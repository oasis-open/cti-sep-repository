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C55DD" w14:textId="1A80F39F" w:rsidR="00571C2D" w:rsidRDefault="00636535" w:rsidP="00571C2D">
      <w:pPr>
        <w:pStyle w:val="Title"/>
        <w:pBdr>
          <w:top w:val="nil"/>
          <w:left w:val="nil"/>
          <w:bottom w:val="nil"/>
          <w:right w:val="nil"/>
          <w:between w:val="nil"/>
        </w:pBdr>
        <w:rPr>
          <w:noProof/>
        </w:rPr>
      </w:pPr>
      <w:bookmarkStart w:id="0" w:name="_4do73o99e2l7" w:colFirst="0" w:colLast="0"/>
      <w:bookmarkEnd w:id="0"/>
      <w:r>
        <w:rPr>
          <w:noProof/>
        </w:rPr>
        <w:pict w14:anchorId="2304AB25">
          <v:rect id="_x0000_i1025" alt="" style="width:468pt;height:.05pt;mso-width-percent:0;mso-height-percent:0;mso-width-percent:0;mso-height-percent:0" o:hralign="center" o:hrstd="t" o:hr="t" fillcolor="#a0a0a0" stroked="f"/>
        </w:pict>
      </w:r>
      <w:r w:rsidR="00571C2D">
        <w:rPr>
          <w:noProof/>
        </w:rPr>
        <w:t>ACS Marking Definition Version 3.0</w:t>
      </w:r>
      <w:r w:rsidR="00066920">
        <w:rPr>
          <w:noProof/>
        </w:rPr>
        <w:t xml:space="preserve">a for </w:t>
      </w:r>
      <w:r w:rsidR="00571C2D">
        <w:t>STIX™ Version 2.1</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771FCE63" w:rsidR="00571C2D" w:rsidRDefault="006D08F1"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29</w:t>
      </w:r>
      <w:r w:rsidR="00E00E69">
        <w:rPr>
          <w:sz w:val="24"/>
          <w:szCs w:val="24"/>
        </w:rPr>
        <w:t xml:space="preserve"> May</w:t>
      </w:r>
      <w:r w:rsidR="00066920">
        <w:rPr>
          <w:sz w:val="24"/>
          <w:szCs w:val="24"/>
        </w:rPr>
        <w:t xml:space="preserve"> 2020</w:t>
      </w:r>
    </w:p>
    <w:p w14:paraId="560B4EB6" w14:textId="77777777" w:rsidR="00571C2D" w:rsidRDefault="00571C2D" w:rsidP="00571C2D">
      <w:pPr>
        <w:pStyle w:val="Subtitle"/>
        <w:pBdr>
          <w:top w:val="nil"/>
          <w:left w:val="nil"/>
          <w:bottom w:val="nil"/>
          <w:right w:val="nil"/>
          <w:between w:val="nil"/>
        </w:pBdr>
      </w:pPr>
      <w:bookmarkStart w:id="3" w:name="_23o3f7qw8a8n" w:colFirst="0" w:colLast="0"/>
      <w:bookmarkEnd w:id="3"/>
      <w:r>
        <w:t>​Integrated Cyber Defense Working Group (ICDWG)</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DE823AA" w14:textId="77777777" w:rsidR="00571C2D" w:rsidRDefault="00571C2D" w:rsidP="00571C2D">
      <w:pPr>
        <w:ind w:left="720"/>
      </w:pPr>
      <w:r>
        <w:t xml:space="preserve">ICDWG - Access Control Specification Sub-Working Group </w:t>
      </w:r>
    </w:p>
    <w:p w14:paraId="3DACEBBA" w14:textId="77777777" w:rsidR="00571C2D" w:rsidRDefault="00571C2D" w:rsidP="00571C2D">
      <w:pPr>
        <w:pStyle w:val="Subtitle"/>
        <w:pBdr>
          <w:top w:val="nil"/>
          <w:left w:val="nil"/>
          <w:bottom w:val="nil"/>
          <w:right w:val="nil"/>
          <w:between w:val="nil"/>
        </w:pBdr>
      </w:pPr>
      <w:bookmarkStart w:id="6" w:name="uq8rwa36xuuz" w:colFirst="0" w:colLast="0"/>
      <w:bookmarkStart w:id="7" w:name="_76x6ttw5y9bx" w:colFirst="0" w:colLast="0"/>
      <w:bookmarkEnd w:id="6"/>
      <w:bookmarkEnd w:id="7"/>
      <w:r>
        <w:t>Additional artifacts:</w:t>
      </w:r>
    </w:p>
    <w:p w14:paraId="2DDC168A" w14:textId="77777777" w:rsidR="00571C2D" w:rsidRDefault="00571C2D" w:rsidP="00571C2D">
      <w:pPr>
        <w:pBdr>
          <w:top w:val="nil"/>
          <w:left w:val="nil"/>
          <w:bottom w:val="nil"/>
          <w:right w:val="nil"/>
          <w:between w:val="nil"/>
        </w:pBdr>
        <w:ind w:left="720"/>
      </w:pPr>
      <w:r>
        <w:t>This prose specification is one component of a Work Product that also includes:</w:t>
      </w:r>
    </w:p>
    <w:p w14:paraId="6F59690C" w14:textId="2C99CF48" w:rsidR="00571C2D" w:rsidRPr="00C75F96" w:rsidRDefault="00571C2D" w:rsidP="00571C2D">
      <w:pPr>
        <w:numPr>
          <w:ilvl w:val="0"/>
          <w:numId w:val="2"/>
        </w:numPr>
        <w:pBdr>
          <w:top w:val="nil"/>
          <w:left w:val="nil"/>
          <w:bottom w:val="nil"/>
          <w:right w:val="nil"/>
          <w:between w:val="nil"/>
        </w:pBdr>
        <w:ind w:left="1080"/>
        <w:contextualSpacing/>
      </w:pPr>
      <w:r w:rsidRPr="00E51A69">
        <w:rPr>
          <w:lang w:val="en-US"/>
        </w:rPr>
        <w:t>Information Sharing Architecture (ISA) Access Control Specification (ACS) Version 3.0</w:t>
      </w:r>
      <w:r w:rsidR="00066920">
        <w:rPr>
          <w:lang w:val="en-US"/>
        </w:rPr>
        <w:t>a</w:t>
      </w:r>
    </w:p>
    <w:p w14:paraId="541FE50C" w14:textId="45CBC97D" w:rsidR="00571C2D" w:rsidRPr="00AA2A31" w:rsidRDefault="00571C2D" w:rsidP="00571C2D">
      <w:pPr>
        <w:numPr>
          <w:ilvl w:val="0"/>
          <w:numId w:val="2"/>
        </w:numPr>
        <w:pBdr>
          <w:top w:val="nil"/>
          <w:left w:val="nil"/>
          <w:bottom w:val="nil"/>
          <w:right w:val="nil"/>
          <w:between w:val="nil"/>
        </w:pBdr>
        <w:ind w:left="1080"/>
        <w:contextualSpacing/>
      </w:pPr>
      <w:r w:rsidRPr="00A55DA3">
        <w:rPr>
          <w:lang w:val="en-US"/>
        </w:rPr>
        <w:t>Intelligence Community Authorized Classification and Control Markings, Register and Manual (Version 5.1)</w:t>
      </w:r>
    </w:p>
    <w:p w14:paraId="35FD9B60" w14:textId="5D3E78FB" w:rsidR="00AA2A31" w:rsidRPr="00066920" w:rsidRDefault="00AA2A31" w:rsidP="00571C2D">
      <w:pPr>
        <w:numPr>
          <w:ilvl w:val="0"/>
          <w:numId w:val="2"/>
        </w:numPr>
        <w:pBdr>
          <w:top w:val="nil"/>
          <w:left w:val="nil"/>
          <w:bottom w:val="nil"/>
          <w:right w:val="nil"/>
          <w:between w:val="nil"/>
        </w:pBdr>
        <w:ind w:left="1080"/>
        <w:contextualSpacing/>
      </w:pPr>
      <w:r w:rsidRPr="005754B9">
        <w:rPr>
          <w:lang w:val="en-US"/>
        </w:rPr>
        <w:t>Smart Data – Enterprise Data Header (EDH) Implementation Profile for the Cyber Community</w:t>
      </w:r>
    </w:p>
    <w:p w14:paraId="764760B0" w14:textId="4BE73AAF" w:rsidR="00066920" w:rsidRPr="00AA2E13" w:rsidRDefault="00066920" w:rsidP="00AA2E13">
      <w:pPr>
        <w:numPr>
          <w:ilvl w:val="0"/>
          <w:numId w:val="2"/>
        </w:numPr>
        <w:pBdr>
          <w:top w:val="nil"/>
          <w:left w:val="nil"/>
          <w:bottom w:val="nil"/>
          <w:right w:val="nil"/>
          <w:between w:val="nil"/>
        </w:pBdr>
        <w:ind w:left="1080"/>
        <w:contextualSpacing/>
        <w:rPr>
          <w:lang w:val="en-US"/>
        </w:rPr>
      </w:pPr>
      <w:r w:rsidRPr="00066920">
        <w:rPr>
          <w:lang w:val="en-US"/>
        </w:rPr>
        <w:t>STIX™ Version 2.1 - Committee Specification 01</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7CE0A00F" w14:textId="60495A83" w:rsidR="00571C2D" w:rsidRDefault="00571C2D" w:rsidP="00066920">
      <w:pPr>
        <w:pBdr>
          <w:top w:val="nil"/>
          <w:left w:val="nil"/>
          <w:bottom w:val="nil"/>
          <w:right w:val="nil"/>
          <w:between w:val="nil"/>
        </w:pBdr>
        <w:ind w:left="720"/>
      </w:pPr>
      <w:r>
        <w:t>Initially developed to support information sharing by the Enhance Shared Situational Awareness (ESSA) initiative across the Federal Cyber Centers, the Information Sharing Architecture (ISA) Access Control Specification (ACS) document specifies a common set of elements for tagging information and related common attributes that indicate characteristics of a person or system that allow automated decisions to be made regarding information sharing. This document defines an approach to express ACS using Structured Threat Information Expression (STIX</w:t>
      </w:r>
      <w:r>
        <w:rPr>
          <w:vertAlign w:val="superscript"/>
        </w:rPr>
        <w:t>TM</w:t>
      </w:r>
      <w:r>
        <w:t>) language via the use of a marking definition.</w:t>
      </w:r>
      <w:bookmarkStart w:id="11" w:name="_slt15ojezpfz" w:colFirst="0" w:colLast="0"/>
      <w:bookmarkStart w:id="12" w:name="_48ww73spg8iu" w:colFirst="0" w:colLast="0"/>
      <w:bookmarkEnd w:id="11"/>
      <w:bookmarkEnd w:id="12"/>
    </w:p>
    <w:p w14:paraId="506947C0" w14:textId="0EAF2212" w:rsidR="00571C2D" w:rsidRDefault="00066920" w:rsidP="00D22194">
      <w:pPr>
        <w:pStyle w:val="Heading1"/>
      </w:pPr>
      <w:r>
        <w:t>1.</w:t>
      </w:r>
      <w:r w:rsidR="00571C2D">
        <w:t xml:space="preserve">​ Data </w:t>
      </w:r>
      <w:r w:rsidR="00571C2D" w:rsidRPr="00D22194">
        <w:rPr>
          <w:sz w:val="36"/>
        </w:rPr>
        <w:t>Markings</w:t>
      </w:r>
      <w:r>
        <w:t xml:space="preserve"> in </w:t>
      </w:r>
      <w:r w:rsidRPr="002D059D">
        <w:t>STIX</w:t>
      </w:r>
    </w:p>
    <w:p w14:paraId="3D832627" w14:textId="77777777" w:rsidR="0039612B" w:rsidRDefault="00571C2D" w:rsidP="00571C2D">
      <w:pPr>
        <w:pBdr>
          <w:top w:val="nil"/>
          <w:left w:val="nil"/>
          <w:bottom w:val="nil"/>
          <w:right w:val="nil"/>
          <w:between w:val="nil"/>
        </w:pBdr>
      </w:pPr>
      <w:r>
        <w:t xml:space="preserve">Data markings represent restrictions, permissions, and other guidance for how data can be used and shared. For example, data may be shared with the restriction that it must not be re-shared, or that it must be encrypted at rest. In STIX, data markings are specified using the </w:t>
      </w:r>
      <w:r>
        <w:rPr>
          <w:rFonts w:ascii="Consolas" w:eastAsia="Consolas" w:hAnsi="Consolas" w:cs="Consolas"/>
          <w:color w:val="C7254E"/>
          <w:shd w:val="clear" w:color="auto" w:fill="F9F2F4"/>
        </w:rPr>
        <w:t>marking-definition</w:t>
      </w:r>
      <w:r>
        <w:t xml:space="preserve"> object.</w:t>
      </w:r>
      <w:r w:rsidR="00066920">
        <w:t xml:space="preserve">  </w:t>
      </w:r>
    </w:p>
    <w:p w14:paraId="2D901DD3" w14:textId="77777777" w:rsidR="0039612B" w:rsidRDefault="0039612B" w:rsidP="00571C2D">
      <w:pPr>
        <w:pBdr>
          <w:top w:val="nil"/>
          <w:left w:val="nil"/>
          <w:bottom w:val="nil"/>
          <w:right w:val="nil"/>
          <w:between w:val="nil"/>
        </w:pBdr>
      </w:pPr>
    </w:p>
    <w:p w14:paraId="686FF602" w14:textId="46123BA6" w:rsidR="00571C2D" w:rsidRDefault="0039612B" w:rsidP="00571C2D">
      <w:pPr>
        <w:pBdr>
          <w:top w:val="nil"/>
          <w:left w:val="nil"/>
          <w:bottom w:val="nil"/>
          <w:right w:val="nil"/>
          <w:between w:val="nil"/>
        </w:pBdr>
      </w:pPr>
      <w:r>
        <w:t xml:space="preserve">This document defined the </w:t>
      </w:r>
      <w:r w:rsidRPr="001F3CCF">
        <w:rPr>
          <w:lang w:val="en-US"/>
        </w:rPr>
        <w:t>Access Control Specification (ACS)</w:t>
      </w:r>
      <w:r>
        <w:t xml:space="preserve"> Marking as expressed as a STIX 2.1 </w:t>
      </w:r>
      <w:r>
        <w:rPr>
          <w:rFonts w:ascii="Consolas" w:eastAsia="Consolas" w:hAnsi="Consolas" w:cs="Consolas"/>
          <w:color w:val="C7254E"/>
          <w:shd w:val="clear" w:color="auto" w:fill="F9F2F4"/>
        </w:rPr>
        <w:t>marking-definition</w:t>
      </w:r>
      <w:r>
        <w:t xml:space="preserve"> object.  For general information on data markings in STIX, including TLP markings see section 7 of </w:t>
      </w:r>
      <w:r w:rsidRPr="0039612B">
        <w:t>STIX™ Version 2.1 - Committee Specification 01</w:t>
      </w:r>
      <w:r>
        <w:t>.</w:t>
      </w:r>
    </w:p>
    <w:p w14:paraId="2A3D88A7" w14:textId="4272B839" w:rsidR="00571C2D" w:rsidRDefault="00571C2D" w:rsidP="00D22194">
      <w:pPr>
        <w:pStyle w:val="Heading3"/>
        <w:pBdr>
          <w:top w:val="nil"/>
          <w:left w:val="nil"/>
          <w:bottom w:val="nil"/>
          <w:right w:val="nil"/>
          <w:between w:val="nil"/>
        </w:pBdr>
      </w:pPr>
      <w:bookmarkStart w:id="13" w:name="_Toc13663202"/>
      <w:r>
        <w:t>​</w:t>
      </w:r>
      <w:r w:rsidR="0039612B">
        <w:t>2.</w:t>
      </w:r>
      <w:r>
        <w:t> </w:t>
      </w:r>
      <w:bookmarkStart w:id="14" w:name="_Toc528065166"/>
      <w:r w:rsidRPr="001F3CCF">
        <w:rPr>
          <w:lang w:val="en-US"/>
        </w:rPr>
        <w:t>Access Control Specification (ACS)</w:t>
      </w:r>
      <w:r>
        <w:t xml:space="preserve"> Marking Object Type</w:t>
      </w:r>
      <w:bookmarkEnd w:id="14"/>
    </w:p>
    <w:p w14:paraId="404297E6" w14:textId="00C33454" w:rsidR="00397948" w:rsidRDefault="00571C2D" w:rsidP="00571C2D">
      <w:pPr>
        <w:pBdr>
          <w:top w:val="nil"/>
          <w:left w:val="nil"/>
          <w:bottom w:val="nil"/>
          <w:right w:val="nil"/>
          <w:between w:val="nil"/>
        </w:pBdr>
      </w:pPr>
      <w:r w:rsidRPr="00A7310D">
        <w:t xml:space="preserve">The </w:t>
      </w:r>
      <w:r w:rsidRPr="00300103">
        <w:rPr>
          <w:lang w:val="en-US"/>
        </w:rPr>
        <w:t xml:space="preserve">Access Control Specification (ACS) </w:t>
      </w:r>
      <w:r w:rsidRPr="00A7310D">
        <w:t xml:space="preserve">marking type defines </w:t>
      </w:r>
      <w:r w:rsidRPr="00300103">
        <w:rPr>
          <w:lang w:val="en-US"/>
        </w:rPr>
        <w:t xml:space="preserve">the </w:t>
      </w:r>
      <w:r>
        <w:rPr>
          <w:lang w:val="en-US"/>
        </w:rPr>
        <w:t>object types</w:t>
      </w:r>
      <w:r w:rsidRPr="00300103">
        <w:rPr>
          <w:lang w:val="en-US"/>
        </w:rPr>
        <w:t xml:space="preserve"> required to implement automated access control systems based on the relevant policies governing sharing between participants</w:t>
      </w:r>
      <w:r w:rsidRPr="00A7310D">
        <w:t xml:space="preserve">. </w:t>
      </w:r>
    </w:p>
    <w:p w14:paraId="484F6DC7" w14:textId="77777777" w:rsidR="00397948" w:rsidRDefault="00397948" w:rsidP="00571C2D">
      <w:pPr>
        <w:pBdr>
          <w:top w:val="nil"/>
          <w:left w:val="nil"/>
          <w:bottom w:val="nil"/>
          <w:right w:val="nil"/>
          <w:between w:val="nil"/>
        </w:pBdr>
      </w:pPr>
    </w:p>
    <w:p w14:paraId="222BCAD4" w14:textId="77A9E13A" w:rsidR="00571C2D" w:rsidRDefault="00571C2D" w:rsidP="00571C2D">
      <w:pPr>
        <w:pBdr>
          <w:top w:val="nil"/>
          <w:left w:val="nil"/>
          <w:bottom w:val="nil"/>
          <w:right w:val="nil"/>
          <w:between w:val="nil"/>
        </w:pBdr>
      </w:pPr>
      <w:r w:rsidRPr="00A7310D">
        <w:lastRenderedPageBreak/>
        <w:t xml:space="preserve">The value of the </w:t>
      </w:r>
      <w:proofErr w:type="spellStart"/>
      <w:r>
        <w:rPr>
          <w:rFonts w:ascii="Consolas" w:eastAsia="Consolas" w:hAnsi="Consolas" w:cs="Consolas"/>
          <w:b/>
        </w:rPr>
        <w:t>definition_type</w:t>
      </w:r>
      <w:proofErr w:type="spellEnd"/>
      <w:r>
        <w:t xml:space="preserve"> property </w:t>
      </w:r>
      <w:r>
        <w:rPr>
          <w:b/>
        </w:rPr>
        <w:t xml:space="preserve">MUST </w:t>
      </w:r>
      <w:r>
        <w:t xml:space="preserve">be </w:t>
      </w:r>
      <w:r w:rsidRPr="00A7310D">
        <w:rPr>
          <w:rFonts w:ascii="Consolas" w:eastAsia="Consolas" w:hAnsi="Consolas" w:cs="Consolas"/>
          <w:b/>
          <w:iCs/>
          <w:color w:val="073763"/>
          <w:shd w:val="clear" w:color="auto" w:fill="CFE2F3"/>
          <w:lang w:val="en-US"/>
        </w:rPr>
        <w:t>x-</w:t>
      </w:r>
      <w:r>
        <w:rPr>
          <w:rFonts w:ascii="Consolas" w:eastAsia="Consolas" w:hAnsi="Consolas" w:cs="Consolas"/>
          <w:b/>
          <w:iCs/>
          <w:color w:val="073763"/>
          <w:shd w:val="clear" w:color="auto" w:fill="CFE2F3"/>
          <w:lang w:val="en-US"/>
        </w:rPr>
        <w:t>isa-acs-3</w:t>
      </w:r>
      <w:r w:rsidRPr="00A7310D">
        <w:rPr>
          <w:rFonts w:ascii="Consolas" w:eastAsia="Consolas" w:hAnsi="Consolas" w:cs="Consolas"/>
          <w:b/>
          <w:iCs/>
          <w:color w:val="073763"/>
          <w:shd w:val="clear" w:color="auto" w:fill="CFE2F3"/>
          <w:lang w:val="en-US"/>
        </w:rPr>
        <w:t>-0</w:t>
      </w:r>
      <w:r>
        <w:t xml:space="preserve"> when using this marking type</w:t>
      </w:r>
      <w:r w:rsidR="00C30EAA">
        <w:t xml:space="preserve"> inside of a STIX 2.1 </w:t>
      </w:r>
      <w:r w:rsidR="00C30EAA">
        <w:rPr>
          <w:rFonts w:ascii="Consolas" w:eastAsia="Consolas" w:hAnsi="Consolas" w:cs="Consolas"/>
          <w:color w:val="C7254E"/>
          <w:shd w:val="clear" w:color="auto" w:fill="F9F2F4"/>
        </w:rPr>
        <w:t>marking-definition</w:t>
      </w:r>
      <w:r w:rsidR="00C30EAA">
        <w:t xml:space="preserve"> object.</w:t>
      </w:r>
    </w:p>
    <w:p w14:paraId="0510F88B" w14:textId="77777777" w:rsidR="00571C2D" w:rsidRDefault="00571C2D" w:rsidP="00571C2D">
      <w:pPr>
        <w:pBdr>
          <w:top w:val="nil"/>
          <w:left w:val="nil"/>
          <w:bottom w:val="nil"/>
          <w:right w:val="nil"/>
          <w:between w:val="nil"/>
        </w:pBdr>
      </w:pPr>
    </w:p>
    <w:p w14:paraId="771B9195" w14:textId="77777777" w:rsidR="00571C2D" w:rsidRDefault="00571C2D" w:rsidP="00571C2D">
      <w:pPr>
        <w:pBdr>
          <w:top w:val="nil"/>
          <w:left w:val="nil"/>
          <w:bottom w:val="nil"/>
          <w:right w:val="nil"/>
          <w:between w:val="nil"/>
        </w:pBdr>
      </w:pPr>
      <w:r w:rsidRPr="00300103">
        <w:t>Information sharing across a Federal Cybersecurity Information Sharing Community requires a capability to protect and allow access to information in accordance with applicable information sharing agreements, policies, and laws. This marking definition is the result of collaboration among this community.</w:t>
      </w:r>
    </w:p>
    <w:p w14:paraId="77ACFDF5" w14:textId="77777777" w:rsidR="00571C2D" w:rsidRDefault="00571C2D" w:rsidP="00571C2D">
      <w:pPr>
        <w:pBdr>
          <w:top w:val="nil"/>
          <w:left w:val="nil"/>
          <w:bottom w:val="nil"/>
          <w:right w:val="nil"/>
          <w:between w:val="nil"/>
        </w:pBdr>
      </w:pPr>
    </w:p>
    <w:p w14:paraId="42979185" w14:textId="0FF9B237" w:rsidR="00571C2D" w:rsidRPr="00505727" w:rsidRDefault="00571C2D" w:rsidP="00571C2D">
      <w:pPr>
        <w:pBdr>
          <w:top w:val="nil"/>
          <w:left w:val="nil"/>
          <w:bottom w:val="nil"/>
          <w:right w:val="nil"/>
          <w:between w:val="nil"/>
        </w:pBdr>
        <w:rPr>
          <w:lang w:val="en-US"/>
        </w:rPr>
      </w:pPr>
      <w:r>
        <w:t xml:space="preserve">Please refer to </w:t>
      </w:r>
      <w:r>
        <w:rPr>
          <w:lang w:val="en-US"/>
        </w:rPr>
        <w:t>"</w:t>
      </w:r>
      <w:r w:rsidRPr="00E51A69">
        <w:rPr>
          <w:lang w:val="en-US"/>
        </w:rPr>
        <w:t>Information Sharing Architecture (ISA) Access Control Specification (ACS) Version 3.0</w:t>
      </w:r>
      <w:r w:rsidR="00397948">
        <w:rPr>
          <w:lang w:val="en-US"/>
        </w:rPr>
        <w:t>a</w:t>
      </w:r>
      <w:r>
        <w:rPr>
          <w:lang w:val="en-US"/>
        </w:rPr>
        <w:t>" for more information on creating ACS data marking definitions.</w:t>
      </w:r>
    </w:p>
    <w:p w14:paraId="4BB67C59" w14:textId="77777777" w:rsidR="00571C2D" w:rsidRDefault="00571C2D" w:rsidP="00571C2D">
      <w:pPr>
        <w:pBdr>
          <w:top w:val="nil"/>
          <w:left w:val="nil"/>
          <w:bottom w:val="nil"/>
          <w:right w:val="nil"/>
          <w:between w:val="nil"/>
        </w:pBdr>
      </w:pPr>
    </w:p>
    <w:p w14:paraId="32CD44CA" w14:textId="77777777" w:rsidR="00571C2D" w:rsidRDefault="00571C2D" w:rsidP="00571C2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62D8E20D" w14:textId="77777777" w:rsidTr="00571C2D">
        <w:tc>
          <w:tcPr>
            <w:tcW w:w="340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3B66227B" w14:textId="77777777" w:rsidTr="00571C2D">
        <w:tc>
          <w:tcPr>
            <w:tcW w:w="3400" w:type="dxa"/>
            <w:shd w:val="clear" w:color="auto" w:fill="auto"/>
            <w:tcMar>
              <w:top w:w="100" w:type="dxa"/>
              <w:left w:w="100" w:type="dxa"/>
              <w:bottom w:w="100" w:type="dxa"/>
              <w:right w:w="100" w:type="dxa"/>
            </w:tcMar>
          </w:tcPr>
          <w:p w14:paraId="356507FB"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sep_version</w:t>
            </w:r>
            <w:proofErr w:type="spellEnd"/>
            <w:r>
              <w:rPr>
                <w:rFonts w:ascii="Consolas" w:eastAsia="Consolas" w:hAnsi="Consolas" w:cs="Consolas"/>
                <w:b/>
                <w:bCs/>
                <w:lang w:val="en-US"/>
              </w:rPr>
              <w:t xml:space="preserve"> </w:t>
            </w:r>
            <w:r>
              <w:t>(required)</w:t>
            </w:r>
          </w:p>
        </w:tc>
        <w:tc>
          <w:tcPr>
            <w:tcW w:w="2180" w:type="dxa"/>
            <w:shd w:val="clear" w:color="auto" w:fill="auto"/>
            <w:tcMar>
              <w:top w:w="100" w:type="dxa"/>
              <w:left w:w="100" w:type="dxa"/>
              <w:bottom w:w="100" w:type="dxa"/>
              <w:right w:w="100" w:type="dxa"/>
            </w:tcMar>
          </w:tcPr>
          <w:p w14:paraId="7FEFFA4D"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34625F2C"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required property indicated the specification version of the serialization being used.  </w:t>
            </w:r>
          </w:p>
          <w:p w14:paraId="3CE9F6EC" w14:textId="77777777" w:rsidR="00571C2D" w:rsidRDefault="00571C2D" w:rsidP="00571C2D">
            <w:pPr>
              <w:widowControl w:val="0"/>
              <w:pBdr>
                <w:top w:val="nil"/>
                <w:left w:val="nil"/>
                <w:bottom w:val="nil"/>
                <w:right w:val="nil"/>
                <w:between w:val="nil"/>
              </w:pBdr>
              <w:spacing w:line="240" w:lineRule="auto"/>
              <w:rPr>
                <w:lang w:val="en-US"/>
              </w:rPr>
            </w:pPr>
          </w:p>
          <w:p w14:paraId="76B290B3" w14:textId="77777777" w:rsidR="00571C2D" w:rsidRPr="001F3CCF" w:rsidRDefault="00571C2D" w:rsidP="00571C2D">
            <w:pPr>
              <w:widowControl w:val="0"/>
              <w:pBdr>
                <w:top w:val="nil"/>
                <w:left w:val="nil"/>
                <w:bottom w:val="nil"/>
                <w:right w:val="nil"/>
                <w:between w:val="nil"/>
              </w:pBdr>
              <w:spacing w:line="240" w:lineRule="auto"/>
              <w:rPr>
                <w:lang w:val="en-US"/>
              </w:rPr>
            </w:pPr>
            <w:r>
              <w:t xml:space="preserve">The value of this property </w:t>
            </w:r>
            <w:r>
              <w:rPr>
                <w:b/>
              </w:rPr>
              <w:t>MUST</w:t>
            </w:r>
            <w:r>
              <w:t xml:space="preserve"> be </w:t>
            </w:r>
            <w:r>
              <w:rPr>
                <w:rFonts w:ascii="Consolas" w:eastAsia="Consolas" w:hAnsi="Consolas" w:cs="Consolas"/>
                <w:color w:val="073763"/>
                <w:shd w:val="clear" w:color="auto" w:fill="CFE2F3"/>
              </w:rPr>
              <w:t>1</w:t>
            </w:r>
            <w:r>
              <w:t xml:space="preserve"> for ACS data marking objects defined according to this specification.</w:t>
            </w:r>
          </w:p>
        </w:tc>
      </w:tr>
      <w:tr w:rsidR="00571C2D" w14:paraId="04C7B563" w14:textId="77777777" w:rsidTr="00571C2D">
        <w:tc>
          <w:tcPr>
            <w:tcW w:w="3400" w:type="dxa"/>
            <w:shd w:val="clear" w:color="auto" w:fill="auto"/>
            <w:tcMar>
              <w:top w:w="100" w:type="dxa"/>
              <w:left w:w="100" w:type="dxa"/>
              <w:bottom w:w="100" w:type="dxa"/>
              <w:right w:w="100" w:type="dxa"/>
            </w:tcMar>
          </w:tcPr>
          <w:p w14:paraId="5845A17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rsidRPr="001F3CCF">
              <w:rPr>
                <w:rFonts w:ascii="Consolas" w:eastAsia="Consolas" w:hAnsi="Consolas" w:cs="Consolas"/>
                <w:b/>
                <w:bCs/>
                <w:lang w:val="en-US"/>
              </w:rPr>
              <w:t>identifier</w:t>
            </w:r>
            <w:r>
              <w:t xml:space="preserve"> (required)</w:t>
            </w:r>
          </w:p>
        </w:tc>
        <w:tc>
          <w:tcPr>
            <w:tcW w:w="2180" w:type="dxa"/>
            <w:shd w:val="clear" w:color="auto" w:fill="auto"/>
            <w:tcMar>
              <w:top w:w="100" w:type="dxa"/>
              <w:left w:w="100" w:type="dxa"/>
              <w:bottom w:w="100" w:type="dxa"/>
              <w:right w:w="100" w:type="dxa"/>
            </w:tcMar>
          </w:tcPr>
          <w:p w14:paraId="0250822B"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659E4B9D" w14:textId="77777777" w:rsidR="00571C2D" w:rsidRPr="001F3CCF" w:rsidRDefault="00571C2D" w:rsidP="00571C2D">
            <w:pPr>
              <w:widowControl w:val="0"/>
              <w:pBdr>
                <w:top w:val="nil"/>
                <w:left w:val="nil"/>
                <w:bottom w:val="nil"/>
                <w:right w:val="nil"/>
                <w:between w:val="nil"/>
              </w:pBdr>
              <w:spacing w:line="240" w:lineRule="auto"/>
              <w:rPr>
                <w:lang w:val="en-US"/>
              </w:rPr>
            </w:pPr>
            <w:r w:rsidRPr="001F3CCF">
              <w:rPr>
                <w:lang w:val="en-US"/>
              </w:rPr>
              <w:t xml:space="preserve">This required property holds a single unique identifier associated with the resource. This value can be used for tracking data provenance, executing data retraction, and enforcing auditing requirements. The Resource Identifier will use a format that includes a prefix and an RFC4122 suffix. The prefix used will include the ISA common prefix (GUIDE prefix). The ISA has been assigned a GUIDE7 (Globally Unique Identifier for Everything) prefix of 19001 for production and 999191 for test use. It is recommended that RFC 4122 Version 4 UUIDs be used for the suffix; however, other versions are permitted. </w:t>
            </w:r>
          </w:p>
        </w:tc>
      </w:tr>
      <w:tr w:rsidR="00571C2D" w14:paraId="36C99DEE" w14:textId="77777777" w:rsidTr="00571C2D">
        <w:tc>
          <w:tcPr>
            <w:tcW w:w="3400" w:type="dxa"/>
            <w:shd w:val="clear" w:color="auto" w:fill="auto"/>
            <w:tcMar>
              <w:top w:w="100" w:type="dxa"/>
              <w:left w:w="100" w:type="dxa"/>
              <w:bottom w:w="100" w:type="dxa"/>
              <w:right w:w="100" w:type="dxa"/>
            </w:tcMar>
          </w:tcPr>
          <w:p w14:paraId="7C8637EE" w14:textId="77777777" w:rsidR="00571C2D" w:rsidRPr="00505727" w:rsidRDefault="00571C2D" w:rsidP="00571C2D">
            <w:pPr>
              <w:pStyle w:val="HTMLPreformatted"/>
              <w:shd w:val="clear" w:color="auto" w:fill="FFFFFF"/>
              <w:rPr>
                <w:rFonts w:ascii="Arial" w:hAnsi="Arial" w:cs="Arial"/>
                <w:b/>
                <w:bCs/>
                <w:color w:val="000000"/>
              </w:rPr>
            </w:pPr>
            <w:r>
              <w:rPr>
                <w:b/>
                <w:bCs/>
                <w:color w:val="000000"/>
              </w:rPr>
              <w:t>name</w:t>
            </w:r>
            <w:r>
              <w:rPr>
                <w:rFonts w:ascii="Arial" w:hAnsi="Arial" w:cs="Arial"/>
                <w:b/>
                <w:bCs/>
                <w:color w:val="000000"/>
              </w:rPr>
              <w:t xml:space="preserve"> </w:t>
            </w:r>
            <w:r w:rsidRPr="00C11061">
              <w:rPr>
                <w:rFonts w:ascii="Arial" w:hAnsi="Arial" w:cs="Arial"/>
                <w:color w:val="000000"/>
              </w:rPr>
              <w:t>(optional)</w:t>
            </w:r>
          </w:p>
        </w:tc>
        <w:tc>
          <w:tcPr>
            <w:tcW w:w="2180" w:type="dxa"/>
            <w:shd w:val="clear" w:color="auto" w:fill="auto"/>
            <w:tcMar>
              <w:top w:w="100" w:type="dxa"/>
              <w:left w:w="100" w:type="dxa"/>
              <w:bottom w:w="100" w:type="dxa"/>
              <w:right w:w="100" w:type="dxa"/>
            </w:tcMar>
          </w:tcPr>
          <w:p w14:paraId="441CA2A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99941AE" w14:textId="77777777" w:rsidR="00571C2D" w:rsidRDefault="00571C2D" w:rsidP="00571C2D">
            <w:pPr>
              <w:widowControl w:val="0"/>
              <w:pBdr>
                <w:top w:val="nil"/>
                <w:left w:val="nil"/>
                <w:bottom w:val="nil"/>
                <w:right w:val="nil"/>
                <w:between w:val="nil"/>
              </w:pBdr>
              <w:spacing w:line="240" w:lineRule="auto"/>
              <w:rPr>
                <w:lang w:val="en-US"/>
              </w:rPr>
            </w:pPr>
            <w:r>
              <w:rPr>
                <w:lang w:val="en-US"/>
              </w:rPr>
              <w:t xml:space="preserve">This property provides a "handle" to identify and describe this marking definition.  </w:t>
            </w:r>
          </w:p>
          <w:p w14:paraId="27797599" w14:textId="77777777" w:rsidR="00571C2D" w:rsidRDefault="00571C2D" w:rsidP="00571C2D">
            <w:pPr>
              <w:widowControl w:val="0"/>
              <w:pBdr>
                <w:top w:val="nil"/>
                <w:left w:val="nil"/>
                <w:bottom w:val="nil"/>
                <w:right w:val="nil"/>
                <w:between w:val="nil"/>
              </w:pBdr>
              <w:spacing w:line="240" w:lineRule="auto"/>
              <w:rPr>
                <w:lang w:val="en-US"/>
              </w:rPr>
            </w:pPr>
          </w:p>
          <w:p w14:paraId="79A129B2" w14:textId="77777777" w:rsidR="00571C2D" w:rsidRPr="00212D18" w:rsidRDefault="00571C2D" w:rsidP="00571C2D">
            <w:pPr>
              <w:widowControl w:val="0"/>
              <w:pBdr>
                <w:top w:val="nil"/>
                <w:left w:val="nil"/>
                <w:bottom w:val="nil"/>
                <w:right w:val="nil"/>
                <w:between w:val="nil"/>
              </w:pBdr>
              <w:spacing w:line="240" w:lineRule="auto"/>
              <w:rPr>
                <w:lang w:val="en-US"/>
              </w:rPr>
            </w:pPr>
            <w:r>
              <w:rPr>
                <w:lang w:val="en-US"/>
              </w:rPr>
              <w:t xml:space="preserve">Note that the </w:t>
            </w:r>
            <w:r w:rsidRPr="00505727">
              <w:rPr>
                <w:b/>
                <w:lang w:val="en-US"/>
              </w:rPr>
              <w:t>name</w:t>
            </w:r>
            <w:r>
              <w:rPr>
                <w:lang w:val="en-US"/>
              </w:rPr>
              <w:t xml:space="preserve"> property in no way defines the data marking. It is simply provided as a convenience for users. </w:t>
            </w:r>
          </w:p>
        </w:tc>
      </w:tr>
      <w:tr w:rsidR="00571C2D" w14:paraId="1A81E918" w14:textId="77777777" w:rsidTr="00571C2D">
        <w:tc>
          <w:tcPr>
            <w:tcW w:w="3400" w:type="dxa"/>
            <w:shd w:val="clear" w:color="auto" w:fill="auto"/>
            <w:tcMar>
              <w:top w:w="100" w:type="dxa"/>
              <w:left w:w="100" w:type="dxa"/>
              <w:bottom w:w="100" w:type="dxa"/>
              <w:right w:w="100" w:type="dxa"/>
            </w:tcMar>
          </w:tcPr>
          <w:p w14:paraId="6FBC8E7F" w14:textId="77777777" w:rsidR="00571C2D" w:rsidRPr="001F3CCF" w:rsidRDefault="00571C2D" w:rsidP="00571C2D">
            <w:pPr>
              <w:pStyle w:val="HTMLPreformatted"/>
              <w:shd w:val="clear" w:color="auto" w:fill="FFFFFF"/>
              <w:rPr>
                <w:rFonts w:ascii="Menlo" w:hAnsi="Menlo" w:cs="Menlo"/>
                <w:color w:val="000000"/>
                <w:sz w:val="18"/>
                <w:szCs w:val="18"/>
              </w:rPr>
            </w:pPr>
            <w:proofErr w:type="spellStart"/>
            <w:r w:rsidRPr="00212D18">
              <w:rPr>
                <w:b/>
                <w:bCs/>
                <w:color w:val="000000"/>
              </w:rPr>
              <w:t>create_dat</w:t>
            </w:r>
            <w:r>
              <w:rPr>
                <w:b/>
                <w:bCs/>
                <w:color w:val="000000"/>
              </w:rPr>
              <w:t>e</w:t>
            </w:r>
            <w:r w:rsidRPr="00212D18">
              <w:rPr>
                <w:b/>
                <w:bCs/>
                <w:color w:val="000000"/>
              </w:rPr>
              <w:t>_time</w:t>
            </w:r>
            <w:proofErr w:type="spellEnd"/>
            <w:r>
              <w:rPr>
                <w:rFonts w:ascii="Menlo" w:hAnsi="Menlo" w:cs="Menlo"/>
                <w:b/>
                <w:bCs/>
                <w:color w:val="000000"/>
                <w:sz w:val="18"/>
                <w:szCs w:val="18"/>
              </w:rPr>
              <w:t xml:space="preserve"> </w:t>
            </w:r>
            <w:r w:rsidRPr="00212D18">
              <w:rPr>
                <w:rFonts w:ascii="Arial" w:hAnsi="Arial" w:cs="Arial"/>
              </w:rPr>
              <w:t>(required)</w:t>
            </w:r>
          </w:p>
        </w:tc>
        <w:tc>
          <w:tcPr>
            <w:tcW w:w="2180" w:type="dxa"/>
            <w:shd w:val="clear" w:color="auto" w:fill="auto"/>
            <w:tcMar>
              <w:top w:w="100" w:type="dxa"/>
              <w:left w:w="100" w:type="dxa"/>
              <w:bottom w:w="100" w:type="dxa"/>
              <w:right w:w="100" w:type="dxa"/>
            </w:tcMar>
          </w:tcPr>
          <w:p w14:paraId="2FB39294"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170AF5BC" w14:textId="77777777" w:rsidR="00571C2D" w:rsidRPr="001F3CCF" w:rsidRDefault="00571C2D" w:rsidP="00571C2D">
            <w:pPr>
              <w:widowControl w:val="0"/>
              <w:pBdr>
                <w:top w:val="nil"/>
                <w:left w:val="nil"/>
                <w:bottom w:val="nil"/>
                <w:right w:val="nil"/>
                <w:between w:val="nil"/>
              </w:pBdr>
              <w:spacing w:line="240" w:lineRule="auto"/>
              <w:rPr>
                <w:lang w:val="en-US"/>
              </w:rPr>
            </w:pPr>
            <w:r w:rsidRPr="00212D18">
              <w:rPr>
                <w:lang w:val="en-US"/>
              </w:rPr>
              <w:t>This required property provides the creation date and time of the associated resource as identified by the Identifier. This value supports a number of functions including enforcing data retention policies and auditing requirements.</w:t>
            </w:r>
          </w:p>
        </w:tc>
      </w:tr>
      <w:tr w:rsidR="00571C2D" w14:paraId="41AB7FA8" w14:textId="77777777" w:rsidTr="00571C2D">
        <w:tc>
          <w:tcPr>
            <w:tcW w:w="3400" w:type="dxa"/>
            <w:shd w:val="clear" w:color="auto" w:fill="auto"/>
            <w:tcMar>
              <w:top w:w="100" w:type="dxa"/>
              <w:left w:w="100" w:type="dxa"/>
              <w:bottom w:w="100" w:type="dxa"/>
              <w:right w:w="100" w:type="dxa"/>
            </w:tcMar>
          </w:tcPr>
          <w:p w14:paraId="04D7EF4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212D18">
              <w:rPr>
                <w:rFonts w:eastAsia="Consolas"/>
                <w:b/>
                <w:bCs/>
                <w:lang w:val="en-US"/>
              </w:rPr>
              <w:lastRenderedPageBreak/>
              <w:t>responsible_entity_custodian</w:t>
            </w:r>
            <w:proofErr w:type="spellEnd"/>
            <w:r>
              <w:rPr>
                <w:rFonts w:eastAsia="Consolas"/>
                <w:b/>
                <w:bCs/>
                <w:lang w:val="en-US"/>
              </w:rPr>
              <w:t xml:space="preserve"> </w:t>
            </w:r>
            <w:r w:rsidRPr="00212D18">
              <w:rPr>
                <w:rFonts w:ascii="Arial" w:hAnsi="Arial" w:cs="Arial"/>
                <w:color w:val="000000"/>
              </w:rPr>
              <w:t>(required)</w:t>
            </w:r>
          </w:p>
          <w:p w14:paraId="6B022032"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p w14:paraId="4B9A15F9"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149DC61" w14:textId="74784E3B"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99856CC" w14:textId="1168EE3C" w:rsidR="00571C2D" w:rsidRDefault="00571C2D" w:rsidP="00571C2D">
            <w:pPr>
              <w:widowControl w:val="0"/>
              <w:pBdr>
                <w:top w:val="nil"/>
                <w:left w:val="nil"/>
                <w:bottom w:val="nil"/>
                <w:right w:val="nil"/>
                <w:between w:val="nil"/>
              </w:pBdr>
              <w:spacing w:line="240" w:lineRule="auto"/>
              <w:rPr>
                <w:lang w:val="en-US"/>
              </w:rPr>
            </w:pPr>
            <w:r w:rsidRPr="00212D18">
              <w:rPr>
                <w:lang w:val="en-US"/>
              </w:rPr>
              <w:t xml:space="preserve">This property represents the data producer that is responsible for providing the associated resource to be shared. It is represented as an organization </w:t>
            </w:r>
            <w:r w:rsidR="00A2085E">
              <w:rPr>
                <w:lang w:val="en-US"/>
              </w:rPr>
              <w:t>value</w:t>
            </w:r>
            <w:r w:rsidRPr="00212D18">
              <w:rPr>
                <w:lang w:val="en-US"/>
              </w:rPr>
              <w:t xml:space="preserve">. This value is necessary for auditing and enforcing data retention and provenance policies. </w:t>
            </w:r>
          </w:p>
          <w:p w14:paraId="244696C5" w14:textId="77777777" w:rsidR="00571C2D" w:rsidRDefault="00571C2D" w:rsidP="00571C2D">
            <w:pPr>
              <w:widowControl w:val="0"/>
              <w:pBdr>
                <w:top w:val="nil"/>
                <w:left w:val="nil"/>
                <w:bottom w:val="nil"/>
                <w:right w:val="nil"/>
                <w:between w:val="nil"/>
              </w:pBdr>
              <w:spacing w:line="240" w:lineRule="auto"/>
              <w:rPr>
                <w:lang w:val="en-US"/>
              </w:rPr>
            </w:pPr>
          </w:p>
          <w:p w14:paraId="6925AC5A" w14:textId="06AFB5D2" w:rsidR="00571C2D" w:rsidRDefault="00571C2D" w:rsidP="00571C2D">
            <w:pPr>
              <w:widowControl w:val="0"/>
              <w:pBdr>
                <w:top w:val="nil"/>
                <w:left w:val="nil"/>
                <w:bottom w:val="nil"/>
                <w:right w:val="nil"/>
                <w:between w:val="nil"/>
              </w:pBdr>
              <w:spacing w:line="240" w:lineRule="auto"/>
              <w:rPr>
                <w:lang w:val="en-US"/>
              </w:rPr>
            </w:pPr>
            <w:r w:rsidRPr="00212D18">
              <w:rPr>
                <w:lang w:val="en-US"/>
              </w:rPr>
              <w:t>Allowable values</w:t>
            </w:r>
            <w:r w:rsidR="00A2085E">
              <w:rPr>
                <w:lang w:val="en-US"/>
              </w:rPr>
              <w:t>,</w:t>
            </w:r>
            <w:r w:rsidRPr="00212D18">
              <w:rPr>
                <w:lang w:val="en-US"/>
              </w:rPr>
              <w:t xml:space="preserve">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r w:rsidRPr="00212D18">
              <w:rPr>
                <w:b/>
                <w:bCs/>
                <w:lang w:val="en-US"/>
              </w:rPr>
              <w:t>]</w:t>
            </w:r>
            <w:r w:rsidR="00A2085E">
              <w:rPr>
                <w:b/>
                <w:bCs/>
                <w:lang w:val="en-US"/>
              </w:rPr>
              <w:t>,</w:t>
            </w:r>
            <w:r w:rsidRPr="00212D18">
              <w:rPr>
                <w:b/>
                <w:bCs/>
                <w:lang w:val="en-US"/>
              </w:rPr>
              <w:t xml:space="preserve"> </w:t>
            </w:r>
            <w:r w:rsidRPr="00212D18">
              <w:rPr>
                <w:b/>
                <w:lang w:val="en-US"/>
              </w:rPr>
              <w:t>MUST</w:t>
            </w:r>
            <w:r>
              <w:rPr>
                <w:lang w:val="en-US"/>
              </w:rPr>
              <w:t xml:space="preserve"> be used.</w:t>
            </w:r>
          </w:p>
          <w:p w14:paraId="2331A6E8" w14:textId="77777777" w:rsidR="005731D7" w:rsidRDefault="005731D7" w:rsidP="00571C2D">
            <w:pPr>
              <w:widowControl w:val="0"/>
              <w:pBdr>
                <w:top w:val="nil"/>
                <w:left w:val="nil"/>
                <w:bottom w:val="nil"/>
                <w:right w:val="nil"/>
                <w:between w:val="nil"/>
              </w:pBdr>
              <w:spacing w:line="240" w:lineRule="auto"/>
              <w:rPr>
                <w:lang w:val="en-US"/>
              </w:rPr>
            </w:pPr>
          </w:p>
          <w:p w14:paraId="4312C20F" w14:textId="7F051113" w:rsidR="005731D7" w:rsidRPr="001F3CCF" w:rsidRDefault="005731D7" w:rsidP="00571C2D">
            <w:pPr>
              <w:widowControl w:val="0"/>
              <w:pBdr>
                <w:top w:val="nil"/>
                <w:left w:val="nil"/>
                <w:bottom w:val="nil"/>
                <w:right w:val="nil"/>
                <w:between w:val="nil"/>
              </w:pBdr>
              <w:spacing w:line="240" w:lineRule="auto"/>
              <w:rPr>
                <w:lang w:val="en-US"/>
              </w:rPr>
            </w:pPr>
            <w:r>
              <w:rPr>
                <w:lang w:val="en-US"/>
              </w:rPr>
              <w:t xml:space="preserve">The set of allowable values can be thought of as an </w:t>
            </w:r>
            <w:r w:rsidR="006844AC">
              <w:rPr>
                <w:lang w:val="en-US"/>
              </w:rPr>
              <w:t xml:space="preserve">open vocabulary, </w:t>
            </w:r>
            <w:r w:rsidR="008927C3">
              <w:rPr>
                <w:lang w:val="en-US"/>
              </w:rPr>
              <w:t>but it</w:t>
            </w:r>
            <w:r>
              <w:rPr>
                <w:lang w:val="en-US"/>
              </w:rPr>
              <w:t xml:space="preserve"> is not explicitly defined in this specification.</w:t>
            </w:r>
          </w:p>
        </w:tc>
      </w:tr>
      <w:tr w:rsidR="00571C2D" w14:paraId="630FD5DC" w14:textId="77777777" w:rsidTr="00571C2D">
        <w:tc>
          <w:tcPr>
            <w:tcW w:w="3400" w:type="dxa"/>
            <w:shd w:val="clear" w:color="auto" w:fill="auto"/>
            <w:tcMar>
              <w:top w:w="100" w:type="dxa"/>
              <w:left w:w="100" w:type="dxa"/>
              <w:bottom w:w="100" w:type="dxa"/>
              <w:right w:w="100" w:type="dxa"/>
            </w:tcMar>
          </w:tcPr>
          <w:p w14:paraId="6B4D3170" w14:textId="77777777" w:rsidR="00571C2D" w:rsidRPr="00212D1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212D18">
              <w:rPr>
                <w:rFonts w:ascii="Consolas" w:eastAsia="Consolas" w:hAnsi="Consolas" w:cs="Consolas"/>
                <w:b/>
                <w:bCs/>
                <w:lang w:val="en-US"/>
              </w:rPr>
              <w:t>responsible_entity_originator</w:t>
            </w:r>
            <w:proofErr w:type="spellEnd"/>
          </w:p>
          <w:p w14:paraId="0B6E74A0" w14:textId="77777777" w:rsidR="00571C2D" w:rsidRPr="00212D18" w:rsidRDefault="00571C2D" w:rsidP="00571C2D">
            <w:pPr>
              <w:pStyle w:val="HTMLPreformatted"/>
              <w:shd w:val="clear" w:color="auto" w:fill="FFFFFF"/>
              <w:rPr>
                <w:rFonts w:ascii="Arial" w:hAnsi="Arial" w:cs="Arial"/>
                <w:color w:val="000000"/>
              </w:rPr>
            </w:pPr>
            <w:r w:rsidRPr="00212D18">
              <w:rPr>
                <w:rFonts w:ascii="Arial" w:hAnsi="Arial" w:cs="Arial"/>
                <w:color w:val="000000"/>
              </w:rPr>
              <w:t>(optional)</w:t>
            </w:r>
          </w:p>
        </w:tc>
        <w:tc>
          <w:tcPr>
            <w:tcW w:w="2180" w:type="dxa"/>
            <w:shd w:val="clear" w:color="auto" w:fill="auto"/>
            <w:tcMar>
              <w:top w:w="100" w:type="dxa"/>
              <w:left w:w="100" w:type="dxa"/>
              <w:bottom w:w="100" w:type="dxa"/>
              <w:right w:w="100" w:type="dxa"/>
            </w:tcMar>
          </w:tcPr>
          <w:p w14:paraId="277CD6FF" w14:textId="465E31C2" w:rsidR="00571C2D" w:rsidRDefault="00CB13A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7B50C94D" w14:textId="0DEE58B4"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optional property represents the originating organization for the associated resource. If not </w:t>
            </w:r>
            <w:r w:rsidR="00C53779" w:rsidRPr="005754B9">
              <w:rPr>
                <w:lang w:val="en-US"/>
              </w:rPr>
              <w:t>present,</w:t>
            </w:r>
            <w:r w:rsidRPr="005754B9">
              <w:rPr>
                <w:lang w:val="en-US"/>
              </w:rPr>
              <w:t xml:space="preserve"> then the origin of the information is unspecified. It is represented as an organization </w:t>
            </w:r>
            <w:r w:rsidR="00A2085E">
              <w:rPr>
                <w:lang w:val="en-US"/>
              </w:rPr>
              <w:t>value</w:t>
            </w:r>
            <w:r w:rsidRPr="005754B9">
              <w:rPr>
                <w:lang w:val="en-US"/>
              </w:rPr>
              <w:t xml:space="preserve">. </w:t>
            </w:r>
            <w:r w:rsidR="00CB13AF">
              <w:rPr>
                <w:lang w:val="en-US"/>
              </w:rPr>
              <w:t>An appropriate value from t</w:t>
            </w:r>
            <w:r w:rsidRPr="005754B9">
              <w:rPr>
                <w:lang w:val="en-US"/>
              </w:rPr>
              <w:t xml:space="preserve">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5754B9">
              <w:rPr>
                <w:b/>
                <w:lang w:val="en-US"/>
              </w:rPr>
              <w:t>SHOULD</w:t>
            </w:r>
            <w:r w:rsidRPr="005754B9">
              <w:rPr>
                <w:lang w:val="en-US"/>
              </w:rPr>
              <w:t xml:space="preserve"> be used. However, additional </w:t>
            </w:r>
            <w:r w:rsidR="00751151">
              <w:rPr>
                <w:lang w:val="en-US"/>
              </w:rPr>
              <w:t>values</w:t>
            </w:r>
            <w:r w:rsidR="00751151" w:rsidRPr="005754B9">
              <w:rPr>
                <w:lang w:val="en-US"/>
              </w:rPr>
              <w:t xml:space="preserve"> </w:t>
            </w:r>
            <w:r w:rsidRPr="005754B9">
              <w:rPr>
                <w:lang w:val="en-US"/>
              </w:rPr>
              <w:t xml:space="preserve">may be created to specify the originator. </w:t>
            </w:r>
          </w:p>
          <w:p w14:paraId="527D0EB9" w14:textId="710EBE5C" w:rsidR="005731D7" w:rsidRDefault="005731D7" w:rsidP="00571C2D">
            <w:pPr>
              <w:widowControl w:val="0"/>
              <w:pBdr>
                <w:top w:val="nil"/>
                <w:left w:val="nil"/>
                <w:bottom w:val="nil"/>
                <w:right w:val="nil"/>
                <w:between w:val="nil"/>
              </w:pBdr>
              <w:spacing w:line="240" w:lineRule="auto"/>
              <w:rPr>
                <w:lang w:val="en-US"/>
              </w:rPr>
            </w:pPr>
          </w:p>
          <w:p w14:paraId="5DA9B566" w14:textId="682C9FBF" w:rsidR="005731D7" w:rsidRDefault="005731D7" w:rsidP="00571C2D">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open vocabulary</w:t>
            </w:r>
            <w:r w:rsidR="00751151">
              <w:rPr>
                <w:lang w:val="en-US"/>
              </w:rPr>
              <w:t xml:space="preserve">, but it </w:t>
            </w:r>
            <w:r>
              <w:rPr>
                <w:lang w:val="en-US"/>
              </w:rPr>
              <w:t>is not explicitly defined in this specification.</w:t>
            </w:r>
          </w:p>
          <w:p w14:paraId="654798EA" w14:textId="77777777" w:rsidR="00571C2D" w:rsidRDefault="00571C2D" w:rsidP="00571C2D">
            <w:pPr>
              <w:widowControl w:val="0"/>
              <w:pBdr>
                <w:top w:val="nil"/>
                <w:left w:val="nil"/>
                <w:bottom w:val="nil"/>
                <w:right w:val="nil"/>
                <w:between w:val="nil"/>
              </w:pBdr>
              <w:spacing w:line="240" w:lineRule="auto"/>
              <w:rPr>
                <w:lang w:val="en-US"/>
              </w:rPr>
            </w:pPr>
          </w:p>
          <w:p w14:paraId="06C23249"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Certain Originators may require anonymity to protect their identity. This is common when dealing with a cybersecurity threat or incident where the originator is an entity in the Private Sector. Cover terms (e.g., USENERGY01) assigned to an entity should be carried through </w:t>
            </w:r>
            <w:r>
              <w:rPr>
                <w:lang w:val="en-US"/>
              </w:rPr>
              <w:t>anytime the resource is shared.</w:t>
            </w:r>
          </w:p>
        </w:tc>
      </w:tr>
      <w:tr w:rsidR="00571C2D" w14:paraId="07FD5FFE" w14:textId="77777777" w:rsidTr="00571C2D">
        <w:tc>
          <w:tcPr>
            <w:tcW w:w="3400" w:type="dxa"/>
            <w:shd w:val="clear" w:color="auto" w:fill="auto"/>
            <w:tcMar>
              <w:top w:w="100" w:type="dxa"/>
              <w:left w:w="100" w:type="dxa"/>
              <w:bottom w:w="100" w:type="dxa"/>
              <w:right w:w="100" w:type="dxa"/>
            </w:tcMar>
          </w:tcPr>
          <w:p w14:paraId="718C53BA" w14:textId="77777777" w:rsidR="00571C2D" w:rsidRPr="00B75E24" w:rsidRDefault="00571C2D" w:rsidP="00571C2D">
            <w:pPr>
              <w:pStyle w:val="HTMLPreformatted"/>
              <w:shd w:val="clear" w:color="auto" w:fill="FFFFFF"/>
              <w:rPr>
                <w:color w:val="000000"/>
              </w:rPr>
            </w:pPr>
            <w:proofErr w:type="spellStart"/>
            <w:r w:rsidRPr="00B75E24">
              <w:rPr>
                <w:b/>
                <w:bCs/>
                <w:color w:val="000000"/>
              </w:rPr>
              <w:t>authority_reference</w:t>
            </w:r>
            <w:proofErr w:type="spellEnd"/>
          </w:p>
          <w:p w14:paraId="2F74FB9C"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5E55F06"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B7B2A5E" w14:textId="77777777" w:rsidR="00DE61AC"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captures the legal authority under which the content was created, not the limitation on sharing the content. This property is used for auditing and records management, not for access control decisions. In some cases, the Authority Reference is </w:t>
            </w:r>
            <w:r w:rsidRPr="005754B9">
              <w:rPr>
                <w:lang w:val="en-US"/>
              </w:rPr>
              <w:lastRenderedPageBreak/>
              <w:t xml:space="preserve">needed by ESSA Participants to be included in the Control Policy Group as well as the Resource Accounting Group.  </w:t>
            </w:r>
          </w:p>
          <w:p w14:paraId="7F153308" w14:textId="77777777" w:rsidR="00DE61AC" w:rsidRDefault="00DE61AC" w:rsidP="00571C2D">
            <w:pPr>
              <w:widowControl w:val="0"/>
              <w:pBdr>
                <w:top w:val="nil"/>
                <w:left w:val="nil"/>
                <w:bottom w:val="nil"/>
                <w:right w:val="nil"/>
                <w:between w:val="nil"/>
              </w:pBdr>
              <w:spacing w:line="240" w:lineRule="auto"/>
              <w:rPr>
                <w:lang w:val="en-US"/>
              </w:rPr>
            </w:pPr>
          </w:p>
          <w:p w14:paraId="6B53C6C5" w14:textId="77777777"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 xml:space="preserve">It </w:t>
            </w:r>
            <w:r w:rsidRPr="005754B9">
              <w:rPr>
                <w:b/>
                <w:lang w:val="en-US"/>
              </w:rPr>
              <w:t>MUST</w:t>
            </w:r>
            <w:r>
              <w:rPr>
                <w:lang w:val="en-US"/>
              </w:rPr>
              <w:t xml:space="preserve"> be of the</w:t>
            </w:r>
            <w:r w:rsidRPr="005754B9">
              <w:rPr>
                <w:lang w:val="en-US"/>
              </w:rPr>
              <w:t xml:space="preserve"> of the format </w:t>
            </w:r>
            <w:r w:rsidRPr="005754B9">
              <w:rPr>
                <w:i/>
                <w:lang w:val="en-US"/>
              </w:rPr>
              <w:t>urn</w:t>
            </w:r>
            <w:proofErr w:type="gramStart"/>
            <w:r w:rsidRPr="005754B9">
              <w:rPr>
                <w:i/>
                <w:lang w:val="en-US"/>
              </w:rPr>
              <w:t>(:\</w:t>
            </w:r>
            <w:proofErr w:type="gramEnd"/>
            <w:r w:rsidRPr="005754B9">
              <w:rPr>
                <w:i/>
                <w:lang w:val="en-US"/>
              </w:rPr>
              <w:t>w+)+.</w:t>
            </w:r>
          </w:p>
        </w:tc>
      </w:tr>
      <w:tr w:rsidR="00B936C6" w14:paraId="7E3E04EA" w14:textId="77777777" w:rsidTr="00571C2D">
        <w:tc>
          <w:tcPr>
            <w:tcW w:w="3400" w:type="dxa"/>
            <w:shd w:val="clear" w:color="auto" w:fill="auto"/>
            <w:tcMar>
              <w:top w:w="100" w:type="dxa"/>
              <w:left w:w="100" w:type="dxa"/>
              <w:bottom w:w="100" w:type="dxa"/>
              <w:right w:w="100" w:type="dxa"/>
            </w:tcMar>
          </w:tcPr>
          <w:p w14:paraId="1E584075" w14:textId="77777777" w:rsidR="00B936C6" w:rsidRDefault="00B936C6" w:rsidP="00571C2D">
            <w:pPr>
              <w:pStyle w:val="HTMLPreformatted"/>
              <w:shd w:val="clear" w:color="auto" w:fill="FFFFFF"/>
              <w:rPr>
                <w:rFonts w:ascii="Menlo" w:hAnsi="Menlo" w:cs="Menlo"/>
                <w:b/>
                <w:bCs/>
                <w:color w:val="000000"/>
                <w:sz w:val="18"/>
                <w:szCs w:val="18"/>
              </w:rPr>
            </w:pPr>
            <w:proofErr w:type="spellStart"/>
            <w:r w:rsidRPr="00B75E24">
              <w:rPr>
                <w:b/>
                <w:bCs/>
                <w:color w:val="000000"/>
              </w:rPr>
              <w:lastRenderedPageBreak/>
              <w:t>policy_reference</w:t>
            </w:r>
            <w:proofErr w:type="spellEnd"/>
            <w:r>
              <w:rPr>
                <w:rFonts w:ascii="Menlo" w:hAnsi="Menlo" w:cs="Menlo"/>
                <w:b/>
                <w:bCs/>
                <w:color w:val="000000"/>
                <w:sz w:val="18"/>
                <w:szCs w:val="18"/>
              </w:rPr>
              <w:t xml:space="preserve"> </w:t>
            </w:r>
            <w:r w:rsidRPr="00751151">
              <w:rPr>
                <w:rFonts w:ascii="Arial" w:hAnsi="Arial" w:cs="Arial"/>
                <w:color w:val="000000"/>
              </w:rPr>
              <w:t>(required)</w:t>
            </w:r>
          </w:p>
        </w:tc>
        <w:tc>
          <w:tcPr>
            <w:tcW w:w="2180" w:type="dxa"/>
            <w:shd w:val="clear" w:color="auto" w:fill="auto"/>
            <w:tcMar>
              <w:top w:w="100" w:type="dxa"/>
              <w:left w:w="100" w:type="dxa"/>
              <w:bottom w:w="100" w:type="dxa"/>
              <w:right w:w="100" w:type="dxa"/>
            </w:tcMar>
          </w:tcPr>
          <w:p w14:paraId="3AAD9049" w14:textId="77777777" w:rsidR="00B936C6" w:rsidRDefault="00DE61AC"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F851ACF" w14:textId="77777777" w:rsidR="00B936C6" w:rsidRDefault="00DE61AC" w:rsidP="00571C2D">
            <w:pPr>
              <w:widowControl w:val="0"/>
              <w:pBdr>
                <w:top w:val="nil"/>
                <w:left w:val="nil"/>
                <w:bottom w:val="nil"/>
                <w:right w:val="nil"/>
                <w:between w:val="nil"/>
              </w:pBdr>
              <w:spacing w:line="240" w:lineRule="auto"/>
              <w:rPr>
                <w:lang w:val="en-US"/>
              </w:rPr>
            </w:pPr>
            <w:r>
              <w:rPr>
                <w:lang w:val="en-US"/>
              </w:rPr>
              <w:t>This property provides the means of indicating a particular policy related to the sharing of the resource.</w:t>
            </w:r>
          </w:p>
          <w:p w14:paraId="5B038E69" w14:textId="77777777" w:rsidR="00693EC2" w:rsidRDefault="00693EC2" w:rsidP="00571C2D">
            <w:pPr>
              <w:widowControl w:val="0"/>
              <w:pBdr>
                <w:top w:val="nil"/>
                <w:left w:val="nil"/>
                <w:bottom w:val="nil"/>
                <w:right w:val="nil"/>
                <w:between w:val="nil"/>
              </w:pBdr>
              <w:spacing w:line="240" w:lineRule="auto"/>
              <w:rPr>
                <w:iCs/>
                <w:lang w:val="en-US"/>
              </w:rPr>
            </w:pPr>
          </w:p>
          <w:p w14:paraId="3ADEE42C" w14:textId="097BBDE8" w:rsidR="00DE61AC" w:rsidRDefault="00DE61AC" w:rsidP="00571C2D">
            <w:pPr>
              <w:widowControl w:val="0"/>
              <w:pBdr>
                <w:top w:val="nil"/>
                <w:left w:val="nil"/>
                <w:bottom w:val="nil"/>
                <w:right w:val="nil"/>
                <w:between w:val="nil"/>
              </w:pBdr>
              <w:spacing w:line="240" w:lineRule="auto"/>
              <w:rPr>
                <w:iCs/>
                <w:lang w:val="en-US"/>
              </w:rPr>
            </w:pPr>
            <w:r>
              <w:rPr>
                <w:iCs/>
                <w:lang w:val="en-US"/>
              </w:rPr>
              <w:t xml:space="preserve">Multiple URNs can be included, </w:t>
            </w:r>
            <w:r w:rsidR="00751151">
              <w:rPr>
                <w:iCs/>
                <w:lang w:val="en-US"/>
              </w:rPr>
              <w:t>separated</w:t>
            </w:r>
            <w:r>
              <w:rPr>
                <w:iCs/>
                <w:lang w:val="en-US"/>
              </w:rPr>
              <w:t xml:space="preserve"> by a space, but one of the following </w:t>
            </w:r>
            <w:r w:rsidRPr="00751151">
              <w:rPr>
                <w:b/>
                <w:bCs/>
                <w:iCs/>
                <w:lang w:val="en-US"/>
              </w:rPr>
              <w:t>MUST</w:t>
            </w:r>
            <w:r>
              <w:rPr>
                <w:iCs/>
                <w:lang w:val="en-US"/>
              </w:rPr>
              <w:t xml:space="preserve"> be included:</w:t>
            </w:r>
          </w:p>
          <w:p w14:paraId="13E43D5C" w14:textId="77777777" w:rsidR="00DE61AC" w:rsidRDefault="00DE61AC" w:rsidP="00571C2D">
            <w:pPr>
              <w:widowControl w:val="0"/>
              <w:pBdr>
                <w:top w:val="nil"/>
                <w:left w:val="nil"/>
                <w:bottom w:val="nil"/>
                <w:right w:val="nil"/>
                <w:between w:val="nil"/>
              </w:pBdr>
              <w:spacing w:line="240" w:lineRule="auto"/>
              <w:rPr>
                <w:iCs/>
                <w:lang w:val="en-US"/>
              </w:rPr>
            </w:pPr>
          </w:p>
          <w:p w14:paraId="3612AFF0" w14:textId="4118CC41"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 xml:space="preserve">:policy:acs:ns:v3.0?privdefault=permit&amp;sharedefault=permit </w:t>
            </w:r>
          </w:p>
          <w:p w14:paraId="05F468E7" w14:textId="33D96068"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permit&amp;sharedefault</w:t>
            </w:r>
            <w:proofErr w:type="spellEnd"/>
            <w:r>
              <w:rPr>
                <w:sz w:val="22"/>
                <w:szCs w:val="22"/>
              </w:rPr>
              <w:t xml:space="preserve">=deny </w:t>
            </w:r>
          </w:p>
          <w:p w14:paraId="0C6909D0" w14:textId="432A9573" w:rsidR="00DE61AC" w:rsidRDefault="00DE61AC" w:rsidP="00A2085E">
            <w:pPr>
              <w:pStyle w:val="Default"/>
              <w:numPr>
                <w:ilvl w:val="0"/>
                <w:numId w:val="8"/>
              </w:numPr>
              <w:ind w:left="320"/>
              <w:rPr>
                <w:sz w:val="22"/>
                <w:szCs w:val="22"/>
              </w:rPr>
            </w:pPr>
            <w:proofErr w:type="gramStart"/>
            <w:r>
              <w:rPr>
                <w:sz w:val="22"/>
                <w:szCs w:val="22"/>
              </w:rPr>
              <w:t>urn:isa</w:t>
            </w:r>
            <w:proofErr w:type="gramEnd"/>
            <w:r>
              <w:rPr>
                <w:sz w:val="22"/>
                <w:szCs w:val="22"/>
              </w:rPr>
              <w:t>:policy:acs:ns:v3.0?privdefault=</w:t>
            </w:r>
            <w:proofErr w:type="spellStart"/>
            <w:r>
              <w:rPr>
                <w:sz w:val="22"/>
                <w:szCs w:val="22"/>
              </w:rPr>
              <w:t>deny&amp;sharedefault</w:t>
            </w:r>
            <w:proofErr w:type="spellEnd"/>
            <w:r>
              <w:rPr>
                <w:sz w:val="22"/>
                <w:szCs w:val="22"/>
              </w:rPr>
              <w:t xml:space="preserve">=permit </w:t>
            </w:r>
          </w:p>
          <w:p w14:paraId="19954E3B" w14:textId="2B88A08E" w:rsidR="00DE61AC" w:rsidRPr="00751151" w:rsidRDefault="00DE61AC" w:rsidP="00A2085E">
            <w:pPr>
              <w:pStyle w:val="ListParagraph"/>
              <w:widowControl w:val="0"/>
              <w:numPr>
                <w:ilvl w:val="0"/>
                <w:numId w:val="8"/>
              </w:numPr>
              <w:pBdr>
                <w:top w:val="nil"/>
                <w:left w:val="nil"/>
                <w:bottom w:val="nil"/>
                <w:right w:val="nil"/>
                <w:between w:val="nil"/>
              </w:pBdr>
              <w:spacing w:line="240" w:lineRule="auto"/>
              <w:ind w:left="320"/>
              <w:rPr>
                <w:iCs/>
                <w:lang w:val="en-US"/>
              </w:rPr>
            </w:pPr>
            <w:proofErr w:type="gramStart"/>
            <w:r w:rsidRPr="00751151">
              <w:rPr>
                <w:sz w:val="22"/>
                <w:szCs w:val="22"/>
              </w:rPr>
              <w:t>urn:isa</w:t>
            </w:r>
            <w:proofErr w:type="gramEnd"/>
            <w:r w:rsidRPr="00751151">
              <w:rPr>
                <w:sz w:val="22"/>
                <w:szCs w:val="22"/>
              </w:rPr>
              <w:t>:policy:acs:ns:v3.0?privdefault=</w:t>
            </w:r>
            <w:proofErr w:type="spellStart"/>
            <w:r w:rsidRPr="00751151">
              <w:rPr>
                <w:sz w:val="22"/>
                <w:szCs w:val="22"/>
              </w:rPr>
              <w:t>deny&amp;sharedefault</w:t>
            </w:r>
            <w:proofErr w:type="spellEnd"/>
            <w:r w:rsidRPr="00751151">
              <w:rPr>
                <w:sz w:val="22"/>
                <w:szCs w:val="22"/>
              </w:rPr>
              <w:t xml:space="preserve">=deny </w:t>
            </w:r>
          </w:p>
          <w:p w14:paraId="2FC1E61C" w14:textId="77777777" w:rsidR="00693EC2" w:rsidRDefault="00693EC2" w:rsidP="00693EC2">
            <w:pPr>
              <w:widowControl w:val="0"/>
              <w:pBdr>
                <w:top w:val="nil"/>
                <w:left w:val="nil"/>
                <w:bottom w:val="nil"/>
                <w:right w:val="nil"/>
                <w:between w:val="nil"/>
              </w:pBdr>
              <w:spacing w:line="240" w:lineRule="auto"/>
              <w:rPr>
                <w:iCs/>
                <w:lang w:val="en-US"/>
              </w:rPr>
            </w:pPr>
          </w:p>
          <w:p w14:paraId="34AA2444" w14:textId="40760260" w:rsidR="00693EC2" w:rsidRPr="00751151" w:rsidRDefault="00751151" w:rsidP="00693EC2">
            <w:pPr>
              <w:widowControl w:val="0"/>
              <w:pBdr>
                <w:top w:val="nil"/>
                <w:left w:val="nil"/>
                <w:bottom w:val="nil"/>
                <w:right w:val="nil"/>
                <w:between w:val="nil"/>
              </w:pBdr>
              <w:spacing w:line="240" w:lineRule="auto"/>
              <w:rPr>
                <w:i/>
                <w:lang w:val="en-US"/>
              </w:rPr>
            </w:pPr>
            <w:r>
              <w:rPr>
                <w:lang w:val="en-US"/>
              </w:rPr>
              <w:t>Each value</w:t>
            </w:r>
            <w:r w:rsidR="00693EC2" w:rsidRPr="005754B9">
              <w:rPr>
                <w:lang w:val="en-US"/>
              </w:rPr>
              <w:t xml:space="preserve"> </w:t>
            </w:r>
            <w:r w:rsidR="00693EC2" w:rsidRPr="005754B9">
              <w:rPr>
                <w:b/>
                <w:lang w:val="en-US"/>
              </w:rPr>
              <w:t>MUST</w:t>
            </w:r>
            <w:r w:rsidR="00693EC2">
              <w:rPr>
                <w:lang w:val="en-US"/>
              </w:rPr>
              <w:t xml:space="preserve"> be </w:t>
            </w:r>
            <w:r w:rsidR="00693EC2" w:rsidRPr="005754B9">
              <w:rPr>
                <w:lang w:val="en-US"/>
              </w:rPr>
              <w:t xml:space="preserve">of the format </w:t>
            </w:r>
            <w:r w:rsidR="00693EC2" w:rsidRPr="005754B9">
              <w:rPr>
                <w:i/>
                <w:lang w:val="en-US"/>
              </w:rPr>
              <w:t>urn</w:t>
            </w:r>
            <w:proofErr w:type="gramStart"/>
            <w:r w:rsidR="00693EC2" w:rsidRPr="005754B9">
              <w:rPr>
                <w:i/>
                <w:lang w:val="en-US"/>
              </w:rPr>
              <w:t>(:\</w:t>
            </w:r>
            <w:proofErr w:type="gramEnd"/>
            <w:r w:rsidR="00693EC2" w:rsidRPr="005754B9">
              <w:rPr>
                <w:i/>
                <w:lang w:val="en-US"/>
              </w:rPr>
              <w:t>w+)+.</w:t>
            </w:r>
          </w:p>
        </w:tc>
      </w:tr>
      <w:tr w:rsidR="00571C2D" w14:paraId="0F90C22E" w14:textId="77777777" w:rsidTr="00571C2D">
        <w:tc>
          <w:tcPr>
            <w:tcW w:w="3400" w:type="dxa"/>
            <w:shd w:val="clear" w:color="auto" w:fill="auto"/>
            <w:tcMar>
              <w:top w:w="100" w:type="dxa"/>
              <w:left w:w="100" w:type="dxa"/>
              <w:bottom w:w="100" w:type="dxa"/>
              <w:right w:w="100" w:type="dxa"/>
            </w:tcMar>
          </w:tcPr>
          <w:p w14:paraId="2C4F7866" w14:textId="77777777" w:rsidR="00571C2D" w:rsidRPr="007C52FC" w:rsidRDefault="00571C2D" w:rsidP="00571C2D">
            <w:pPr>
              <w:pStyle w:val="HTMLPreformatted"/>
              <w:shd w:val="clear" w:color="auto" w:fill="FFFFFF"/>
              <w:rPr>
                <w:color w:val="000000"/>
              </w:rPr>
            </w:pPr>
            <w:proofErr w:type="spellStart"/>
            <w:r w:rsidRPr="007C52FC">
              <w:rPr>
                <w:b/>
                <w:bCs/>
                <w:color w:val="000000"/>
              </w:rPr>
              <w:t>original_classification</w:t>
            </w:r>
            <w:proofErr w:type="spellEnd"/>
          </w:p>
          <w:p w14:paraId="7FCAB066"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DDE46F9"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sidRPr="005754B9">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5754B9">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-original-classification-type</w:t>
            </w:r>
          </w:p>
        </w:tc>
        <w:tc>
          <w:tcPr>
            <w:tcW w:w="3780" w:type="dxa"/>
            <w:shd w:val="clear" w:color="auto" w:fill="auto"/>
            <w:tcMar>
              <w:top w:w="100" w:type="dxa"/>
              <w:left w:w="100" w:type="dxa"/>
              <w:bottom w:w="100" w:type="dxa"/>
              <w:right w:w="100" w:type="dxa"/>
            </w:tcMar>
          </w:tcPr>
          <w:p w14:paraId="73557321"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302EAD6E" w14:textId="77777777" w:rsidR="00571C2D" w:rsidRDefault="00571C2D" w:rsidP="00571C2D">
            <w:pPr>
              <w:widowControl w:val="0"/>
              <w:pBdr>
                <w:top w:val="nil"/>
                <w:left w:val="nil"/>
                <w:bottom w:val="nil"/>
                <w:right w:val="nil"/>
                <w:between w:val="nil"/>
              </w:pBdr>
              <w:spacing w:line="240" w:lineRule="auto"/>
              <w:rPr>
                <w:lang w:val="en-US"/>
              </w:rPr>
            </w:pPr>
          </w:p>
          <w:p w14:paraId="09C012EE"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w:t>
            </w:r>
          </w:p>
          <w:p w14:paraId="28A2F041" w14:textId="77777777" w:rsidR="00571C2D" w:rsidRDefault="00571C2D" w:rsidP="00571C2D">
            <w:pPr>
              <w:widowControl w:val="0"/>
              <w:pBdr>
                <w:top w:val="nil"/>
                <w:left w:val="nil"/>
                <w:bottom w:val="nil"/>
                <w:right w:val="nil"/>
                <w:between w:val="nil"/>
              </w:pBdr>
              <w:spacing w:line="240" w:lineRule="auto"/>
              <w:rPr>
                <w:lang w:val="en-US"/>
              </w:rPr>
            </w:pPr>
          </w:p>
          <w:p w14:paraId="0DE7C582" w14:textId="5042B680"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t>Details regarding the basic encoding specification detail for Original Classification are included in the Smart Data – Enterprise Data Header (EDH) Implementation Profile for the Cyber Community.</w:t>
            </w:r>
          </w:p>
        </w:tc>
      </w:tr>
      <w:tr w:rsidR="00571C2D" w14:paraId="70B02B41" w14:textId="77777777" w:rsidTr="00571C2D">
        <w:tc>
          <w:tcPr>
            <w:tcW w:w="3400" w:type="dxa"/>
            <w:shd w:val="clear" w:color="auto" w:fill="auto"/>
            <w:tcMar>
              <w:top w:w="100" w:type="dxa"/>
              <w:left w:w="100" w:type="dxa"/>
              <w:bottom w:w="100" w:type="dxa"/>
              <w:right w:w="100" w:type="dxa"/>
            </w:tcMar>
          </w:tcPr>
          <w:p w14:paraId="3F7609CC" w14:textId="77777777" w:rsidR="00571C2D" w:rsidRPr="007C52FC" w:rsidRDefault="00571C2D" w:rsidP="00571C2D">
            <w:pPr>
              <w:pStyle w:val="HTMLPreformatted"/>
              <w:shd w:val="clear" w:color="auto" w:fill="FFFFFF"/>
              <w:rPr>
                <w:color w:val="000000"/>
              </w:rPr>
            </w:pPr>
            <w:proofErr w:type="spellStart"/>
            <w:r w:rsidRPr="007C52FC">
              <w:rPr>
                <w:b/>
                <w:bCs/>
                <w:color w:val="000000"/>
              </w:rPr>
              <w:t>derivative_classification</w:t>
            </w:r>
            <w:proofErr w:type="spellEnd"/>
          </w:p>
          <w:p w14:paraId="2E629B9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17F7F0CF" w14:textId="77777777" w:rsidR="00571C2D" w:rsidRPr="005754B9"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5754B9">
              <w:rPr>
                <w:rFonts w:ascii="Consolas" w:eastAsia="Consolas" w:hAnsi="Consolas" w:cs="Consolas"/>
                <w:iCs/>
                <w:color w:val="C7254E"/>
                <w:shd w:val="clear" w:color="auto" w:fill="F9F2F4"/>
                <w:lang w:val="en-US"/>
              </w:rPr>
              <w:t>acs</w:t>
            </w:r>
            <w:proofErr w:type="spellEnd"/>
            <w:r w:rsidRPr="005754B9">
              <w:rPr>
                <w:rFonts w:ascii="Consolas" w:eastAsia="Consolas" w:hAnsi="Consolas" w:cs="Consolas"/>
                <w:iCs/>
                <w:color w:val="C7254E"/>
                <w:shd w:val="clear" w:color="auto" w:fill="F9F2F4"/>
                <w:lang w:val="en-US"/>
              </w:rPr>
              <w:t>-derivative-classification-type</w:t>
            </w:r>
          </w:p>
        </w:tc>
        <w:tc>
          <w:tcPr>
            <w:tcW w:w="3780" w:type="dxa"/>
            <w:shd w:val="clear" w:color="auto" w:fill="auto"/>
            <w:tcMar>
              <w:top w:w="100" w:type="dxa"/>
              <w:left w:w="100" w:type="dxa"/>
              <w:bottom w:w="100" w:type="dxa"/>
              <w:right w:w="100" w:type="dxa"/>
            </w:tcMar>
          </w:tcPr>
          <w:p w14:paraId="1DDDFFD5"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This property provides details for generating a classification authority block for presentation of a classified resource to an operator. </w:t>
            </w:r>
          </w:p>
          <w:p w14:paraId="68AC3E8E" w14:textId="77777777" w:rsidR="00571C2D" w:rsidRDefault="00571C2D" w:rsidP="00571C2D">
            <w:pPr>
              <w:widowControl w:val="0"/>
              <w:pBdr>
                <w:top w:val="nil"/>
                <w:left w:val="nil"/>
                <w:bottom w:val="nil"/>
                <w:right w:val="nil"/>
                <w:between w:val="nil"/>
              </w:pBdr>
              <w:spacing w:line="240" w:lineRule="auto"/>
              <w:rPr>
                <w:lang w:val="en-US"/>
              </w:rPr>
            </w:pPr>
          </w:p>
          <w:p w14:paraId="32E8C5EC" w14:textId="77777777" w:rsidR="00571C2D" w:rsidRDefault="00571C2D" w:rsidP="00571C2D">
            <w:pPr>
              <w:widowControl w:val="0"/>
              <w:pBdr>
                <w:top w:val="nil"/>
                <w:left w:val="nil"/>
                <w:bottom w:val="nil"/>
                <w:right w:val="nil"/>
                <w:between w:val="nil"/>
              </w:pBdr>
              <w:spacing w:line="240" w:lineRule="auto"/>
              <w:rPr>
                <w:lang w:val="en-US"/>
              </w:rPr>
            </w:pPr>
            <w:r w:rsidRPr="005754B9">
              <w:rPr>
                <w:lang w:val="en-US"/>
              </w:rPr>
              <w:t xml:space="preserve">Either the Original Classification or the Derivative Classification </w:t>
            </w:r>
            <w:r w:rsidRPr="005754B9">
              <w:rPr>
                <w:b/>
                <w:lang w:val="en-US"/>
              </w:rPr>
              <w:t>MUST</w:t>
            </w:r>
            <w:r>
              <w:rPr>
                <w:lang w:val="en-US"/>
              </w:rPr>
              <w:t xml:space="preserve"> be provided</w:t>
            </w:r>
            <w:r w:rsidRPr="005754B9">
              <w:rPr>
                <w:lang w:val="en-US"/>
              </w:rPr>
              <w:t xml:space="preserve"> for classified resources, as appropriate. </w:t>
            </w:r>
          </w:p>
          <w:p w14:paraId="26FDBDA3" w14:textId="77777777" w:rsidR="00571C2D" w:rsidRDefault="00571C2D" w:rsidP="00571C2D">
            <w:pPr>
              <w:widowControl w:val="0"/>
              <w:pBdr>
                <w:top w:val="nil"/>
                <w:left w:val="nil"/>
                <w:bottom w:val="nil"/>
                <w:right w:val="nil"/>
                <w:between w:val="nil"/>
              </w:pBdr>
              <w:spacing w:line="240" w:lineRule="auto"/>
              <w:rPr>
                <w:lang w:val="en-US"/>
              </w:rPr>
            </w:pPr>
          </w:p>
          <w:p w14:paraId="6F60D3F4" w14:textId="4EE49F9A" w:rsidR="00571C2D" w:rsidRPr="001F3CCF" w:rsidRDefault="00571C2D" w:rsidP="00571C2D">
            <w:pPr>
              <w:widowControl w:val="0"/>
              <w:pBdr>
                <w:top w:val="nil"/>
                <w:left w:val="nil"/>
                <w:bottom w:val="nil"/>
                <w:right w:val="nil"/>
                <w:between w:val="nil"/>
              </w:pBdr>
              <w:spacing w:line="240" w:lineRule="auto"/>
              <w:rPr>
                <w:lang w:val="en-US"/>
              </w:rPr>
            </w:pPr>
            <w:r w:rsidRPr="005754B9">
              <w:rPr>
                <w:lang w:val="en-US"/>
              </w:rPr>
              <w:lastRenderedPageBreak/>
              <w:t>Details regarding the basic encoding specification detail for Original Classification are included in the Smart Data – Enterprise Data Header (EDH) Implementation Profile for the Cyber Community</w:t>
            </w:r>
            <w:r>
              <w:rPr>
                <w:lang w:val="en-US"/>
              </w:rPr>
              <w:t>.</w:t>
            </w:r>
          </w:p>
        </w:tc>
      </w:tr>
      <w:tr w:rsidR="00571C2D" w14:paraId="056A9297" w14:textId="77777777" w:rsidTr="00571C2D">
        <w:tc>
          <w:tcPr>
            <w:tcW w:w="3400" w:type="dxa"/>
            <w:shd w:val="clear" w:color="auto" w:fill="auto"/>
            <w:tcMar>
              <w:top w:w="100" w:type="dxa"/>
              <w:left w:w="100" w:type="dxa"/>
              <w:bottom w:w="100" w:type="dxa"/>
              <w:right w:w="100" w:type="dxa"/>
            </w:tcMar>
          </w:tcPr>
          <w:p w14:paraId="317840F2" w14:textId="77777777" w:rsidR="00571C2D" w:rsidRPr="007C52FC" w:rsidRDefault="00571C2D" w:rsidP="00571C2D">
            <w:pPr>
              <w:pStyle w:val="HTMLPreformatted"/>
              <w:shd w:val="clear" w:color="auto" w:fill="FFFFFF"/>
              <w:rPr>
                <w:color w:val="000000"/>
              </w:rPr>
            </w:pPr>
            <w:r w:rsidRPr="007C52FC">
              <w:rPr>
                <w:b/>
                <w:bCs/>
                <w:color w:val="000000"/>
              </w:rPr>
              <w:lastRenderedPageBreak/>
              <w:t>declassification</w:t>
            </w:r>
          </w:p>
          <w:p w14:paraId="6D603FC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207BBA85" w14:textId="77777777" w:rsidR="00571C2D" w:rsidRPr="00C63293" w:rsidRDefault="00571C2D" w:rsidP="00571C2D">
            <w:pPr>
              <w:pBdr>
                <w:top w:val="nil"/>
                <w:left w:val="nil"/>
                <w:bottom w:val="nil"/>
                <w:right w:val="nil"/>
                <w:between w:val="nil"/>
              </w:pBdr>
              <w:rPr>
                <w:rFonts w:ascii="Consolas" w:eastAsia="Consolas" w:hAnsi="Consolas" w:cs="Consola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-declassification-type</w:t>
            </w:r>
          </w:p>
        </w:tc>
        <w:tc>
          <w:tcPr>
            <w:tcW w:w="3780" w:type="dxa"/>
            <w:shd w:val="clear" w:color="auto" w:fill="auto"/>
            <w:tcMar>
              <w:top w:w="100" w:type="dxa"/>
              <w:left w:w="100" w:type="dxa"/>
              <w:bottom w:w="100" w:type="dxa"/>
              <w:right w:w="100" w:type="dxa"/>
            </w:tcMar>
          </w:tcPr>
          <w:p w14:paraId="45AF324B" w14:textId="77777777" w:rsidR="00571C2D" w:rsidRDefault="00571C2D" w:rsidP="00571C2D">
            <w:pPr>
              <w:widowControl w:val="0"/>
              <w:pBdr>
                <w:top w:val="nil"/>
                <w:left w:val="nil"/>
                <w:bottom w:val="nil"/>
                <w:right w:val="nil"/>
                <w:between w:val="nil"/>
              </w:pBdr>
              <w:spacing w:line="240" w:lineRule="auto"/>
              <w:rPr>
                <w:lang w:val="en-US"/>
              </w:rPr>
            </w:pPr>
            <w:r w:rsidRPr="00C63293">
              <w:rPr>
                <w:lang w:val="en-US"/>
              </w:rPr>
              <w:t xml:space="preserve">This property provides the declassification instructions associated with an original or derived classification for generating a classification authority block for presentation of a classified resource to an operator. </w:t>
            </w:r>
          </w:p>
          <w:p w14:paraId="6D294701" w14:textId="77777777" w:rsidR="00571C2D" w:rsidRDefault="00571C2D" w:rsidP="00571C2D">
            <w:pPr>
              <w:widowControl w:val="0"/>
              <w:pBdr>
                <w:top w:val="nil"/>
                <w:left w:val="nil"/>
                <w:bottom w:val="nil"/>
                <w:right w:val="nil"/>
                <w:between w:val="nil"/>
              </w:pBdr>
              <w:spacing w:line="240" w:lineRule="auto"/>
              <w:rPr>
                <w:lang w:val="en-US"/>
              </w:rPr>
            </w:pPr>
          </w:p>
          <w:p w14:paraId="6395D072" w14:textId="59A66CE7" w:rsidR="00571C2D" w:rsidRPr="001F3CCF" w:rsidRDefault="00571C2D" w:rsidP="00571C2D">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Declassification are included in the Smart Data – Enterprise Data Header (EDH) Implementation Profile for the Cyber Community</w:t>
            </w:r>
            <w:r>
              <w:rPr>
                <w:lang w:val="en-US"/>
              </w:rPr>
              <w:t>.</w:t>
            </w:r>
          </w:p>
        </w:tc>
      </w:tr>
      <w:tr w:rsidR="00801DBA" w14:paraId="13BC2213" w14:textId="77777777" w:rsidTr="00571C2D">
        <w:tc>
          <w:tcPr>
            <w:tcW w:w="3400" w:type="dxa"/>
            <w:shd w:val="clear" w:color="auto" w:fill="auto"/>
            <w:tcMar>
              <w:top w:w="100" w:type="dxa"/>
              <w:left w:w="100" w:type="dxa"/>
              <w:bottom w:w="100" w:type="dxa"/>
              <w:right w:w="100" w:type="dxa"/>
            </w:tcMar>
          </w:tcPr>
          <w:p w14:paraId="648650EB" w14:textId="77777777" w:rsidR="00801DBA" w:rsidRPr="00801DBA" w:rsidRDefault="00801DBA" w:rsidP="00801DBA">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re</w:t>
            </w:r>
            <w:r w:rsidRPr="00801DBA">
              <w:rPr>
                <w:rFonts w:ascii="Consolas" w:eastAsia="Consolas" w:hAnsi="Consolas" w:cs="Consolas"/>
                <w:b/>
                <w:bCs/>
                <w:lang w:val="en-US"/>
              </w:rPr>
              <w:t>source</w:t>
            </w:r>
            <w:r>
              <w:rPr>
                <w:rFonts w:ascii="Consolas" w:eastAsia="Consolas" w:hAnsi="Consolas" w:cs="Consolas"/>
                <w:b/>
                <w:bCs/>
                <w:lang w:val="en-US"/>
              </w:rPr>
              <w:t>_d</w:t>
            </w:r>
            <w:r w:rsidRPr="00801DBA">
              <w:rPr>
                <w:rFonts w:ascii="Consolas" w:eastAsia="Consolas" w:hAnsi="Consolas" w:cs="Consolas"/>
                <w:b/>
                <w:bCs/>
                <w:lang w:val="en-US"/>
              </w:rPr>
              <w:t>isposition</w:t>
            </w:r>
            <w:proofErr w:type="spellEnd"/>
            <w:r w:rsidR="00302018">
              <w:rPr>
                <w:rFonts w:ascii="Consolas" w:eastAsia="Consolas" w:hAnsi="Consolas" w:cs="Consolas"/>
                <w:b/>
                <w:bCs/>
                <w:lang w:val="en-US"/>
              </w:rPr>
              <w:t xml:space="preserve"> </w:t>
            </w:r>
            <w:r w:rsidR="00302018" w:rsidRPr="00751151">
              <w:rPr>
                <w:rFonts w:ascii="Consolas" w:eastAsia="Consolas" w:hAnsi="Consolas" w:cs="Consolas"/>
                <w:lang w:val="en-US"/>
              </w:rPr>
              <w:t>(</w:t>
            </w:r>
            <w:r w:rsidR="00302018">
              <w:rPr>
                <w:rFonts w:ascii="Consolas" w:eastAsia="Consolas" w:hAnsi="Consolas" w:cs="Consolas"/>
                <w:lang w:val="en-US"/>
              </w:rPr>
              <w:t>optional</w:t>
            </w:r>
            <w:r w:rsidR="00302018" w:rsidRPr="00751151">
              <w:rPr>
                <w:rFonts w:ascii="Consolas" w:eastAsia="Consolas" w:hAnsi="Consolas" w:cs="Consolas"/>
                <w:lang w:val="en-US"/>
              </w:rPr>
              <w:t>)</w:t>
            </w:r>
          </w:p>
          <w:p w14:paraId="0FDB2BB4" w14:textId="77777777" w:rsidR="00801DBA" w:rsidRPr="00C63293" w:rsidRDefault="00801DBA"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AC50982" w14:textId="509A33C2" w:rsidR="00576610"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Pr>
                <w:rFonts w:ascii="Consolas" w:eastAsia="Consolas" w:hAnsi="Consolas" w:cs="Consolas"/>
                <w:iCs/>
                <w:color w:val="C7254E"/>
                <w:shd w:val="clear" w:color="auto" w:fill="F9F2F4"/>
                <w:lang w:val="en-US"/>
              </w:rPr>
              <w:t>-</w:t>
            </w:r>
            <w:proofErr w:type="spellStart"/>
            <w:r>
              <w:rPr>
                <w:rFonts w:ascii="Consolas" w:eastAsia="Consolas" w:hAnsi="Consolas" w:cs="Consolas"/>
                <w:iCs/>
                <w:color w:val="C7254E"/>
                <w:shd w:val="clear" w:color="auto" w:fill="F9F2F4"/>
                <w:lang w:val="en-US"/>
              </w:rPr>
              <w:t>acs</w:t>
            </w:r>
            <w:proofErr w:type="spellEnd"/>
            <w:r>
              <w:rPr>
                <w:rFonts w:ascii="Consolas" w:eastAsia="Consolas" w:hAnsi="Consolas" w:cs="Consolas"/>
                <w:iCs/>
                <w:color w:val="C7254E"/>
                <w:shd w:val="clear" w:color="auto" w:fill="F9F2F4"/>
                <w:lang w:val="en-US"/>
              </w:rPr>
              <w:t>-resource</w:t>
            </w:r>
            <w:ins w:id="15" w:author="Rich Piazza" w:date="2020-06-15T13:03:00Z">
              <w:r w:rsidR="00556184">
                <w:rPr>
                  <w:rFonts w:ascii="Consolas" w:eastAsia="Consolas" w:hAnsi="Consolas" w:cs="Consolas"/>
                  <w:iCs/>
                  <w:color w:val="C7254E"/>
                  <w:shd w:val="clear" w:color="auto" w:fill="F9F2F4"/>
                  <w:lang w:val="en-US"/>
                </w:rPr>
                <w:t>-</w:t>
              </w:r>
            </w:ins>
            <w:del w:id="16" w:author="Rich Piazza" w:date="2020-06-15T13:03:00Z">
              <w:r w:rsidR="006D08F1" w:rsidDel="00556184">
                <w:rPr>
                  <w:rFonts w:ascii="Consolas" w:eastAsia="Consolas" w:hAnsi="Consolas" w:cs="Consolas"/>
                  <w:iCs/>
                  <w:color w:val="C7254E"/>
                  <w:shd w:val="clear" w:color="auto" w:fill="F9F2F4"/>
                  <w:lang w:val="en-US"/>
                </w:rPr>
                <w:delText>_</w:delText>
              </w:r>
            </w:del>
          </w:p>
          <w:p w14:paraId="6628542E" w14:textId="570DE2DD" w:rsidR="00801DBA" w:rsidRPr="00C63293" w:rsidRDefault="00A40B36" w:rsidP="00571C2D">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iCs/>
                <w:color w:val="C7254E"/>
                <w:shd w:val="clear" w:color="auto" w:fill="F9F2F4"/>
                <w:lang w:val="en-US"/>
              </w:rPr>
              <w:t>disposition-type</w:t>
            </w:r>
          </w:p>
        </w:tc>
        <w:tc>
          <w:tcPr>
            <w:tcW w:w="3780" w:type="dxa"/>
            <w:shd w:val="clear" w:color="auto" w:fill="auto"/>
            <w:tcMar>
              <w:top w:w="100" w:type="dxa"/>
              <w:left w:w="100" w:type="dxa"/>
              <w:bottom w:w="100" w:type="dxa"/>
              <w:right w:w="100" w:type="dxa"/>
            </w:tcMar>
          </w:tcPr>
          <w:p w14:paraId="343266F7" w14:textId="2DABCCCF"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can be used to provide a fixed date and time at which an action is to be taken on the associated resource, such as destruction. Retention can be enforced through the use of this </w:t>
            </w:r>
            <w:r w:rsidR="00170DA8">
              <w:t>property</w:t>
            </w:r>
            <w:r w:rsidRPr="00751151">
              <w:t xml:space="preserve"> or through the use of policies. </w:t>
            </w:r>
          </w:p>
          <w:p w14:paraId="0CA4EE0C" w14:textId="77777777" w:rsidR="00170DA8" w:rsidRDefault="00170DA8" w:rsidP="00571C2D">
            <w:pPr>
              <w:widowControl w:val="0"/>
              <w:pBdr>
                <w:top w:val="nil"/>
                <w:left w:val="nil"/>
                <w:bottom w:val="nil"/>
                <w:right w:val="nil"/>
                <w:between w:val="nil"/>
              </w:pBdr>
              <w:spacing w:line="240" w:lineRule="auto"/>
            </w:pPr>
          </w:p>
          <w:p w14:paraId="2E4CED72" w14:textId="41E3017A" w:rsidR="00170DA8" w:rsidRDefault="00A40B36" w:rsidP="00571C2D">
            <w:pPr>
              <w:widowControl w:val="0"/>
              <w:pBdr>
                <w:top w:val="nil"/>
                <w:left w:val="nil"/>
                <w:bottom w:val="nil"/>
                <w:right w:val="nil"/>
                <w:between w:val="nil"/>
              </w:pBdr>
              <w:spacing w:line="240" w:lineRule="auto"/>
            </w:pPr>
            <w:r w:rsidRPr="00751151">
              <w:t xml:space="preserve">This </w:t>
            </w:r>
            <w:r w:rsidR="00170DA8">
              <w:t>property</w:t>
            </w:r>
            <w:r w:rsidRPr="00751151">
              <w:t xml:space="preserve"> allows for </w:t>
            </w:r>
            <w:r w:rsidR="00751151">
              <w:t>specifying</w:t>
            </w:r>
            <w:r w:rsidRPr="00751151">
              <w:t xml:space="preserve"> ad hoc (i.e., not policy based) retention limitation requests from information creators such as private industry. </w:t>
            </w:r>
          </w:p>
          <w:p w14:paraId="583DF2E6" w14:textId="77777777" w:rsidR="00170DA8" w:rsidRDefault="00170DA8" w:rsidP="00571C2D">
            <w:pPr>
              <w:widowControl w:val="0"/>
              <w:pBdr>
                <w:top w:val="nil"/>
                <w:left w:val="nil"/>
                <w:bottom w:val="nil"/>
                <w:right w:val="nil"/>
                <w:between w:val="nil"/>
              </w:pBdr>
              <w:spacing w:line="240" w:lineRule="auto"/>
            </w:pPr>
          </w:p>
          <w:p w14:paraId="5B9C3C24" w14:textId="2E2CF6F0" w:rsidR="00170DA8" w:rsidRPr="00751151" w:rsidRDefault="00A40B36" w:rsidP="00571C2D">
            <w:pPr>
              <w:widowControl w:val="0"/>
              <w:pBdr>
                <w:top w:val="nil"/>
                <w:left w:val="nil"/>
                <w:bottom w:val="nil"/>
                <w:right w:val="nil"/>
                <w:between w:val="nil"/>
              </w:pBdr>
              <w:spacing w:line="240" w:lineRule="auto"/>
            </w:pPr>
            <w:r w:rsidRPr="00751151">
              <w:t>Details regarding the basic encoding specification detail for Resource Disposition are included in the Smart Data – Enterprise Data Header (EDH) Implementation Profile for the Cyber Community</w:t>
            </w:r>
            <w:r w:rsidR="00170DA8" w:rsidRPr="00751151">
              <w:t>.</w:t>
            </w:r>
          </w:p>
        </w:tc>
      </w:tr>
      <w:tr w:rsidR="00DE61AC" w14:paraId="3573A120" w14:textId="77777777" w:rsidTr="00571C2D">
        <w:tc>
          <w:tcPr>
            <w:tcW w:w="3400" w:type="dxa"/>
            <w:shd w:val="clear" w:color="auto" w:fill="auto"/>
            <w:tcMar>
              <w:top w:w="100" w:type="dxa"/>
              <w:left w:w="100" w:type="dxa"/>
              <w:bottom w:w="100" w:type="dxa"/>
              <w:right w:w="100" w:type="dxa"/>
            </w:tcMar>
          </w:tcPr>
          <w:p w14:paraId="3373E315" w14:textId="77777777" w:rsidR="00DE61AC" w:rsidRPr="00C63293"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C63293">
              <w:rPr>
                <w:rFonts w:ascii="Consolas" w:eastAsia="Consolas" w:hAnsi="Consolas" w:cs="Consolas"/>
                <w:b/>
                <w:bCs/>
                <w:lang w:val="en-US"/>
              </w:rPr>
              <w:t>public_release</w:t>
            </w:r>
            <w:proofErr w:type="spellEnd"/>
          </w:p>
          <w:p w14:paraId="7FDB6E99" w14:textId="54E562DC" w:rsidR="00DE61AC" w:rsidRPr="00C63293" w:rsidRDefault="00184653" w:rsidP="00DE61AC">
            <w:pPr>
              <w:widowControl w:val="0"/>
              <w:pBdr>
                <w:top w:val="nil"/>
                <w:left w:val="nil"/>
                <w:bottom w:val="nil"/>
                <w:right w:val="nil"/>
                <w:between w:val="nil"/>
              </w:pBdr>
              <w:spacing w:line="240" w:lineRule="auto"/>
              <w:rPr>
                <w:rFonts w:ascii="Consolas" w:eastAsia="Consolas" w:hAnsi="Consolas" w:cs="Consolas"/>
                <w:b/>
                <w:bCs/>
                <w:lang w:val="en-US"/>
              </w:rPr>
            </w:pPr>
            <w:r>
              <w:rPr>
                <w:color w:val="000000"/>
              </w:rPr>
              <w:t>(optional</w:t>
            </w:r>
            <w:r w:rsidR="00DE61AC" w:rsidRPr="00212D18">
              <w:rPr>
                <w:color w:val="000000"/>
              </w:rPr>
              <w:t>)</w:t>
            </w:r>
          </w:p>
        </w:tc>
        <w:tc>
          <w:tcPr>
            <w:tcW w:w="2180" w:type="dxa"/>
            <w:shd w:val="clear" w:color="auto" w:fill="auto"/>
            <w:tcMar>
              <w:top w:w="100" w:type="dxa"/>
              <w:left w:w="100" w:type="dxa"/>
              <w:bottom w:w="100" w:type="dxa"/>
              <w:right w:w="100" w:type="dxa"/>
            </w:tcMar>
          </w:tcPr>
          <w:p w14:paraId="202ED8D9" w14:textId="77777777" w:rsidR="00DE61AC" w:rsidRPr="00C63293" w:rsidRDefault="00DE61AC" w:rsidP="00DE61AC">
            <w:pPr>
              <w:pBdr>
                <w:top w:val="nil"/>
                <w:left w:val="nil"/>
                <w:bottom w:val="nil"/>
                <w:right w:val="nil"/>
                <w:between w:val="nil"/>
              </w:pBdr>
              <w:rPr>
                <w:rFonts w:ascii="Consolas" w:eastAsia="Consolas" w:hAnsi="Consolas" w:cs="Consolas"/>
                <w:iC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-public-release-type</w:t>
            </w:r>
          </w:p>
        </w:tc>
        <w:tc>
          <w:tcPr>
            <w:tcW w:w="3780" w:type="dxa"/>
            <w:shd w:val="clear" w:color="auto" w:fill="auto"/>
            <w:tcMar>
              <w:top w:w="100" w:type="dxa"/>
              <w:left w:w="100" w:type="dxa"/>
              <w:bottom w:w="100" w:type="dxa"/>
              <w:right w:w="100" w:type="dxa"/>
            </w:tcMar>
          </w:tcPr>
          <w:p w14:paraId="4041BAA6" w14:textId="25E80E97" w:rsidR="00DE61AC" w:rsidRDefault="00DE61AC" w:rsidP="00DE61AC">
            <w:pPr>
              <w:widowControl w:val="0"/>
              <w:pBdr>
                <w:top w:val="nil"/>
                <w:left w:val="nil"/>
                <w:bottom w:val="nil"/>
                <w:right w:val="nil"/>
                <w:between w:val="nil"/>
              </w:pBdr>
              <w:spacing w:line="240" w:lineRule="auto"/>
              <w:rPr>
                <w:lang w:val="en-US"/>
              </w:rPr>
            </w:pPr>
            <w:r w:rsidRPr="00C63293">
              <w:rPr>
                <w:lang w:val="en-US"/>
              </w:rPr>
              <w:t xml:space="preserve">This property </w:t>
            </w:r>
            <w:r w:rsidR="00CD7579">
              <w:rPr>
                <w:lang w:val="en-US"/>
              </w:rPr>
              <w:t>is</w:t>
            </w:r>
            <w:r w:rsidRPr="00C63293">
              <w:rPr>
                <w:lang w:val="en-US"/>
              </w:rPr>
              <w:t xml:space="preserve"> used to provide the release authority and date for resources that have been through a formal public release determination </w:t>
            </w:r>
            <w:r w:rsidR="00751151" w:rsidRPr="00C63293">
              <w:rPr>
                <w:lang w:val="en-US"/>
              </w:rPr>
              <w:t>process</w:t>
            </w:r>
            <w:r w:rsidR="00751151">
              <w:rPr>
                <w:lang w:val="en-US"/>
              </w:rPr>
              <w:t xml:space="preserve"> or</w:t>
            </w:r>
            <w:r>
              <w:rPr>
                <w:lang w:val="en-US"/>
              </w:rPr>
              <w:t xml:space="preserve"> note that the resource has not been publicly released</w:t>
            </w:r>
            <w:r w:rsidR="00751151">
              <w:rPr>
                <w:lang w:val="en-US"/>
              </w:rPr>
              <w:t>.</w:t>
            </w:r>
            <w:r w:rsidRPr="00C63293">
              <w:rPr>
                <w:lang w:val="en-US"/>
              </w:rPr>
              <w:t xml:space="preserve"> </w:t>
            </w:r>
          </w:p>
          <w:p w14:paraId="34A24686" w14:textId="77777777" w:rsidR="00DE61AC" w:rsidRDefault="00DE61AC" w:rsidP="00DE61AC">
            <w:pPr>
              <w:widowControl w:val="0"/>
              <w:pBdr>
                <w:top w:val="nil"/>
                <w:left w:val="nil"/>
                <w:bottom w:val="nil"/>
                <w:right w:val="nil"/>
                <w:between w:val="nil"/>
              </w:pBdr>
              <w:spacing w:line="240" w:lineRule="auto"/>
              <w:rPr>
                <w:lang w:val="en-US"/>
              </w:rPr>
            </w:pPr>
          </w:p>
          <w:p w14:paraId="507862D0" w14:textId="0E68C8AA" w:rsidR="00DE61AC" w:rsidRPr="00C63293" w:rsidRDefault="00DE61AC" w:rsidP="00DE61AC">
            <w:pPr>
              <w:widowControl w:val="0"/>
              <w:pBdr>
                <w:top w:val="nil"/>
                <w:left w:val="nil"/>
                <w:bottom w:val="nil"/>
                <w:right w:val="nil"/>
                <w:between w:val="nil"/>
              </w:pBdr>
              <w:spacing w:line="240" w:lineRule="auto"/>
              <w:rPr>
                <w:lang w:val="en-US"/>
              </w:rPr>
            </w:pPr>
            <w:r w:rsidRPr="00C63293">
              <w:rPr>
                <w:lang w:val="en-US"/>
              </w:rPr>
              <w:t>Details regarding the basic encoding specification detail for Public Release are included in the Smart Data – Enterprise Data Header (EDH) Implementation Profile for the Cyber Community.</w:t>
            </w:r>
          </w:p>
        </w:tc>
      </w:tr>
      <w:tr w:rsidR="00C64D72" w14:paraId="07EAD777" w14:textId="77777777" w:rsidTr="00571C2D">
        <w:tc>
          <w:tcPr>
            <w:tcW w:w="3400" w:type="dxa"/>
            <w:shd w:val="clear" w:color="auto" w:fill="auto"/>
            <w:tcMar>
              <w:top w:w="100" w:type="dxa"/>
              <w:left w:w="100" w:type="dxa"/>
              <w:bottom w:w="100" w:type="dxa"/>
              <w:right w:w="100" w:type="dxa"/>
            </w:tcMar>
          </w:tcPr>
          <w:p w14:paraId="5CC04558" w14:textId="19F0F7FE" w:rsidR="00C64D72" w:rsidRDefault="00C64D72" w:rsidP="00DE61AC">
            <w:pPr>
              <w:pStyle w:val="HTMLPreformatted"/>
              <w:shd w:val="clear" w:color="auto" w:fill="FFFFFF"/>
              <w:rPr>
                <w:rFonts w:ascii="Menlo" w:hAnsi="Menlo" w:cs="Menlo"/>
                <w:b/>
                <w:bCs/>
                <w:color w:val="000000"/>
                <w:sz w:val="18"/>
                <w:szCs w:val="18"/>
              </w:rPr>
            </w:pPr>
            <w:proofErr w:type="spellStart"/>
            <w:r>
              <w:rPr>
                <w:rFonts w:ascii="Menlo" w:hAnsi="Menlo" w:cs="Menlo"/>
                <w:b/>
                <w:bCs/>
                <w:color w:val="000000"/>
                <w:sz w:val="18"/>
                <w:szCs w:val="18"/>
              </w:rPr>
              <w:lastRenderedPageBreak/>
              <w:t>access_</w:t>
            </w:r>
            <w:r w:rsidRPr="007C52FC">
              <w:rPr>
                <w:b/>
                <w:bCs/>
                <w:color w:val="000000"/>
              </w:rPr>
              <w:t>privilege</w:t>
            </w:r>
            <w:proofErr w:type="spellEnd"/>
            <w:r>
              <w:rPr>
                <w:rFonts w:ascii="Menlo" w:hAnsi="Menlo" w:cs="Menlo"/>
                <w:b/>
                <w:bCs/>
                <w:color w:val="000000"/>
                <w:sz w:val="18"/>
                <w:szCs w:val="18"/>
              </w:rPr>
              <w:t xml:space="preserve"> </w:t>
            </w:r>
            <w:r w:rsidR="00AD5F66" w:rsidRPr="00751151">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573118B5" w14:textId="78C582EF" w:rsidR="00C64D72" w:rsidRPr="00C63293" w:rsidRDefault="00C72288"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1265B7">
              <w:rPr>
                <w:rFonts w:ascii="Consolas" w:eastAsia="Consolas" w:hAnsi="Consolas" w:cs="Consolas"/>
                <w:iCs/>
                <w:color w:val="C7254E"/>
                <w:shd w:val="clear" w:color="auto" w:fill="F9F2F4"/>
                <w:lang w:val="en-US"/>
              </w:rPr>
              <w:t>x-</w:t>
            </w:r>
            <w:proofErr w:type="spellStart"/>
            <w:r w:rsidR="001265B7">
              <w:rPr>
                <w:rFonts w:ascii="Consolas" w:eastAsia="Consolas" w:hAnsi="Consolas" w:cs="Consolas"/>
                <w:iCs/>
                <w:color w:val="C7254E"/>
                <w:shd w:val="clear" w:color="auto" w:fill="F9F2F4"/>
                <w:lang w:val="en-US"/>
              </w:rPr>
              <w:t>isa</w:t>
            </w:r>
            <w:proofErr w:type="spellEnd"/>
            <w:r w:rsidR="001265B7">
              <w:rPr>
                <w:rFonts w:ascii="Consolas" w:eastAsia="Consolas" w:hAnsi="Consolas" w:cs="Consolas"/>
                <w:iCs/>
                <w:color w:val="C7254E"/>
                <w:shd w:val="clear" w:color="auto" w:fill="F9F2F4"/>
                <w:lang w:val="en-US"/>
              </w:rPr>
              <w:t>-</w:t>
            </w:r>
            <w:proofErr w:type="spellStart"/>
            <w:r w:rsidR="001265B7">
              <w:rPr>
                <w:rFonts w:ascii="Consolas" w:eastAsia="Consolas" w:hAnsi="Consolas" w:cs="Consolas"/>
                <w:iCs/>
                <w:color w:val="C7254E"/>
                <w:shd w:val="clear" w:color="auto" w:fill="F9F2F4"/>
                <w:lang w:val="en-US"/>
              </w:rPr>
              <w:t>ac</w:t>
            </w:r>
            <w:r w:rsidR="00AD5F66">
              <w:rPr>
                <w:rFonts w:ascii="Consolas" w:eastAsia="Consolas" w:hAnsi="Consolas" w:cs="Consolas"/>
                <w:iCs/>
                <w:color w:val="C7254E"/>
                <w:shd w:val="clear" w:color="auto" w:fill="F9F2F4"/>
                <w:lang w:val="en-US"/>
              </w:rPr>
              <w:t>s</w:t>
            </w:r>
            <w:proofErr w:type="spellEnd"/>
            <w:r w:rsidR="001265B7">
              <w:rPr>
                <w:rFonts w:ascii="Consolas" w:eastAsia="Consolas" w:hAnsi="Consolas" w:cs="Consolas"/>
                <w:iCs/>
                <w:color w:val="C7254E"/>
                <w:shd w:val="clear" w:color="auto" w:fill="F9F2F4"/>
                <w:lang w:val="en-US"/>
              </w:rPr>
              <w:t>-access-privilege-type</w:t>
            </w:r>
          </w:p>
        </w:tc>
        <w:tc>
          <w:tcPr>
            <w:tcW w:w="3780" w:type="dxa"/>
            <w:shd w:val="clear" w:color="auto" w:fill="auto"/>
            <w:tcMar>
              <w:top w:w="100" w:type="dxa"/>
              <w:left w:w="100" w:type="dxa"/>
              <w:bottom w:w="100" w:type="dxa"/>
              <w:right w:w="100" w:type="dxa"/>
            </w:tcMar>
          </w:tcPr>
          <w:p w14:paraId="118DCC7F" w14:textId="24C48268" w:rsidR="00C64D72" w:rsidRPr="00C63293" w:rsidRDefault="00CD7579" w:rsidP="00DE61AC">
            <w:pPr>
              <w:widowControl w:val="0"/>
              <w:pBdr>
                <w:top w:val="nil"/>
                <w:left w:val="nil"/>
                <w:bottom w:val="nil"/>
                <w:right w:val="nil"/>
                <w:between w:val="nil"/>
              </w:pBdr>
              <w:spacing w:line="240" w:lineRule="auto"/>
              <w:rPr>
                <w:lang w:val="en-US"/>
              </w:rPr>
            </w:pPr>
            <w:r>
              <w:rPr>
                <w:lang w:val="en-US"/>
              </w:rPr>
              <w:t xml:space="preserve">This property </w:t>
            </w:r>
            <w:r w:rsidR="00C7439D">
              <w:rPr>
                <w:lang w:val="en-US"/>
              </w:rPr>
              <w:t xml:space="preserve">provides a </w:t>
            </w:r>
            <w:r w:rsidR="00C7439D" w:rsidRPr="00C7439D">
              <w:rPr>
                <w:lang w:val="en-US"/>
              </w:rPr>
              <w:t xml:space="preserve">means of limiting or permitting specific actions </w:t>
            </w:r>
            <w:r w:rsidR="00751151">
              <w:rPr>
                <w:lang w:val="en-US"/>
              </w:rPr>
              <w:t>once</w:t>
            </w:r>
            <w:r w:rsidR="00C7439D" w:rsidRPr="00C7439D">
              <w:rPr>
                <w:lang w:val="en-US"/>
              </w:rPr>
              <w:t xml:space="preserve"> access control decisions</w:t>
            </w:r>
            <w:r w:rsidR="00751151">
              <w:rPr>
                <w:lang w:val="en-US"/>
              </w:rPr>
              <w:t xml:space="preserve"> have been made.</w:t>
            </w:r>
          </w:p>
        </w:tc>
      </w:tr>
      <w:tr w:rsidR="00C64D72" w14:paraId="00ACD224" w14:textId="77777777" w:rsidTr="00571C2D">
        <w:tc>
          <w:tcPr>
            <w:tcW w:w="3400" w:type="dxa"/>
            <w:shd w:val="clear" w:color="auto" w:fill="auto"/>
            <w:tcMar>
              <w:top w:w="100" w:type="dxa"/>
              <w:left w:w="100" w:type="dxa"/>
              <w:bottom w:w="100" w:type="dxa"/>
              <w:right w:w="100" w:type="dxa"/>
            </w:tcMar>
          </w:tcPr>
          <w:p w14:paraId="5758B3F7" w14:textId="53D32029" w:rsidR="00C64D72" w:rsidRDefault="00AD5F66" w:rsidP="00DE61AC">
            <w:pPr>
              <w:pStyle w:val="HTMLPreformatted"/>
              <w:shd w:val="clear" w:color="auto" w:fill="FFFFFF"/>
              <w:rPr>
                <w:rFonts w:ascii="Menlo" w:hAnsi="Menlo" w:cs="Menlo"/>
                <w:b/>
                <w:bCs/>
                <w:color w:val="000000"/>
                <w:sz w:val="18"/>
                <w:szCs w:val="18"/>
              </w:rPr>
            </w:pPr>
            <w:proofErr w:type="spellStart"/>
            <w:r w:rsidRPr="007C52FC">
              <w:rPr>
                <w:b/>
                <w:bCs/>
                <w:color w:val="000000"/>
              </w:rPr>
              <w:t>further_sharing</w:t>
            </w:r>
            <w:proofErr w:type="spellEnd"/>
            <w:r>
              <w:rPr>
                <w:rFonts w:ascii="Menlo" w:hAnsi="Menlo" w:cs="Menlo"/>
                <w:b/>
                <w:bCs/>
                <w:color w:val="000000"/>
                <w:sz w:val="18"/>
                <w:szCs w:val="18"/>
              </w:rPr>
              <w:t xml:space="preserve"> </w:t>
            </w:r>
            <w:r w:rsidRPr="004617C4">
              <w:rPr>
                <w:rFonts w:ascii="Arial" w:eastAsia="Consolas" w:hAnsi="Arial" w:cs="Arial"/>
                <w:lang w:val="en-US"/>
              </w:rPr>
              <w:t>(optional)</w:t>
            </w:r>
          </w:p>
        </w:tc>
        <w:tc>
          <w:tcPr>
            <w:tcW w:w="2180" w:type="dxa"/>
            <w:shd w:val="clear" w:color="auto" w:fill="auto"/>
            <w:tcMar>
              <w:top w:w="100" w:type="dxa"/>
              <w:left w:w="100" w:type="dxa"/>
              <w:bottom w:w="100" w:type="dxa"/>
              <w:right w:w="100" w:type="dxa"/>
            </w:tcMar>
          </w:tcPr>
          <w:p w14:paraId="00FCEC5E" w14:textId="32BA75C9" w:rsidR="00C64D72" w:rsidRPr="00AE1CB9" w:rsidRDefault="008927C3" w:rsidP="00DE61AC">
            <w:pPr>
              <w:pBdr>
                <w:top w:val="nil"/>
                <w:left w:val="nil"/>
                <w:bottom w:val="nil"/>
                <w:right w:val="nil"/>
                <w:between w:val="nil"/>
              </w:pBdr>
              <w:rPr>
                <w:rFonts w:ascii="Consolas" w:eastAsia="Consolas" w:hAnsi="Consolas" w:cs="Consolas"/>
                <w:iCs/>
                <w:color w:val="C7254E"/>
                <w:shd w:val="clear" w:color="auto" w:fill="F9F2F4"/>
                <w:lang w:val="en-US"/>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AD5F66" w:rsidRPr="00751151">
              <w:rPr>
                <w:rFonts w:ascii="Consolas" w:eastAsia="Consolas" w:hAnsi="Consolas" w:cs="Consolas"/>
                <w:bCs/>
                <w:iCs/>
                <w:color w:val="C7254E"/>
                <w:shd w:val="clear" w:color="auto" w:fill="F9F2F4"/>
                <w:lang w:val="en-US"/>
              </w:rPr>
              <w:t>x-</w:t>
            </w:r>
            <w:proofErr w:type="spellStart"/>
            <w:r w:rsidR="00AD5F66" w:rsidRPr="00751151">
              <w:rPr>
                <w:rFonts w:ascii="Consolas" w:eastAsia="Consolas" w:hAnsi="Consolas" w:cs="Consolas"/>
                <w:bCs/>
                <w:iCs/>
                <w:color w:val="C7254E"/>
                <w:shd w:val="clear" w:color="auto" w:fill="F9F2F4"/>
                <w:lang w:val="en-US"/>
              </w:rPr>
              <w:t>isa</w:t>
            </w:r>
            <w:proofErr w:type="spellEnd"/>
            <w:r w:rsidR="00AD5F66" w:rsidRPr="00751151">
              <w:rPr>
                <w:rFonts w:ascii="Consolas" w:eastAsia="Consolas" w:hAnsi="Consolas" w:cs="Consolas"/>
                <w:bCs/>
                <w:iCs/>
                <w:color w:val="C7254E"/>
                <w:shd w:val="clear" w:color="auto" w:fill="F9F2F4"/>
                <w:lang w:val="en-US"/>
              </w:rPr>
              <w:t>-</w:t>
            </w:r>
            <w:proofErr w:type="spellStart"/>
            <w:r w:rsidR="00AD5F66" w:rsidRPr="00751151">
              <w:rPr>
                <w:rFonts w:ascii="Consolas" w:eastAsia="Consolas" w:hAnsi="Consolas" w:cs="Consolas"/>
                <w:bCs/>
                <w:iCs/>
                <w:color w:val="C7254E"/>
                <w:shd w:val="clear" w:color="auto" w:fill="F9F2F4"/>
                <w:lang w:val="en-US"/>
              </w:rPr>
              <w:t>acs</w:t>
            </w:r>
            <w:proofErr w:type="spellEnd"/>
            <w:r w:rsidR="00AD5F66" w:rsidRPr="00751151">
              <w:rPr>
                <w:rFonts w:ascii="Consolas" w:eastAsia="Consolas" w:hAnsi="Consolas" w:cs="Consolas"/>
                <w:bCs/>
                <w:iCs/>
                <w:color w:val="C7254E"/>
                <w:shd w:val="clear" w:color="auto" w:fill="F9F2F4"/>
                <w:lang w:val="en-US"/>
              </w:rPr>
              <w:t>-</w:t>
            </w:r>
            <w:r w:rsidR="00056F26" w:rsidRPr="00056F26">
              <w:rPr>
                <w:rFonts w:ascii="Consolas" w:eastAsia="Consolas" w:hAnsi="Consolas" w:cs="Consolas"/>
                <w:bCs/>
                <w:iCs/>
                <w:color w:val="C7254E"/>
                <w:shd w:val="clear" w:color="auto" w:fill="F9F2F4"/>
                <w:lang w:val="en-US"/>
              </w:rPr>
              <w:t>further-sharing</w:t>
            </w:r>
            <w:r w:rsidR="00AD5F66" w:rsidRPr="00751151">
              <w:rPr>
                <w:rFonts w:ascii="Consolas" w:eastAsia="Consolas" w:hAnsi="Consolas" w:cs="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02047944" w14:textId="5077C51E" w:rsidR="00C64D72" w:rsidRPr="00C63293" w:rsidRDefault="002B0630" w:rsidP="00DE61AC">
            <w:pPr>
              <w:widowControl w:val="0"/>
              <w:pBdr>
                <w:top w:val="nil"/>
                <w:left w:val="nil"/>
                <w:bottom w:val="nil"/>
                <w:right w:val="nil"/>
                <w:between w:val="nil"/>
              </w:pBdr>
              <w:spacing w:line="240" w:lineRule="auto"/>
              <w:rPr>
                <w:lang w:val="en-US"/>
              </w:rPr>
            </w:pPr>
            <w:r>
              <w:rPr>
                <w:lang w:val="en-US"/>
              </w:rPr>
              <w:t xml:space="preserve">This property provides a </w:t>
            </w:r>
            <w:r w:rsidRPr="002B0630">
              <w:rPr>
                <w:lang w:val="en-US"/>
              </w:rPr>
              <w:t xml:space="preserve">means of limiting or permitting further sharing </w:t>
            </w:r>
            <w:r w:rsidR="00751151">
              <w:rPr>
                <w:lang w:val="en-US"/>
              </w:rPr>
              <w:t>once</w:t>
            </w:r>
            <w:r w:rsidR="00751151" w:rsidRPr="00C7439D">
              <w:rPr>
                <w:lang w:val="en-US"/>
              </w:rPr>
              <w:t xml:space="preserve"> </w:t>
            </w:r>
            <w:r w:rsidR="00751151">
              <w:rPr>
                <w:lang w:val="en-US"/>
              </w:rPr>
              <w:t xml:space="preserve">original </w:t>
            </w:r>
            <w:r w:rsidR="00751151" w:rsidRPr="00C7439D">
              <w:rPr>
                <w:lang w:val="en-US"/>
              </w:rPr>
              <w:t>access control decisions</w:t>
            </w:r>
            <w:r w:rsidR="00751151">
              <w:rPr>
                <w:lang w:val="en-US"/>
              </w:rPr>
              <w:t xml:space="preserve"> have been made.</w:t>
            </w:r>
          </w:p>
        </w:tc>
      </w:tr>
      <w:tr w:rsidR="00DE61AC" w14:paraId="42A82E35" w14:textId="77777777" w:rsidTr="00571C2D">
        <w:tc>
          <w:tcPr>
            <w:tcW w:w="3400" w:type="dxa"/>
            <w:shd w:val="clear" w:color="auto" w:fill="auto"/>
            <w:tcMar>
              <w:top w:w="100" w:type="dxa"/>
              <w:left w:w="100" w:type="dxa"/>
              <w:bottom w:w="100" w:type="dxa"/>
              <w:right w:w="100" w:type="dxa"/>
            </w:tcMar>
          </w:tcPr>
          <w:p w14:paraId="2FF9211E" w14:textId="77777777" w:rsidR="00DE61AC" w:rsidRPr="007C52FC" w:rsidRDefault="00DE61AC" w:rsidP="00DE61AC">
            <w:pPr>
              <w:pStyle w:val="HTMLPreformatted"/>
              <w:shd w:val="clear" w:color="auto" w:fill="FFFFFF"/>
              <w:rPr>
                <w:color w:val="000000"/>
              </w:rPr>
            </w:pPr>
            <w:proofErr w:type="spellStart"/>
            <w:r w:rsidRPr="007C52FC">
              <w:rPr>
                <w:b/>
                <w:bCs/>
                <w:color w:val="000000"/>
              </w:rPr>
              <w:t>control_set</w:t>
            </w:r>
            <w:proofErr w:type="spellEnd"/>
          </w:p>
          <w:p w14:paraId="0378433C" w14:textId="77777777" w:rsidR="00DE61AC" w:rsidRPr="001F3CCF" w:rsidRDefault="00DE61AC" w:rsidP="00DE61AC">
            <w:pPr>
              <w:widowControl w:val="0"/>
              <w:pBdr>
                <w:top w:val="nil"/>
                <w:left w:val="nil"/>
                <w:bottom w:val="nil"/>
                <w:right w:val="nil"/>
                <w:between w:val="nil"/>
              </w:pBdr>
              <w:spacing w:line="240" w:lineRule="auto"/>
              <w:rPr>
                <w:rFonts w:ascii="Consolas" w:eastAsia="Consolas" w:hAnsi="Consolas" w:cs="Consolas"/>
                <w:b/>
                <w:bCs/>
                <w:lang w:val="en-US"/>
              </w:rPr>
            </w:pPr>
            <w:r w:rsidRPr="003A7D7E">
              <w:rPr>
                <w:color w:val="000000"/>
              </w:rPr>
              <w:t>(required)</w:t>
            </w:r>
          </w:p>
        </w:tc>
        <w:tc>
          <w:tcPr>
            <w:tcW w:w="2180" w:type="dxa"/>
            <w:shd w:val="clear" w:color="auto" w:fill="auto"/>
            <w:tcMar>
              <w:top w:w="100" w:type="dxa"/>
              <w:left w:w="100" w:type="dxa"/>
              <w:bottom w:w="100" w:type="dxa"/>
              <w:right w:w="100" w:type="dxa"/>
            </w:tcMar>
          </w:tcPr>
          <w:p w14:paraId="37B80547" w14:textId="77777777" w:rsidR="00DE61AC" w:rsidRPr="00C63293" w:rsidRDefault="00DE61AC" w:rsidP="00DE61AC">
            <w:pPr>
              <w:pBdr>
                <w:top w:val="nil"/>
                <w:left w:val="nil"/>
                <w:bottom w:val="nil"/>
                <w:right w:val="nil"/>
                <w:between w:val="nil"/>
              </w:pBdr>
              <w:rPr>
                <w:rFonts w:ascii="Consolas" w:eastAsia="Consolas" w:hAnsi="Consolas" w:cs="Consolas"/>
                <w:color w:val="C7254E"/>
                <w:shd w:val="clear" w:color="auto" w:fill="F9F2F4"/>
                <w:lang w:val="en-US"/>
              </w:rPr>
            </w:pPr>
            <w:r w:rsidRPr="00C63293">
              <w:rPr>
                <w:rFonts w:ascii="Consolas" w:eastAsia="Consolas" w:hAnsi="Consolas" w:cs="Consolas"/>
                <w:iCs/>
                <w:color w:val="C7254E"/>
                <w:shd w:val="clear" w:color="auto" w:fill="F9F2F4"/>
                <w:lang w:val="en-US"/>
              </w:rPr>
              <w:t>x-</w:t>
            </w:r>
            <w:proofErr w:type="spellStart"/>
            <w:r>
              <w:rPr>
                <w:rFonts w:ascii="Consolas" w:eastAsia="Consolas" w:hAnsi="Consolas" w:cs="Consolas"/>
                <w:iCs/>
                <w:color w:val="C7254E"/>
                <w:shd w:val="clear" w:color="auto" w:fill="F9F2F4"/>
                <w:lang w:val="en-US"/>
              </w:rPr>
              <w:t>isa</w:t>
            </w:r>
            <w:proofErr w:type="spellEnd"/>
            <w:r w:rsidRPr="00C63293">
              <w:rPr>
                <w:rFonts w:ascii="Consolas" w:eastAsia="Consolas" w:hAnsi="Consolas" w:cs="Consolas"/>
                <w:iCs/>
                <w:color w:val="C7254E"/>
                <w:shd w:val="clear" w:color="auto" w:fill="F9F2F4"/>
                <w:lang w:val="en-US"/>
              </w:rPr>
              <w:t>-</w:t>
            </w:r>
            <w:proofErr w:type="spellStart"/>
            <w:r w:rsidRPr="00C63293">
              <w:rPr>
                <w:rFonts w:ascii="Consolas" w:eastAsia="Consolas" w:hAnsi="Consolas" w:cs="Consolas"/>
                <w:iCs/>
                <w:color w:val="C7254E"/>
                <w:shd w:val="clear" w:color="auto" w:fill="F9F2F4"/>
                <w:lang w:val="en-US"/>
              </w:rPr>
              <w:t>acs</w:t>
            </w:r>
            <w:proofErr w:type="spellEnd"/>
            <w:r w:rsidRPr="00C63293">
              <w:rPr>
                <w:rFonts w:ascii="Consolas" w:eastAsia="Consolas" w:hAnsi="Consolas" w:cs="Consolas"/>
                <w:iCs/>
                <w:color w:val="C7254E"/>
                <w:shd w:val="clear" w:color="auto" w:fill="F9F2F4"/>
                <w:lang w:val="en-US"/>
              </w:rPr>
              <w:t>-</w:t>
            </w:r>
            <w:r w:rsidRPr="008B7968">
              <w:rPr>
                <w:rFonts w:ascii="Consolas" w:eastAsia="Consolas" w:hAnsi="Consolas" w:cs="Consolas"/>
                <w:iCs/>
                <w:color w:val="C7254E"/>
                <w:shd w:val="clear" w:color="auto" w:fill="F9F2F4"/>
                <w:lang w:val="en-US"/>
              </w:rPr>
              <w:t>control-set-type</w:t>
            </w:r>
          </w:p>
        </w:tc>
        <w:tc>
          <w:tcPr>
            <w:tcW w:w="3780" w:type="dxa"/>
            <w:shd w:val="clear" w:color="auto" w:fill="auto"/>
            <w:tcMar>
              <w:top w:w="100" w:type="dxa"/>
              <w:left w:w="100" w:type="dxa"/>
              <w:bottom w:w="100" w:type="dxa"/>
              <w:right w:w="100" w:type="dxa"/>
            </w:tcMar>
          </w:tcPr>
          <w:p w14:paraId="29AF3C47" w14:textId="77777777" w:rsidR="00DE61AC" w:rsidRPr="001F3CCF" w:rsidRDefault="00DE61AC" w:rsidP="00DE61AC">
            <w:pPr>
              <w:widowControl w:val="0"/>
              <w:pBdr>
                <w:top w:val="nil"/>
                <w:left w:val="nil"/>
                <w:bottom w:val="nil"/>
                <w:right w:val="nil"/>
                <w:between w:val="nil"/>
              </w:pBdr>
              <w:spacing w:line="240" w:lineRule="auto"/>
              <w:rPr>
                <w:lang w:val="en-US"/>
              </w:rPr>
            </w:pPr>
            <w:r w:rsidRPr="00C63293">
              <w:rPr>
                <w:lang w:val="en-US"/>
              </w:rPr>
              <w:t xml:space="preserve">The </w:t>
            </w:r>
            <w:proofErr w:type="spellStart"/>
            <w:r>
              <w:rPr>
                <w:rFonts w:ascii="Menlo" w:hAnsi="Menlo" w:cs="Menlo"/>
                <w:b/>
                <w:bCs/>
                <w:color w:val="000000"/>
                <w:sz w:val="18"/>
                <w:szCs w:val="18"/>
              </w:rPr>
              <w:t>control_set</w:t>
            </w:r>
            <w:proofErr w:type="spellEnd"/>
            <w:r>
              <w:rPr>
                <w:rFonts w:ascii="Menlo" w:hAnsi="Menlo" w:cs="Menlo"/>
                <w:b/>
                <w:bCs/>
                <w:color w:val="000000"/>
                <w:sz w:val="18"/>
                <w:szCs w:val="18"/>
              </w:rPr>
              <w:t xml:space="preserve"> </w:t>
            </w:r>
            <w:r w:rsidRPr="00C63293">
              <w:rPr>
                <w:lang w:val="en-US"/>
              </w:rPr>
              <w:t>property is the group of data tags that are used to inform automated access control decisions.</w:t>
            </w:r>
          </w:p>
        </w:tc>
      </w:tr>
    </w:tbl>
    <w:p w14:paraId="2A53E454" w14:textId="3BC474A3" w:rsidR="00571C2D" w:rsidRDefault="00397948" w:rsidP="00D22194">
      <w:pPr>
        <w:pStyle w:val="Heading4"/>
      </w:pPr>
      <w:bookmarkStart w:id="17" w:name="_Toc528065167"/>
      <w:r>
        <w:t>2</w:t>
      </w:r>
      <w:r w:rsidR="00657F66">
        <w:t>.</w:t>
      </w:r>
      <w:r w:rsidR="00571C2D">
        <w:t xml:space="preserve">1 ACS </w:t>
      </w:r>
      <w:r w:rsidR="00571C2D">
        <w:rPr>
          <w:lang w:val="en-US"/>
        </w:rPr>
        <w:t>Original Classification</w:t>
      </w:r>
      <w:r w:rsidR="00571C2D" w:rsidRPr="009B7AF2">
        <w:t xml:space="preserve"> Object Type</w:t>
      </w:r>
      <w:bookmarkEnd w:id="17"/>
    </w:p>
    <w:p w14:paraId="0118E983"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-original-classification-type</w:t>
      </w:r>
    </w:p>
    <w:p w14:paraId="33C2EBFB" w14:textId="77777777" w:rsidR="00571C2D" w:rsidRPr="009B7AF2" w:rsidRDefault="00571C2D" w:rsidP="00571C2D"/>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78DB125B" w14:textId="77777777" w:rsidTr="00571C2D">
        <w:tc>
          <w:tcPr>
            <w:tcW w:w="3400" w:type="dxa"/>
            <w:shd w:val="clear" w:color="auto" w:fill="073763"/>
            <w:tcMar>
              <w:top w:w="100" w:type="dxa"/>
              <w:left w:w="100" w:type="dxa"/>
              <w:bottom w:w="100" w:type="dxa"/>
              <w:right w:w="100" w:type="dxa"/>
            </w:tcMar>
          </w:tcPr>
          <w:p w14:paraId="57E3C829"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882B947"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A0ABC00"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6709CC37" w14:textId="77777777" w:rsidTr="00571C2D">
        <w:tc>
          <w:tcPr>
            <w:tcW w:w="3400" w:type="dxa"/>
            <w:shd w:val="clear" w:color="auto" w:fill="auto"/>
            <w:tcMar>
              <w:top w:w="100" w:type="dxa"/>
              <w:left w:w="100" w:type="dxa"/>
              <w:bottom w:w="100" w:type="dxa"/>
              <w:right w:w="100" w:type="dxa"/>
            </w:tcMar>
          </w:tcPr>
          <w:p w14:paraId="075C1C68"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2180" w:type="dxa"/>
            <w:shd w:val="clear" w:color="auto" w:fill="auto"/>
            <w:tcMar>
              <w:top w:w="100" w:type="dxa"/>
              <w:left w:w="100" w:type="dxa"/>
              <w:bottom w:w="100" w:type="dxa"/>
              <w:right w:w="100" w:type="dxa"/>
            </w:tcMar>
          </w:tcPr>
          <w:p w14:paraId="73BA7242"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2BE3BD2" w14:textId="77777777"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name of person with the original classification authority who made a classification determination</w:t>
            </w:r>
            <w:r>
              <w:rPr>
                <w:lang w:val="en-US"/>
              </w:rPr>
              <w:t>.</w:t>
            </w:r>
          </w:p>
        </w:tc>
      </w:tr>
      <w:tr w:rsidR="00571C2D" w:rsidRPr="001F3CCF" w14:paraId="5A0DF478" w14:textId="77777777" w:rsidTr="00571C2D">
        <w:tc>
          <w:tcPr>
            <w:tcW w:w="3400" w:type="dxa"/>
            <w:shd w:val="clear" w:color="auto" w:fill="auto"/>
            <w:tcMar>
              <w:top w:w="100" w:type="dxa"/>
              <w:left w:w="100" w:type="dxa"/>
              <w:bottom w:w="100" w:type="dxa"/>
              <w:right w:w="100" w:type="dxa"/>
            </w:tcMar>
          </w:tcPr>
          <w:p w14:paraId="7DEC4D84"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66C49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1A91275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D9EA432"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1F3CCF" w14:paraId="1461B65C" w14:textId="77777777" w:rsidTr="00571C2D">
        <w:tc>
          <w:tcPr>
            <w:tcW w:w="3400" w:type="dxa"/>
            <w:shd w:val="clear" w:color="auto" w:fill="auto"/>
            <w:tcMar>
              <w:top w:w="100" w:type="dxa"/>
              <w:left w:w="100" w:type="dxa"/>
              <w:bottom w:w="100" w:type="dxa"/>
              <w:right w:w="100" w:type="dxa"/>
            </w:tcMar>
          </w:tcPr>
          <w:p w14:paraId="6468856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classification_reason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18D3544E"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E5606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5457336"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an original classification determination.</w:t>
            </w:r>
          </w:p>
        </w:tc>
      </w:tr>
      <w:tr w:rsidR="00571C2D" w:rsidRPr="001F3CCF" w14:paraId="28A053F1" w14:textId="77777777" w:rsidTr="00571C2D">
        <w:tc>
          <w:tcPr>
            <w:tcW w:w="3400" w:type="dxa"/>
            <w:shd w:val="clear" w:color="auto" w:fill="auto"/>
            <w:tcMar>
              <w:top w:w="100" w:type="dxa"/>
              <w:left w:w="100" w:type="dxa"/>
              <w:bottom w:w="100" w:type="dxa"/>
              <w:right w:w="100" w:type="dxa"/>
            </w:tcMar>
          </w:tcPr>
          <w:p w14:paraId="039DB5CD"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compilation_reason</w:t>
            </w:r>
            <w:proofErr w:type="spellEnd"/>
          </w:p>
          <w:p w14:paraId="54542CCC"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212D18">
              <w:rPr>
                <w:color w:val="000000"/>
              </w:rPr>
              <w:t>(optional)</w:t>
            </w:r>
          </w:p>
        </w:tc>
        <w:tc>
          <w:tcPr>
            <w:tcW w:w="2180" w:type="dxa"/>
            <w:shd w:val="clear" w:color="auto" w:fill="auto"/>
            <w:tcMar>
              <w:top w:w="100" w:type="dxa"/>
              <w:left w:w="100" w:type="dxa"/>
              <w:bottom w:w="100" w:type="dxa"/>
              <w:right w:w="100" w:type="dxa"/>
            </w:tcMar>
          </w:tcPr>
          <w:p w14:paraId="3C477835"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CDB6AE3"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rationale for assigning a higher classification level than a simple roll-up of its portions would indicate.</w:t>
            </w:r>
          </w:p>
        </w:tc>
      </w:tr>
    </w:tbl>
    <w:p w14:paraId="29C11759" w14:textId="03F27F28" w:rsidR="00571C2D" w:rsidRDefault="00397948" w:rsidP="00D22194">
      <w:pPr>
        <w:pStyle w:val="Heading4"/>
      </w:pPr>
      <w:bookmarkStart w:id="18" w:name="_Toc528065168"/>
      <w:r>
        <w:t>2</w:t>
      </w:r>
      <w:r w:rsidR="00657F66">
        <w:t>.</w:t>
      </w:r>
      <w:r w:rsidR="00571C2D">
        <w:t>2</w:t>
      </w:r>
      <w:r w:rsidR="00571C2D" w:rsidRPr="009B7AF2">
        <w:t> </w:t>
      </w:r>
      <w:r w:rsidR="00571C2D">
        <w:t xml:space="preserve">ACS </w:t>
      </w:r>
      <w:r w:rsidR="00571C2D">
        <w:rPr>
          <w:lang w:val="en-US"/>
        </w:rPr>
        <w:t>Derivative Classification</w:t>
      </w:r>
      <w:r w:rsidR="00571C2D" w:rsidRPr="009B7AF2">
        <w:t xml:space="preserve"> Object Type</w:t>
      </w:r>
      <w:bookmarkEnd w:id="18"/>
    </w:p>
    <w:p w14:paraId="54A65BAB"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derivative</w:t>
      </w:r>
      <w:r w:rsidRPr="009B7AF2">
        <w:rPr>
          <w:rFonts w:eastAsia="Consolas"/>
          <w:bCs/>
          <w:iCs/>
          <w:color w:val="C7254E"/>
          <w:shd w:val="clear" w:color="auto" w:fill="F9F2F4"/>
          <w:lang w:val="en-US"/>
        </w:rPr>
        <w:t>-classification-type</w:t>
      </w:r>
    </w:p>
    <w:p w14:paraId="0D178092" w14:textId="77777777" w:rsidR="00571C2D" w:rsidRPr="009B7AF2" w:rsidRDefault="00571C2D" w:rsidP="00571C2D">
      <w:pPr>
        <w:pBdr>
          <w:top w:val="nil"/>
          <w:left w:val="nil"/>
          <w:bottom w:val="nil"/>
          <w:right w:val="nil"/>
          <w:between w:val="nil"/>
        </w:pBdr>
        <w:spacing w:line="331" w:lineRule="auto"/>
        <w:rPr>
          <w:rFonts w:eastAsia="Consola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1980"/>
        <w:gridCol w:w="3980"/>
      </w:tblGrid>
      <w:tr w:rsidR="00571C2D" w14:paraId="0C07E036" w14:textId="77777777" w:rsidTr="00BB26C6">
        <w:tc>
          <w:tcPr>
            <w:tcW w:w="3400" w:type="dxa"/>
            <w:shd w:val="clear" w:color="auto" w:fill="073763"/>
            <w:tcMar>
              <w:top w:w="100" w:type="dxa"/>
              <w:left w:w="100" w:type="dxa"/>
              <w:bottom w:w="100" w:type="dxa"/>
              <w:right w:w="100" w:type="dxa"/>
            </w:tcMar>
          </w:tcPr>
          <w:p w14:paraId="59AC2586"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1980" w:type="dxa"/>
            <w:shd w:val="clear" w:color="auto" w:fill="073763"/>
            <w:tcMar>
              <w:top w:w="100" w:type="dxa"/>
              <w:left w:w="100" w:type="dxa"/>
              <w:bottom w:w="100" w:type="dxa"/>
              <w:right w:w="100" w:type="dxa"/>
            </w:tcMar>
          </w:tcPr>
          <w:p w14:paraId="3C28604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980" w:type="dxa"/>
            <w:shd w:val="clear" w:color="auto" w:fill="073763"/>
            <w:tcMar>
              <w:top w:w="100" w:type="dxa"/>
              <w:left w:w="100" w:type="dxa"/>
              <w:bottom w:w="100" w:type="dxa"/>
              <w:right w:w="100" w:type="dxa"/>
            </w:tcMar>
          </w:tcPr>
          <w:p w14:paraId="740201B1"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47953DFB" w14:textId="77777777" w:rsidTr="00BB26C6">
        <w:tc>
          <w:tcPr>
            <w:tcW w:w="3400" w:type="dxa"/>
            <w:shd w:val="clear" w:color="auto" w:fill="auto"/>
            <w:tcMar>
              <w:top w:w="100" w:type="dxa"/>
              <w:left w:w="100" w:type="dxa"/>
              <w:bottom w:w="100" w:type="dxa"/>
              <w:right w:w="100" w:type="dxa"/>
            </w:tcMar>
          </w:tcPr>
          <w:p w14:paraId="2531234D"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proofErr w:type="spellStart"/>
            <w:r w:rsidRPr="009B7AF2">
              <w:rPr>
                <w:rFonts w:ascii="Consolas" w:eastAsia="Consolas" w:hAnsi="Consolas" w:cs="Consolas"/>
                <w:b/>
                <w:bCs/>
                <w:lang w:val="en-US"/>
              </w:rPr>
              <w:t>classified_by</w:t>
            </w:r>
            <w:proofErr w:type="spellEnd"/>
            <w:r>
              <w:t xml:space="preserve"> (required)</w:t>
            </w:r>
          </w:p>
        </w:tc>
        <w:tc>
          <w:tcPr>
            <w:tcW w:w="1980" w:type="dxa"/>
            <w:shd w:val="clear" w:color="auto" w:fill="auto"/>
            <w:tcMar>
              <w:top w:w="100" w:type="dxa"/>
              <w:left w:w="100" w:type="dxa"/>
              <w:bottom w:w="100" w:type="dxa"/>
              <w:right w:w="100" w:type="dxa"/>
            </w:tcMar>
          </w:tcPr>
          <w:p w14:paraId="692416D7" w14:textId="77777777" w:rsidR="00571C2D" w:rsidRDefault="00571C2D" w:rsidP="00571C2D">
            <w:pPr>
              <w:pBdr>
                <w:top w:val="nil"/>
                <w:left w:val="nil"/>
                <w:bottom w:val="nil"/>
                <w:right w:val="nil"/>
                <w:between w:val="nil"/>
              </w:pBd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288D1617" w14:textId="66716DAD" w:rsidR="00571C2D" w:rsidRPr="001F3CCF" w:rsidRDefault="00571C2D" w:rsidP="00571C2D">
            <w:pPr>
              <w:widowControl w:val="0"/>
              <w:pBdr>
                <w:top w:val="nil"/>
                <w:left w:val="nil"/>
                <w:bottom w:val="nil"/>
                <w:right w:val="nil"/>
                <w:between w:val="nil"/>
              </w:pBdr>
              <w:spacing w:line="240" w:lineRule="auto"/>
              <w:rPr>
                <w:lang w:val="en-US"/>
              </w:rPr>
            </w:pPr>
            <w:r w:rsidRPr="009B7AF2">
              <w:rPr>
                <w:lang w:val="en-US"/>
              </w:rPr>
              <w:t xml:space="preserve">This property contains the name of person with the </w:t>
            </w:r>
            <w:r w:rsidR="00BB26C6" w:rsidRPr="0086307E">
              <w:rPr>
                <w:lang w:val="en-US"/>
              </w:rPr>
              <w:t>derivative</w:t>
            </w:r>
            <w:r>
              <w:rPr>
                <w:rStyle w:val="FootnoteReference"/>
                <w:lang w:val="en-US"/>
              </w:rPr>
              <w:footnoteReference w:id="1"/>
            </w:r>
            <w:r w:rsidRPr="009B7AF2">
              <w:rPr>
                <w:lang w:val="en-US"/>
              </w:rPr>
              <w:t xml:space="preserve"> classification authority who made a classification determination</w:t>
            </w:r>
            <w:r>
              <w:rPr>
                <w:lang w:val="en-US"/>
              </w:rPr>
              <w:t>.</w:t>
            </w:r>
          </w:p>
        </w:tc>
      </w:tr>
      <w:tr w:rsidR="00571C2D" w:rsidRPr="009B7AF2" w14:paraId="4BEDC38B" w14:textId="77777777" w:rsidTr="00BB26C6">
        <w:tc>
          <w:tcPr>
            <w:tcW w:w="3400" w:type="dxa"/>
            <w:shd w:val="clear" w:color="auto" w:fill="auto"/>
            <w:tcMar>
              <w:top w:w="100" w:type="dxa"/>
              <w:left w:w="100" w:type="dxa"/>
              <w:bottom w:w="100" w:type="dxa"/>
              <w:right w:w="100" w:type="dxa"/>
            </w:tcMar>
          </w:tcPr>
          <w:p w14:paraId="4377A6EB"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lastRenderedPageBreak/>
              <w:t>classified_on</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04B4BF4"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43ADAD87"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980" w:type="dxa"/>
            <w:shd w:val="clear" w:color="auto" w:fill="auto"/>
            <w:tcMar>
              <w:top w:w="100" w:type="dxa"/>
              <w:left w:w="100" w:type="dxa"/>
              <w:bottom w:w="100" w:type="dxa"/>
              <w:right w:w="100" w:type="dxa"/>
            </w:tcMar>
          </w:tcPr>
          <w:p w14:paraId="78E6DE5E" w14:textId="77777777" w:rsidR="00571C2D" w:rsidRPr="009B7AF2" w:rsidRDefault="00571C2D" w:rsidP="00571C2D">
            <w:pPr>
              <w:widowControl w:val="0"/>
              <w:pBdr>
                <w:top w:val="nil"/>
                <w:left w:val="nil"/>
                <w:bottom w:val="nil"/>
                <w:right w:val="nil"/>
                <w:between w:val="nil"/>
              </w:pBdr>
              <w:spacing w:line="240" w:lineRule="auto"/>
              <w:rPr>
                <w:lang w:val="en-US"/>
              </w:rPr>
            </w:pPr>
            <w:r w:rsidRPr="009B7AF2">
              <w:rPr>
                <w:lang w:val="en-US"/>
              </w:rPr>
              <w:t>This property contains the date an original classification determination was made.</w:t>
            </w:r>
          </w:p>
        </w:tc>
      </w:tr>
      <w:tr w:rsidR="00571C2D" w:rsidRPr="009B7AF2" w14:paraId="27782E7F" w14:textId="77777777" w:rsidTr="00BB26C6">
        <w:tc>
          <w:tcPr>
            <w:tcW w:w="3400" w:type="dxa"/>
            <w:shd w:val="clear" w:color="auto" w:fill="auto"/>
            <w:tcMar>
              <w:top w:w="100" w:type="dxa"/>
              <w:left w:w="100" w:type="dxa"/>
              <w:bottom w:w="100" w:type="dxa"/>
              <w:right w:w="100" w:type="dxa"/>
            </w:tcMar>
          </w:tcPr>
          <w:p w14:paraId="7B738E06" w14:textId="77777777" w:rsidR="00571C2D" w:rsidRDefault="00571C2D" w:rsidP="00571C2D">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derived_from</w:t>
            </w:r>
            <w:proofErr w:type="spellEnd"/>
            <w:r>
              <w:rPr>
                <w:rFonts w:ascii="Menlo" w:hAnsi="Menlo" w:cs="Menlo"/>
                <w:b/>
                <w:bCs/>
                <w:color w:val="000000"/>
                <w:sz w:val="18"/>
                <w:szCs w:val="18"/>
              </w:rPr>
              <w:t xml:space="preserve"> </w:t>
            </w:r>
            <w:r w:rsidRPr="003A7D7E">
              <w:rPr>
                <w:rFonts w:ascii="Arial" w:hAnsi="Arial" w:cs="Arial"/>
                <w:color w:val="000000"/>
              </w:rPr>
              <w:t>(required)</w:t>
            </w:r>
          </w:p>
          <w:p w14:paraId="1B1C76EA" w14:textId="77777777" w:rsidR="00571C2D" w:rsidRPr="009B7AF2"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1980" w:type="dxa"/>
            <w:shd w:val="clear" w:color="auto" w:fill="auto"/>
            <w:tcMar>
              <w:top w:w="100" w:type="dxa"/>
              <w:left w:w="100" w:type="dxa"/>
              <w:bottom w:w="100" w:type="dxa"/>
              <w:right w:w="100" w:type="dxa"/>
            </w:tcMar>
          </w:tcPr>
          <w:p w14:paraId="2E0AB6DE"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980" w:type="dxa"/>
            <w:shd w:val="clear" w:color="auto" w:fill="auto"/>
            <w:tcMar>
              <w:top w:w="100" w:type="dxa"/>
              <w:left w:w="100" w:type="dxa"/>
              <w:bottom w:w="100" w:type="dxa"/>
              <w:right w:w="100" w:type="dxa"/>
            </w:tcMar>
          </w:tcPr>
          <w:p w14:paraId="6C161D8A" w14:textId="77777777" w:rsidR="00571C2D" w:rsidRPr="009B7AF2" w:rsidRDefault="00571C2D" w:rsidP="00571C2D">
            <w:pPr>
              <w:widowControl w:val="0"/>
              <w:pBdr>
                <w:top w:val="nil"/>
                <w:left w:val="nil"/>
                <w:bottom w:val="nil"/>
                <w:right w:val="nil"/>
                <w:between w:val="nil"/>
              </w:pBdr>
              <w:spacing w:line="240" w:lineRule="auto"/>
              <w:rPr>
                <w:lang w:val="en-US"/>
              </w:rPr>
            </w:pPr>
            <w:r w:rsidRPr="0086307E">
              <w:rPr>
                <w:lang w:val="en-US"/>
              </w:rPr>
              <w:t>This property contains the citation of the original classification guidance used for a derivative classification.</w:t>
            </w:r>
          </w:p>
        </w:tc>
      </w:tr>
    </w:tbl>
    <w:p w14:paraId="489C7F40" w14:textId="1A74F381" w:rsidR="00A40B36" w:rsidRDefault="00397948" w:rsidP="00D22194">
      <w:pPr>
        <w:pStyle w:val="Heading4"/>
      </w:pPr>
      <w:bookmarkStart w:id="19" w:name="_Toc528065170"/>
      <w:r>
        <w:t>2</w:t>
      </w:r>
      <w:r w:rsidR="00A40B36">
        <w:t>.3</w:t>
      </w:r>
      <w:r w:rsidR="00A40B36" w:rsidRPr="009B7AF2">
        <w:t> </w:t>
      </w:r>
      <w:r w:rsidR="00A40B36">
        <w:t xml:space="preserve">ACS </w:t>
      </w:r>
      <w:r w:rsidR="00A40B36">
        <w:rPr>
          <w:lang w:val="en-US"/>
        </w:rPr>
        <w:t>Declassification</w:t>
      </w:r>
      <w:r w:rsidR="00A40B36" w:rsidRPr="009B7AF2">
        <w:t xml:space="preserve"> Object Type</w:t>
      </w:r>
    </w:p>
    <w:p w14:paraId="36CA8E2C" w14:textId="77777777" w:rsidR="00A40B36" w:rsidRDefault="00A40B36" w:rsidP="00A40B36">
      <w:pPr>
        <w:pBdr>
          <w:top w:val="nil"/>
          <w:left w:val="nil"/>
          <w:bottom w:val="nil"/>
          <w:right w:val="nil"/>
          <w:between w:val="nil"/>
        </w:pBdr>
        <w:spacing w:line="331" w:lineRule="auto"/>
        <w:rPr>
          <w:b/>
        </w:rPr>
      </w:pPr>
    </w:p>
    <w:p w14:paraId="13BCF23F" w14:textId="67755DF2" w:rsidR="00A40B36" w:rsidRDefault="00A40B36" w:rsidP="00A40B3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de</w:t>
      </w:r>
      <w:r w:rsidRPr="009B7AF2">
        <w:rPr>
          <w:rFonts w:eastAsia="Consolas"/>
          <w:bCs/>
          <w:iCs/>
          <w:color w:val="C7254E"/>
          <w:shd w:val="clear" w:color="auto" w:fill="F9F2F4"/>
          <w:lang w:val="en-US"/>
        </w:rPr>
        <w:t>classification-type</w:t>
      </w:r>
    </w:p>
    <w:p w14:paraId="1CA2004E" w14:textId="048DF37E"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p w14:paraId="54C2D056" w14:textId="5F73843C" w:rsidR="00C51CAB" w:rsidRDefault="00933E68" w:rsidP="00A40B36">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B194420" w14:textId="7A11B216" w:rsidR="00C51CAB" w:rsidRDefault="00C51CAB" w:rsidP="00A40B3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40B36" w14:paraId="6679E24A" w14:textId="77777777" w:rsidTr="00751151">
        <w:tc>
          <w:tcPr>
            <w:tcW w:w="3400" w:type="dxa"/>
            <w:shd w:val="clear" w:color="auto" w:fill="073763"/>
            <w:tcMar>
              <w:top w:w="100" w:type="dxa"/>
              <w:left w:w="100" w:type="dxa"/>
              <w:bottom w:w="100" w:type="dxa"/>
              <w:right w:w="100" w:type="dxa"/>
            </w:tcMar>
          </w:tcPr>
          <w:p w14:paraId="4A3C5808"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80A0054"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02BB4CB1" w14:textId="77777777" w:rsidR="00A40B36" w:rsidRDefault="00A40B36" w:rsidP="00751151">
            <w:pPr>
              <w:widowControl w:val="0"/>
              <w:pBdr>
                <w:top w:val="nil"/>
                <w:left w:val="nil"/>
                <w:bottom w:val="nil"/>
                <w:right w:val="nil"/>
                <w:between w:val="nil"/>
              </w:pBdr>
              <w:spacing w:line="240" w:lineRule="auto"/>
              <w:rPr>
                <w:b/>
                <w:color w:val="FFFFFF"/>
              </w:rPr>
            </w:pPr>
            <w:r>
              <w:rPr>
                <w:b/>
                <w:color w:val="FFFFFF"/>
              </w:rPr>
              <w:t>Description</w:t>
            </w:r>
          </w:p>
        </w:tc>
      </w:tr>
      <w:tr w:rsidR="00A40B36" w:rsidRPr="001F3CCF" w14:paraId="26E73FC1" w14:textId="77777777" w:rsidTr="00751151">
        <w:tc>
          <w:tcPr>
            <w:tcW w:w="3400" w:type="dxa"/>
            <w:shd w:val="clear" w:color="auto" w:fill="auto"/>
            <w:tcMar>
              <w:top w:w="100" w:type="dxa"/>
              <w:left w:w="100" w:type="dxa"/>
              <w:bottom w:w="100" w:type="dxa"/>
              <w:right w:w="100" w:type="dxa"/>
            </w:tcMar>
          </w:tcPr>
          <w:p w14:paraId="6CEB0F5E" w14:textId="77777777" w:rsidR="00A40B36" w:rsidRPr="003A7D7E" w:rsidRDefault="00A40B36" w:rsidP="00751151">
            <w:pPr>
              <w:widowControl w:val="0"/>
              <w:pBdr>
                <w:top w:val="nil"/>
                <w:left w:val="nil"/>
                <w:bottom w:val="nil"/>
                <w:right w:val="nil"/>
                <w:between w:val="nil"/>
              </w:pBdr>
            </w:pPr>
            <w:proofErr w:type="spellStart"/>
            <w:r w:rsidRPr="0086307E">
              <w:rPr>
                <w:rFonts w:ascii="Consolas" w:eastAsia="Consolas" w:hAnsi="Consolas" w:cs="Consolas"/>
                <w:b/>
                <w:bCs/>
                <w:lang w:val="en-US"/>
              </w:rPr>
              <w:t>declass_exemption</w:t>
            </w:r>
            <w:proofErr w:type="spellEnd"/>
            <w:r>
              <w:t xml:space="preserve"> </w:t>
            </w:r>
            <w:r w:rsidRPr="003A7D7E">
              <w:t>(optional)</w:t>
            </w:r>
          </w:p>
          <w:p w14:paraId="10B97BDE" w14:textId="77777777" w:rsidR="00A40B36" w:rsidRPr="001F3CCF" w:rsidRDefault="00A40B3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6D1AAB9" w14:textId="77777777" w:rsidR="00A40B36" w:rsidRDefault="00A40B36" w:rsidP="00751151">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48F4217" w14:textId="77777777" w:rsidR="00A40B36" w:rsidRPr="001F3CCF"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basis for a resource not being subject to standard automatic declassification processes.</w:t>
            </w:r>
          </w:p>
        </w:tc>
      </w:tr>
      <w:tr w:rsidR="00A40B36" w:rsidRPr="001F3CCF" w14:paraId="4EABEF15" w14:textId="77777777" w:rsidTr="00751151">
        <w:tc>
          <w:tcPr>
            <w:tcW w:w="3400" w:type="dxa"/>
            <w:shd w:val="clear" w:color="auto" w:fill="auto"/>
            <w:tcMar>
              <w:top w:w="100" w:type="dxa"/>
              <w:left w:w="100" w:type="dxa"/>
              <w:bottom w:w="100" w:type="dxa"/>
              <w:right w:w="100" w:type="dxa"/>
            </w:tcMar>
          </w:tcPr>
          <w:p w14:paraId="108588F6"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declass_period</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6DE40188"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F1BB923"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459A61EF"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duration of time in years for calculating from a create date or classification date when a resource will be automatically declassified if not exempt.</w:t>
            </w:r>
          </w:p>
        </w:tc>
      </w:tr>
      <w:tr w:rsidR="00A40B36" w:rsidRPr="001F3CCF" w14:paraId="0FBA2521" w14:textId="77777777" w:rsidTr="00751151">
        <w:tc>
          <w:tcPr>
            <w:tcW w:w="3400" w:type="dxa"/>
            <w:shd w:val="clear" w:color="auto" w:fill="auto"/>
            <w:tcMar>
              <w:top w:w="100" w:type="dxa"/>
              <w:left w:w="100" w:type="dxa"/>
              <w:bottom w:w="100" w:type="dxa"/>
              <w:right w:w="100" w:type="dxa"/>
            </w:tcMar>
          </w:tcPr>
          <w:p w14:paraId="34FFC9A1"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declass_date</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53E6E686"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5C2695FE"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F552004"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date upon which a resource will be automatically declassified if not exempt</w:t>
            </w:r>
            <w:r>
              <w:rPr>
                <w:lang w:val="en-US"/>
              </w:rPr>
              <w:t>.</w:t>
            </w:r>
          </w:p>
        </w:tc>
      </w:tr>
      <w:tr w:rsidR="00A40B36" w:rsidRPr="001F3CCF" w14:paraId="78206301" w14:textId="77777777" w:rsidTr="00751151">
        <w:tc>
          <w:tcPr>
            <w:tcW w:w="3400" w:type="dxa"/>
            <w:shd w:val="clear" w:color="auto" w:fill="auto"/>
            <w:tcMar>
              <w:top w:w="100" w:type="dxa"/>
              <w:left w:w="100" w:type="dxa"/>
              <w:bottom w:w="100" w:type="dxa"/>
              <w:right w:w="100" w:type="dxa"/>
            </w:tcMar>
          </w:tcPr>
          <w:p w14:paraId="732F1723" w14:textId="77777777" w:rsidR="00A40B36" w:rsidRDefault="00A40B36" w:rsidP="00751151">
            <w:pPr>
              <w:pStyle w:val="HTMLPreformatted"/>
              <w:shd w:val="clear" w:color="auto" w:fill="FFFFFF"/>
              <w:rPr>
                <w:rFonts w:ascii="Menlo" w:hAnsi="Menlo" w:cs="Menlo"/>
                <w:color w:val="000000"/>
                <w:sz w:val="18"/>
                <w:szCs w:val="18"/>
              </w:rPr>
            </w:pPr>
            <w:proofErr w:type="spellStart"/>
            <w:r>
              <w:rPr>
                <w:rFonts w:ascii="Menlo" w:hAnsi="Menlo" w:cs="Menlo"/>
                <w:b/>
                <w:bCs/>
                <w:color w:val="000000"/>
                <w:sz w:val="18"/>
                <w:szCs w:val="18"/>
              </w:rPr>
              <w:t>declass_event</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709783BC" w14:textId="77777777" w:rsidR="00A40B36" w:rsidRPr="0086307E" w:rsidRDefault="00A40B3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FA5C465" w14:textId="77777777" w:rsidR="00A40B36" w:rsidRDefault="00A40B3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156C55B3" w14:textId="77777777" w:rsidR="00A40B36" w:rsidRPr="0086307E" w:rsidRDefault="00A40B36" w:rsidP="00751151">
            <w:pPr>
              <w:widowControl w:val="0"/>
              <w:pBdr>
                <w:top w:val="nil"/>
                <w:left w:val="nil"/>
                <w:bottom w:val="nil"/>
                <w:right w:val="nil"/>
                <w:between w:val="nil"/>
              </w:pBdr>
              <w:spacing w:line="240" w:lineRule="auto"/>
              <w:rPr>
                <w:lang w:val="en-US"/>
              </w:rPr>
            </w:pPr>
            <w:r w:rsidRPr="0086307E">
              <w:rPr>
                <w:lang w:val="en-US"/>
              </w:rPr>
              <w:t>This property contains the future occurrence upon which a resource will be automatically declassified if not exempt</w:t>
            </w:r>
            <w:r>
              <w:rPr>
                <w:lang w:val="en-US"/>
              </w:rPr>
              <w:t>.</w:t>
            </w:r>
          </w:p>
        </w:tc>
      </w:tr>
    </w:tbl>
    <w:p w14:paraId="0D83194C" w14:textId="21C1C74C" w:rsidR="00B936C6" w:rsidRDefault="00397948" w:rsidP="00D22194">
      <w:pPr>
        <w:pStyle w:val="Heading2"/>
      </w:pPr>
      <w:r>
        <w:t>2</w:t>
      </w:r>
      <w:r w:rsidR="00B936C6">
        <w:t>.</w:t>
      </w:r>
      <w:r w:rsidR="00935F91">
        <w:t>4</w:t>
      </w:r>
      <w:r w:rsidR="00B936C6" w:rsidRPr="009B7AF2">
        <w:t> </w:t>
      </w:r>
      <w:r w:rsidR="00B936C6">
        <w:t xml:space="preserve">ACS </w:t>
      </w:r>
      <w:r w:rsidR="00B936C6">
        <w:rPr>
          <w:lang w:val="en-US"/>
        </w:rPr>
        <w:t>Resource Disposition</w:t>
      </w:r>
      <w:r w:rsidR="00B936C6" w:rsidRPr="009B7AF2">
        <w:t xml:space="preserve"> Object Type</w:t>
      </w:r>
    </w:p>
    <w:p w14:paraId="1521FCB3"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resource-disposition</w:t>
      </w:r>
      <w:r w:rsidRPr="009B7AF2">
        <w:rPr>
          <w:rFonts w:eastAsia="Consolas"/>
          <w:bCs/>
          <w:iCs/>
          <w:color w:val="C7254E"/>
          <w:shd w:val="clear" w:color="auto" w:fill="F9F2F4"/>
          <w:lang w:val="en-US"/>
        </w:rPr>
        <w:t>-type</w:t>
      </w:r>
    </w:p>
    <w:p w14:paraId="53E80FCE" w14:textId="77777777" w:rsidR="00B936C6" w:rsidRDefault="00B936C6" w:rsidP="00B936C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B936C6" w14:paraId="3A3F07BB" w14:textId="77777777" w:rsidTr="00751151">
        <w:tc>
          <w:tcPr>
            <w:tcW w:w="3400" w:type="dxa"/>
            <w:shd w:val="clear" w:color="auto" w:fill="073763"/>
            <w:tcMar>
              <w:top w:w="100" w:type="dxa"/>
              <w:left w:w="100" w:type="dxa"/>
              <w:bottom w:w="100" w:type="dxa"/>
              <w:right w:w="100" w:type="dxa"/>
            </w:tcMar>
          </w:tcPr>
          <w:p w14:paraId="08B33532"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0C6D18"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1DC218D3" w14:textId="77777777" w:rsidR="00B936C6" w:rsidRDefault="00B936C6" w:rsidP="00751151">
            <w:pPr>
              <w:widowControl w:val="0"/>
              <w:pBdr>
                <w:top w:val="nil"/>
                <w:left w:val="nil"/>
                <w:bottom w:val="nil"/>
                <w:right w:val="nil"/>
                <w:between w:val="nil"/>
              </w:pBdr>
              <w:spacing w:line="240" w:lineRule="auto"/>
              <w:rPr>
                <w:b/>
                <w:color w:val="FFFFFF"/>
              </w:rPr>
            </w:pPr>
            <w:r>
              <w:rPr>
                <w:b/>
                <w:color w:val="FFFFFF"/>
              </w:rPr>
              <w:t>Description</w:t>
            </w:r>
          </w:p>
        </w:tc>
      </w:tr>
      <w:tr w:rsidR="00B936C6" w:rsidRPr="001F3CCF" w14:paraId="4BCE348D" w14:textId="77777777" w:rsidTr="00751151">
        <w:tc>
          <w:tcPr>
            <w:tcW w:w="3400" w:type="dxa"/>
            <w:shd w:val="clear" w:color="auto" w:fill="auto"/>
            <w:tcMar>
              <w:top w:w="100" w:type="dxa"/>
              <w:left w:w="100" w:type="dxa"/>
              <w:bottom w:w="100" w:type="dxa"/>
              <w:right w:w="100" w:type="dxa"/>
            </w:tcMar>
          </w:tcPr>
          <w:p w14:paraId="1F1869CD"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w:t>
            </w:r>
            <w:r>
              <w:rPr>
                <w:rFonts w:ascii="Menlo" w:hAnsi="Menlo" w:cs="Menlo"/>
                <w:b/>
                <w:bCs/>
                <w:color w:val="000000"/>
                <w:sz w:val="18"/>
                <w:szCs w:val="18"/>
              </w:rPr>
              <w:t>_date</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p>
          <w:p w14:paraId="069FA149" w14:textId="77777777" w:rsidR="00B936C6" w:rsidRPr="001F3CCF" w:rsidRDefault="00B936C6" w:rsidP="00751151">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34FB2FC2" w14:textId="77777777" w:rsidR="00B936C6" w:rsidRDefault="00B936C6" w:rsidP="00751151">
            <w:pPr>
              <w:pBdr>
                <w:top w:val="nil"/>
                <w:left w:val="nil"/>
                <w:bottom w:val="nil"/>
                <w:right w:val="nil"/>
                <w:between w:val="nil"/>
              </w:pBd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363EED5" w14:textId="462A7C8F" w:rsidR="00B936C6" w:rsidRPr="004617C4" w:rsidRDefault="00B936C6" w:rsidP="00751151">
            <w:pPr>
              <w:pStyle w:val="Default"/>
              <w:rPr>
                <w:rFonts w:ascii="Arial" w:hAnsi="Arial" w:cs="Arial"/>
                <w:sz w:val="20"/>
                <w:szCs w:val="20"/>
              </w:rPr>
            </w:pPr>
            <w:r w:rsidRPr="004617C4">
              <w:rPr>
                <w:rFonts w:ascii="Arial" w:hAnsi="Arial" w:cs="Arial"/>
                <w:sz w:val="20"/>
                <w:szCs w:val="20"/>
              </w:rPr>
              <w:t>This property contains the date upon which the declared disposition process is to be initiated.</w:t>
            </w:r>
          </w:p>
        </w:tc>
      </w:tr>
      <w:tr w:rsidR="00B936C6" w:rsidRPr="001F3CCF" w14:paraId="3CF5830B" w14:textId="77777777" w:rsidTr="00751151">
        <w:tc>
          <w:tcPr>
            <w:tcW w:w="3400" w:type="dxa"/>
            <w:shd w:val="clear" w:color="auto" w:fill="auto"/>
            <w:tcMar>
              <w:top w:w="100" w:type="dxa"/>
              <w:left w:w="100" w:type="dxa"/>
              <w:bottom w:w="100" w:type="dxa"/>
              <w:right w:w="100" w:type="dxa"/>
            </w:tcMar>
          </w:tcPr>
          <w:p w14:paraId="40C2D087" w14:textId="77777777" w:rsidR="00B936C6" w:rsidRDefault="00B936C6" w:rsidP="00751151">
            <w:pPr>
              <w:pStyle w:val="HTMLPreformatted"/>
              <w:shd w:val="clear" w:color="auto" w:fill="FFFFFF"/>
              <w:rPr>
                <w:rFonts w:ascii="Menlo" w:hAnsi="Menlo" w:cs="Menlo"/>
                <w:color w:val="000000"/>
                <w:sz w:val="18"/>
                <w:szCs w:val="18"/>
              </w:rPr>
            </w:pPr>
            <w:proofErr w:type="spellStart"/>
            <w:r w:rsidRPr="007C52FC">
              <w:rPr>
                <w:b/>
                <w:bCs/>
                <w:color w:val="000000"/>
              </w:rPr>
              <w:t>disposition_process</w:t>
            </w:r>
            <w:proofErr w:type="spellEnd"/>
            <w:r>
              <w:rPr>
                <w:rFonts w:ascii="Menlo" w:hAnsi="Menlo" w:cs="Menlo"/>
                <w:b/>
                <w:bCs/>
                <w:color w:val="000000"/>
                <w:sz w:val="18"/>
                <w:szCs w:val="18"/>
              </w:rPr>
              <w:t xml:space="preserve"> </w:t>
            </w:r>
            <w:r w:rsidRPr="00212D18">
              <w:rPr>
                <w:rFonts w:ascii="Arial" w:hAnsi="Arial" w:cs="Arial"/>
                <w:color w:val="000000"/>
              </w:rPr>
              <w:t>(</w:t>
            </w:r>
            <w:r>
              <w:rPr>
                <w:rFonts w:ascii="Arial" w:hAnsi="Arial" w:cs="Arial"/>
                <w:color w:val="000000"/>
              </w:rPr>
              <w:t>required</w:t>
            </w:r>
            <w:r w:rsidRPr="00212D18">
              <w:rPr>
                <w:rFonts w:ascii="Arial" w:hAnsi="Arial" w:cs="Arial"/>
                <w:color w:val="000000"/>
              </w:rPr>
              <w:t>)</w:t>
            </w:r>
          </w:p>
          <w:p w14:paraId="0CC69394" w14:textId="77777777" w:rsidR="00B936C6" w:rsidRPr="0086307E" w:rsidRDefault="00B936C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391841A6" w14:textId="77777777" w:rsidR="00B936C6" w:rsidRDefault="00B936C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729B4F93" w14:textId="77777777" w:rsidR="00B936C6" w:rsidRPr="00B936C6" w:rsidRDefault="00B936C6" w:rsidP="00751151">
            <w:pPr>
              <w:widowControl w:val="0"/>
              <w:pBdr>
                <w:top w:val="nil"/>
                <w:left w:val="nil"/>
                <w:bottom w:val="nil"/>
                <w:right w:val="nil"/>
                <w:between w:val="nil"/>
              </w:pBdr>
              <w:spacing w:line="240" w:lineRule="auto"/>
              <w:rPr>
                <w:lang w:val="en-US"/>
              </w:rPr>
            </w:pPr>
            <w:r w:rsidRPr="00A40B36">
              <w:rPr>
                <w:lang w:val="en-US"/>
              </w:rPr>
              <w:t xml:space="preserve">This property contains the </w:t>
            </w:r>
          </w:p>
          <w:p w14:paraId="4B48A52D" w14:textId="77777777" w:rsidR="00B936C6" w:rsidRPr="00A40B36" w:rsidRDefault="00B936C6" w:rsidP="00751151">
            <w:pPr>
              <w:widowControl w:val="0"/>
              <w:pBdr>
                <w:top w:val="nil"/>
                <w:left w:val="nil"/>
                <w:bottom w:val="nil"/>
                <w:right w:val="nil"/>
                <w:between w:val="nil"/>
              </w:pBdr>
              <w:spacing w:line="240" w:lineRule="auto"/>
              <w:rPr>
                <w:lang w:val="en-US"/>
              </w:rPr>
            </w:pPr>
            <w:r w:rsidRPr="00B936C6">
              <w:rPr>
                <w:lang w:val="en-US"/>
              </w:rPr>
              <w:t xml:space="preserve">allowed disposition process to be performed (e.g., destruction). </w:t>
            </w:r>
          </w:p>
        </w:tc>
      </w:tr>
    </w:tbl>
    <w:p w14:paraId="31B112B7" w14:textId="115EAB40" w:rsidR="00571C2D" w:rsidRDefault="00397948" w:rsidP="00D22194">
      <w:pPr>
        <w:pStyle w:val="Heading2"/>
      </w:pPr>
      <w:r>
        <w:lastRenderedPageBreak/>
        <w:t>2</w:t>
      </w:r>
      <w:r w:rsidR="00657F66">
        <w:t>.</w:t>
      </w:r>
      <w:r w:rsidR="00935F91">
        <w:t>5</w:t>
      </w:r>
      <w:r w:rsidR="00571C2D" w:rsidRPr="009B7AF2">
        <w:t> </w:t>
      </w:r>
      <w:r w:rsidR="00571C2D">
        <w:t xml:space="preserve">ACS </w:t>
      </w:r>
      <w:r w:rsidR="00571C2D">
        <w:rPr>
          <w:lang w:val="en-US"/>
        </w:rPr>
        <w:t>Public Release</w:t>
      </w:r>
      <w:r w:rsidR="00571C2D" w:rsidRPr="009B7AF2">
        <w:t xml:space="preserve"> Object Type</w:t>
      </w:r>
      <w:bookmarkEnd w:id="19"/>
    </w:p>
    <w:p w14:paraId="1E44B8EA"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public-release</w:t>
      </w:r>
      <w:r w:rsidRPr="009B7AF2">
        <w:rPr>
          <w:rFonts w:eastAsia="Consolas"/>
          <w:bCs/>
          <w:iCs/>
          <w:color w:val="C7254E"/>
          <w:shd w:val="clear" w:color="auto" w:fill="F9F2F4"/>
          <w:lang w:val="en-US"/>
        </w:rPr>
        <w:t>-type</w:t>
      </w:r>
    </w:p>
    <w:p w14:paraId="03002697" w14:textId="7777777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4D76A2C7" w14:textId="022C9296"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31669EEE" w14:textId="77777777" w:rsidTr="00571C2D">
        <w:tc>
          <w:tcPr>
            <w:tcW w:w="3400" w:type="dxa"/>
            <w:shd w:val="clear" w:color="auto" w:fill="073763"/>
            <w:tcMar>
              <w:top w:w="100" w:type="dxa"/>
              <w:left w:w="100" w:type="dxa"/>
              <w:bottom w:w="100" w:type="dxa"/>
              <w:right w:w="100" w:type="dxa"/>
            </w:tcMar>
          </w:tcPr>
          <w:p w14:paraId="5B4F87D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151BB5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62FD7B0D"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04D084C1" w14:textId="77777777" w:rsidTr="00571C2D">
        <w:tc>
          <w:tcPr>
            <w:tcW w:w="3400" w:type="dxa"/>
            <w:shd w:val="clear" w:color="auto" w:fill="auto"/>
            <w:tcMar>
              <w:top w:w="100" w:type="dxa"/>
              <w:left w:w="100" w:type="dxa"/>
              <w:bottom w:w="100" w:type="dxa"/>
              <w:right w:w="100" w:type="dxa"/>
            </w:tcMar>
          </w:tcPr>
          <w:p w14:paraId="4817AA90" w14:textId="77777777" w:rsidR="00571C2D" w:rsidRDefault="00571C2D" w:rsidP="00571C2D">
            <w:pPr>
              <w:pStyle w:val="HTMLPreformatted"/>
              <w:shd w:val="clear" w:color="auto" w:fill="FFFFFF"/>
              <w:rPr>
                <w:rFonts w:ascii="Menlo" w:hAnsi="Menlo" w:cs="Menlo"/>
                <w:color w:val="000000"/>
                <w:sz w:val="18"/>
                <w:szCs w:val="18"/>
              </w:rPr>
            </w:pPr>
            <w:proofErr w:type="spellStart"/>
            <w:r w:rsidRPr="00897898">
              <w:rPr>
                <w:b/>
                <w:bCs/>
                <w:color w:val="000000"/>
              </w:rPr>
              <w:t>released_by</w:t>
            </w:r>
            <w:proofErr w:type="spellEnd"/>
            <w:r>
              <w:rPr>
                <w:rFonts w:ascii="Menlo" w:hAnsi="Menlo" w:cs="Menlo"/>
                <w:b/>
                <w:bCs/>
                <w:color w:val="000000"/>
                <w:sz w:val="18"/>
                <w:szCs w:val="18"/>
              </w:rPr>
              <w:t xml:space="preserve"> </w:t>
            </w:r>
            <w:r w:rsidRPr="00212D18">
              <w:rPr>
                <w:rFonts w:ascii="Arial" w:hAnsi="Arial" w:cs="Arial"/>
                <w:color w:val="000000"/>
              </w:rPr>
              <w:t>(optional)</w:t>
            </w:r>
          </w:p>
          <w:p w14:paraId="4EF72A62"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7B21C3CB"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9614CEA"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authority that authorized the public release.</w:t>
            </w:r>
          </w:p>
        </w:tc>
      </w:tr>
      <w:tr w:rsidR="00571C2D" w:rsidRPr="001F3CCF" w14:paraId="4ABED685" w14:textId="77777777" w:rsidTr="00571C2D">
        <w:tc>
          <w:tcPr>
            <w:tcW w:w="3400" w:type="dxa"/>
            <w:shd w:val="clear" w:color="auto" w:fill="auto"/>
            <w:tcMar>
              <w:top w:w="100" w:type="dxa"/>
              <w:left w:w="100" w:type="dxa"/>
              <w:bottom w:w="100" w:type="dxa"/>
              <w:right w:w="100" w:type="dxa"/>
            </w:tcMar>
          </w:tcPr>
          <w:p w14:paraId="4E818820"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sidRPr="00897898">
              <w:rPr>
                <w:rFonts w:ascii="Consolas" w:eastAsia="Consolas" w:hAnsi="Consolas" w:cs="Consolas"/>
                <w:b/>
                <w:bCs/>
                <w:lang w:val="en-US"/>
              </w:rPr>
              <w:t>released_on</w:t>
            </w:r>
            <w:proofErr w:type="spellEnd"/>
            <w:r>
              <w:rPr>
                <w:rFonts w:ascii="Consolas" w:eastAsia="Consolas" w:hAnsi="Consolas" w:cs="Consolas"/>
                <w:b/>
                <w:bCs/>
                <w:lang w:val="en-US"/>
              </w:rPr>
              <w:t xml:space="preserve"> </w:t>
            </w:r>
            <w:r w:rsidRPr="00212D18">
              <w:rPr>
                <w:color w:val="000000"/>
              </w:rPr>
              <w:t>(optional)</w:t>
            </w:r>
          </w:p>
          <w:p w14:paraId="5A500D50" w14:textId="77777777" w:rsidR="00571C2D" w:rsidRPr="0086307E"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4C1BA029"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5ADC2686" w14:textId="77777777" w:rsidR="00571C2D" w:rsidRPr="0086307E" w:rsidRDefault="00571C2D" w:rsidP="00571C2D">
            <w:pPr>
              <w:widowControl w:val="0"/>
              <w:pBdr>
                <w:top w:val="nil"/>
                <w:left w:val="nil"/>
                <w:bottom w:val="nil"/>
                <w:right w:val="nil"/>
                <w:between w:val="nil"/>
              </w:pBdr>
              <w:spacing w:line="240" w:lineRule="auto"/>
              <w:rPr>
                <w:lang w:val="en-US"/>
              </w:rPr>
            </w:pPr>
            <w:r w:rsidRPr="00897898">
              <w:rPr>
                <w:lang w:val="en-US"/>
              </w:rPr>
              <w:t>This property contains the date of public release</w:t>
            </w:r>
            <w:r>
              <w:rPr>
                <w:lang w:val="en-US"/>
              </w:rPr>
              <w:t>.</w:t>
            </w:r>
          </w:p>
        </w:tc>
      </w:tr>
    </w:tbl>
    <w:p w14:paraId="04C399E0" w14:textId="61B3697E" w:rsidR="00C7439D" w:rsidRDefault="00397948" w:rsidP="00D22194">
      <w:pPr>
        <w:pStyle w:val="Heading2"/>
      </w:pPr>
      <w:bookmarkStart w:id="20" w:name="_Toc528065171"/>
      <w:r>
        <w:t>2</w:t>
      </w:r>
      <w:r w:rsidR="00C7439D">
        <w:t>.</w:t>
      </w:r>
      <w:r w:rsidR="00935F91">
        <w:t>6</w:t>
      </w:r>
      <w:r w:rsidR="00C7439D" w:rsidRPr="009B7AF2">
        <w:t> </w:t>
      </w:r>
      <w:r w:rsidR="00C7439D">
        <w:t xml:space="preserve">ACS </w:t>
      </w:r>
      <w:r w:rsidR="00C7439D">
        <w:rPr>
          <w:lang w:val="en-US"/>
        </w:rPr>
        <w:t>Access Privilege</w:t>
      </w:r>
      <w:r w:rsidR="00C7439D" w:rsidRPr="009B7AF2">
        <w:t xml:space="preserve"> Object Type</w:t>
      </w:r>
    </w:p>
    <w:p w14:paraId="2593B242" w14:textId="7FB8C901"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access-</w:t>
      </w:r>
      <w:r w:rsidR="00AE1CB9">
        <w:rPr>
          <w:rFonts w:eastAsia="Consolas"/>
          <w:bCs/>
          <w:iCs/>
          <w:color w:val="C7254E"/>
          <w:shd w:val="clear" w:color="auto" w:fill="F9F2F4"/>
          <w:lang w:val="en-US"/>
        </w:rPr>
        <w:t>privilege</w:t>
      </w:r>
      <w:r w:rsidRPr="009B7AF2">
        <w:rPr>
          <w:rFonts w:eastAsia="Consolas"/>
          <w:bCs/>
          <w:iCs/>
          <w:color w:val="C7254E"/>
          <w:shd w:val="clear" w:color="auto" w:fill="F9F2F4"/>
          <w:lang w:val="en-US"/>
        </w:rPr>
        <w:t>-type</w:t>
      </w:r>
    </w:p>
    <w:p w14:paraId="2E2A4D5E" w14:textId="77777777" w:rsidR="00C7439D" w:rsidRDefault="00C7439D" w:rsidP="00C7439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C7439D" w14:paraId="378F2E12" w14:textId="77777777" w:rsidTr="00751151">
        <w:tc>
          <w:tcPr>
            <w:tcW w:w="3400" w:type="dxa"/>
            <w:shd w:val="clear" w:color="auto" w:fill="073763"/>
            <w:tcMar>
              <w:top w:w="100" w:type="dxa"/>
              <w:left w:w="100" w:type="dxa"/>
              <w:bottom w:w="100" w:type="dxa"/>
              <w:right w:w="100" w:type="dxa"/>
            </w:tcMar>
          </w:tcPr>
          <w:p w14:paraId="27E6DC40"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9C5991"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F24F31B" w14:textId="77777777" w:rsidR="00C7439D" w:rsidRDefault="00C7439D" w:rsidP="00751151">
            <w:pPr>
              <w:widowControl w:val="0"/>
              <w:pBdr>
                <w:top w:val="nil"/>
                <w:left w:val="nil"/>
                <w:bottom w:val="nil"/>
                <w:right w:val="nil"/>
                <w:between w:val="nil"/>
              </w:pBdr>
              <w:spacing w:line="240" w:lineRule="auto"/>
              <w:rPr>
                <w:b/>
                <w:color w:val="FFFFFF"/>
              </w:rPr>
            </w:pPr>
            <w:r>
              <w:rPr>
                <w:b/>
                <w:color w:val="FFFFFF"/>
              </w:rPr>
              <w:t>Description</w:t>
            </w:r>
          </w:p>
        </w:tc>
      </w:tr>
      <w:tr w:rsidR="00C7439D" w:rsidRPr="001F3CCF" w14:paraId="129FE691" w14:textId="77777777" w:rsidTr="00751151">
        <w:tc>
          <w:tcPr>
            <w:tcW w:w="3400" w:type="dxa"/>
            <w:shd w:val="clear" w:color="auto" w:fill="auto"/>
            <w:tcMar>
              <w:top w:w="100" w:type="dxa"/>
              <w:left w:w="100" w:type="dxa"/>
              <w:bottom w:w="100" w:type="dxa"/>
              <w:right w:w="100" w:type="dxa"/>
            </w:tcMar>
          </w:tcPr>
          <w:p w14:paraId="0AE74B86" w14:textId="6DF69F76"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privilege_action</w:t>
            </w:r>
            <w:proofErr w:type="spellEnd"/>
          </w:p>
          <w:p w14:paraId="66490521" w14:textId="77777777" w:rsidR="00C7439D" w:rsidRPr="001F3CCF" w:rsidRDefault="00C7439D" w:rsidP="00751151">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1A56BEB3" w14:textId="5065DC6C" w:rsidR="00C7439D" w:rsidRDefault="00354305" w:rsidP="00751151">
            <w:pPr>
              <w:pBdr>
                <w:top w:val="nil"/>
                <w:left w:val="nil"/>
                <w:bottom w:val="nil"/>
                <w:right w:val="nil"/>
                <w:between w:val="nil"/>
              </w:pBdr>
            </w:pP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5F5C8726" w14:textId="2816B646" w:rsidR="00C7439D" w:rsidRDefault="00C7439D" w:rsidP="00C7439D">
            <w:pPr>
              <w:widowControl w:val="0"/>
              <w:pBdr>
                <w:top w:val="nil"/>
                <w:left w:val="nil"/>
                <w:bottom w:val="nil"/>
                <w:right w:val="nil"/>
                <w:between w:val="nil"/>
              </w:pBdr>
              <w:spacing w:line="240" w:lineRule="auto"/>
              <w:rPr>
                <w:lang w:val="en-US"/>
              </w:rPr>
            </w:pPr>
            <w:r w:rsidRPr="00897898">
              <w:rPr>
                <w:lang w:val="en-US"/>
              </w:rPr>
              <w:t xml:space="preserve">This property indicates </w:t>
            </w:r>
            <w:r>
              <w:rPr>
                <w:lang w:val="en-US"/>
              </w:rPr>
              <w:t>the action that may be taken when the access privilege is allowed.</w:t>
            </w:r>
          </w:p>
          <w:p w14:paraId="0A5B5FEB" w14:textId="6E7B6E98" w:rsidR="00184653" w:rsidRDefault="00184653" w:rsidP="00C7439D">
            <w:pPr>
              <w:widowControl w:val="0"/>
              <w:pBdr>
                <w:top w:val="nil"/>
                <w:left w:val="nil"/>
                <w:bottom w:val="nil"/>
                <w:right w:val="nil"/>
                <w:between w:val="nil"/>
              </w:pBdr>
              <w:spacing w:line="240" w:lineRule="auto"/>
              <w:rPr>
                <w:lang w:val="en-US"/>
              </w:rPr>
            </w:pPr>
          </w:p>
          <w:p w14:paraId="09DD8765" w14:textId="3ABD02C9" w:rsidR="00184653" w:rsidRPr="001F3CCF" w:rsidRDefault="00184653" w:rsidP="00C7439D">
            <w:pPr>
              <w:widowControl w:val="0"/>
              <w:pBdr>
                <w:top w:val="nil"/>
                <w:left w:val="nil"/>
                <w:bottom w:val="nil"/>
                <w:right w:val="nil"/>
                <w:between w:val="nil"/>
              </w:pBdr>
              <w:spacing w:line="240" w:lineRule="auto"/>
              <w:rPr>
                <w:lang w:val="en-US"/>
              </w:rPr>
            </w:pPr>
            <w:r w:rsidRPr="00184653">
              <w:rPr>
                <w:lang w:val="en-US"/>
              </w:rPr>
              <w:t xml:space="preserve">This is an open vocabulary and values </w:t>
            </w:r>
            <w:r w:rsidRPr="00354305">
              <w:rPr>
                <w:b/>
                <w:bCs/>
                <w:lang w:val="en-US"/>
              </w:rPr>
              <w:t>SHOULD</w:t>
            </w:r>
            <w:r w:rsidRPr="00184653">
              <w:rPr>
                <w:lang w:val="en-US"/>
              </w:rPr>
              <w:t xml:space="preserve"> come from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r w:rsidRPr="00184653">
              <w:rPr>
                <w:lang w:val="en-US"/>
              </w:rPr>
              <w:t xml:space="preserve"> vocabulary.</w:t>
            </w:r>
          </w:p>
        </w:tc>
      </w:tr>
      <w:tr w:rsidR="00C7439D" w:rsidRPr="001F3CCF" w14:paraId="57B7CF13" w14:textId="77777777" w:rsidTr="00751151">
        <w:tc>
          <w:tcPr>
            <w:tcW w:w="3400" w:type="dxa"/>
            <w:shd w:val="clear" w:color="auto" w:fill="auto"/>
            <w:tcMar>
              <w:top w:w="100" w:type="dxa"/>
              <w:left w:w="100" w:type="dxa"/>
              <w:bottom w:w="100" w:type="dxa"/>
              <w:right w:w="100" w:type="dxa"/>
            </w:tcMar>
          </w:tcPr>
          <w:p w14:paraId="1B5CF6FC" w14:textId="2E9E1678" w:rsidR="00C7439D" w:rsidRDefault="00C7439D" w:rsidP="00751151">
            <w:pPr>
              <w:pStyle w:val="HTMLPreformatted"/>
              <w:shd w:val="clear" w:color="auto" w:fill="FFFFFF"/>
              <w:rPr>
                <w:rFonts w:ascii="Menlo" w:hAnsi="Menlo" w:cs="Menlo"/>
                <w:color w:val="000000"/>
                <w:sz w:val="18"/>
                <w:szCs w:val="18"/>
              </w:rPr>
            </w:pPr>
            <w:proofErr w:type="spellStart"/>
            <w:r>
              <w:rPr>
                <w:b/>
                <w:bCs/>
                <w:color w:val="000000"/>
              </w:rPr>
              <w:t>privilege_scope</w:t>
            </w:r>
            <w:proofErr w:type="spellEnd"/>
            <w:r>
              <w:rPr>
                <w:rFonts w:ascii="Menlo" w:hAnsi="Menlo" w:cs="Menlo"/>
                <w:b/>
                <w:bCs/>
                <w:color w:val="000000"/>
                <w:sz w:val="18"/>
                <w:szCs w:val="18"/>
              </w:rPr>
              <w:t xml:space="preserve"> </w:t>
            </w:r>
            <w:r w:rsidRPr="008927C3">
              <w:rPr>
                <w:rFonts w:ascii="Arial" w:hAnsi="Arial" w:cs="Arial"/>
              </w:rPr>
              <w:t>(required)</w:t>
            </w:r>
          </w:p>
          <w:p w14:paraId="587BDEC3"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231DC80B" w14:textId="7F8F0E58" w:rsidR="00C7439D" w:rsidRDefault="007A1326" w:rsidP="00751151">
            <w:pPr>
              <w:pBdr>
                <w:top w:val="nil"/>
                <w:left w:val="nil"/>
                <w:bottom w:val="nil"/>
                <w:right w:val="nil"/>
                <w:between w:val="nil"/>
              </w:pBdr>
              <w:rPr>
                <w:rFonts w:ascii="Consolas" w:eastAsia="Consolas" w:hAnsi="Consolas" w:cs="Consolas"/>
                <w:color w:val="C7254E"/>
                <w:shd w:val="clear" w:color="auto" w:fill="F9F2F4"/>
              </w:rPr>
            </w:pP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tc>
        <w:tc>
          <w:tcPr>
            <w:tcW w:w="3780" w:type="dxa"/>
            <w:shd w:val="clear" w:color="auto" w:fill="auto"/>
            <w:tcMar>
              <w:top w:w="100" w:type="dxa"/>
              <w:left w:w="100" w:type="dxa"/>
              <w:bottom w:w="100" w:type="dxa"/>
              <w:right w:w="100" w:type="dxa"/>
            </w:tcMar>
          </w:tcPr>
          <w:p w14:paraId="4890025F" w14:textId="6BE64592" w:rsidR="009A677D" w:rsidRPr="009A677D" w:rsidRDefault="00C7439D" w:rsidP="009A677D">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access privilege</w:t>
            </w:r>
            <w:r w:rsidRPr="00897898">
              <w:rPr>
                <w:lang w:val="en-US"/>
              </w:rPr>
              <w:t>.</w:t>
            </w:r>
            <w:r w:rsidR="009A677D">
              <w:rPr>
                <w:lang w:val="en-US"/>
              </w:rPr>
              <w:t xml:space="preserve"> </w:t>
            </w:r>
          </w:p>
        </w:tc>
      </w:tr>
      <w:tr w:rsidR="00C7439D" w:rsidRPr="001F3CCF" w14:paraId="37EB7EEB" w14:textId="77777777" w:rsidTr="00751151">
        <w:tc>
          <w:tcPr>
            <w:tcW w:w="3400" w:type="dxa"/>
            <w:shd w:val="clear" w:color="auto" w:fill="auto"/>
            <w:tcMar>
              <w:top w:w="100" w:type="dxa"/>
              <w:left w:w="100" w:type="dxa"/>
              <w:bottom w:w="100" w:type="dxa"/>
              <w:right w:w="100" w:type="dxa"/>
            </w:tcMar>
          </w:tcPr>
          <w:p w14:paraId="788940B6" w14:textId="77777777" w:rsidR="00C7439D" w:rsidRDefault="00C7439D" w:rsidP="00C7439D">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4C728D65" w14:textId="77777777" w:rsidR="00C7439D" w:rsidRPr="0086307E" w:rsidRDefault="00C7439D"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A749E9" w14:textId="75C67443" w:rsidR="00C7439D" w:rsidRDefault="00C7439D"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097B8392" w14:textId="77777777" w:rsidR="00C7439D" w:rsidRDefault="00C7439D"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w:t>
            </w:r>
            <w:r w:rsidR="00AD5F66">
              <w:rPr>
                <w:lang w:val="en-US"/>
              </w:rPr>
              <w:t>f</w:t>
            </w:r>
            <w:r>
              <w:rPr>
                <w:lang w:val="en-US"/>
              </w:rPr>
              <w:t xml:space="preserve"> actions are permitted or denied</w:t>
            </w:r>
            <w:r w:rsidR="00C65115">
              <w:rPr>
                <w:lang w:val="en-US"/>
              </w:rPr>
              <w:t>.</w:t>
            </w:r>
          </w:p>
          <w:p w14:paraId="76A420C5" w14:textId="77777777" w:rsidR="00C65115" w:rsidRDefault="00C65115" w:rsidP="00751151">
            <w:pPr>
              <w:widowControl w:val="0"/>
              <w:pBdr>
                <w:top w:val="nil"/>
                <w:left w:val="nil"/>
                <w:bottom w:val="nil"/>
                <w:right w:val="nil"/>
                <w:between w:val="nil"/>
              </w:pBdr>
              <w:spacing w:line="240" w:lineRule="auto"/>
              <w:rPr>
                <w:lang w:val="en-US"/>
              </w:rPr>
            </w:pPr>
          </w:p>
          <w:p w14:paraId="69CB50E6" w14:textId="39C73259" w:rsidR="00C65115" w:rsidRPr="0086307E" w:rsidRDefault="00C65115"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2D7BCA9C" w14:textId="22B0DBD5" w:rsidR="007A1326" w:rsidRDefault="00397948" w:rsidP="00D22194">
      <w:pPr>
        <w:pStyle w:val="Heading2"/>
      </w:pPr>
      <w:r>
        <w:t>2</w:t>
      </w:r>
      <w:r w:rsidR="007A1326">
        <w:t>.</w:t>
      </w:r>
      <w:r>
        <w:t>7</w:t>
      </w:r>
      <w:r w:rsidR="007A1326" w:rsidRPr="009B7AF2">
        <w:t> </w:t>
      </w:r>
      <w:r w:rsidR="007A1326">
        <w:t xml:space="preserve">ACS </w:t>
      </w:r>
      <w:r w:rsidR="007A1326">
        <w:rPr>
          <w:lang w:val="en-US"/>
        </w:rPr>
        <w:t>Privilege</w:t>
      </w:r>
      <w:r w:rsidR="007A1326" w:rsidRPr="009B7AF2">
        <w:t xml:space="preserve"> </w:t>
      </w:r>
      <w:r w:rsidR="007A1326">
        <w:t xml:space="preserve">Scope </w:t>
      </w:r>
      <w:r w:rsidR="007A1326" w:rsidRPr="009B7AF2">
        <w:t>Object Type</w:t>
      </w:r>
    </w:p>
    <w:p w14:paraId="01189E63" w14:textId="37D514C6"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privilege-scope</w:t>
      </w:r>
      <w:r w:rsidRPr="009B7AF2">
        <w:rPr>
          <w:rFonts w:eastAsia="Consolas"/>
          <w:bCs/>
          <w:iCs/>
          <w:color w:val="C7254E"/>
          <w:shd w:val="clear" w:color="auto" w:fill="F9F2F4"/>
          <w:lang w:val="en-US"/>
        </w:rPr>
        <w:t>-type</w:t>
      </w:r>
    </w:p>
    <w:p w14:paraId="2B2F78B0" w14:textId="77777777" w:rsidR="00933E68" w:rsidRDefault="00933E68" w:rsidP="00933E68">
      <w:pPr>
        <w:pBdr>
          <w:top w:val="nil"/>
          <w:left w:val="nil"/>
          <w:bottom w:val="nil"/>
          <w:right w:val="nil"/>
          <w:between w:val="nil"/>
        </w:pBdr>
        <w:spacing w:line="331" w:lineRule="auto"/>
        <w:rPr>
          <w:lang w:val="en-US"/>
        </w:rPr>
      </w:pPr>
    </w:p>
    <w:p w14:paraId="5899AEB1" w14:textId="1ACFA667" w:rsidR="00933E68" w:rsidRDefault="00933E68" w:rsidP="00933E68">
      <w:pPr>
        <w:pBdr>
          <w:top w:val="nil"/>
          <w:left w:val="nil"/>
          <w:bottom w:val="nil"/>
          <w:right w:val="nil"/>
          <w:between w:val="nil"/>
        </w:pBdr>
        <w:spacing w:line="331" w:lineRule="auto"/>
        <w:rPr>
          <w:rFonts w:eastAsia="Consolas"/>
          <w:bCs/>
          <w:iCs/>
          <w:color w:val="C7254E"/>
          <w:shd w:val="clear" w:color="auto" w:fill="F9F2F4"/>
          <w:lang w:val="en-US"/>
        </w:rPr>
      </w:pPr>
      <w:r>
        <w:rPr>
          <w:lang w:val="en-US"/>
        </w:rPr>
        <w:t xml:space="preserve">All properties in this object type are optional.  To make use of this object type, at least one property </w:t>
      </w:r>
      <w:r w:rsidRPr="00933E68">
        <w:rPr>
          <w:b/>
          <w:bCs/>
          <w:lang w:val="en-US"/>
        </w:rPr>
        <w:t>MUST</w:t>
      </w:r>
      <w:r>
        <w:rPr>
          <w:lang w:val="en-US"/>
        </w:rPr>
        <w:t xml:space="preserve"> be present.</w:t>
      </w:r>
    </w:p>
    <w:p w14:paraId="2880FC08" w14:textId="77777777" w:rsidR="007A1326" w:rsidRDefault="007A1326" w:rsidP="007A132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7A1326" w14:paraId="495864F7" w14:textId="77777777" w:rsidTr="007A1326">
        <w:tc>
          <w:tcPr>
            <w:tcW w:w="3400" w:type="dxa"/>
            <w:shd w:val="clear" w:color="auto" w:fill="073763"/>
            <w:tcMar>
              <w:top w:w="100" w:type="dxa"/>
              <w:left w:w="100" w:type="dxa"/>
              <w:bottom w:w="100" w:type="dxa"/>
              <w:right w:w="100" w:type="dxa"/>
            </w:tcMar>
          </w:tcPr>
          <w:p w14:paraId="77517DFE"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C5B82BC"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DB30F22" w14:textId="77777777" w:rsidR="007A1326" w:rsidRDefault="007A1326" w:rsidP="007A1326">
            <w:pPr>
              <w:widowControl w:val="0"/>
              <w:pBdr>
                <w:top w:val="nil"/>
                <w:left w:val="nil"/>
                <w:bottom w:val="nil"/>
                <w:right w:val="nil"/>
                <w:between w:val="nil"/>
              </w:pBdr>
              <w:spacing w:line="240" w:lineRule="auto"/>
              <w:rPr>
                <w:b/>
                <w:color w:val="FFFFFF"/>
              </w:rPr>
            </w:pPr>
            <w:r>
              <w:rPr>
                <w:b/>
                <w:color w:val="FFFFFF"/>
              </w:rPr>
              <w:t>Description</w:t>
            </w:r>
          </w:p>
        </w:tc>
      </w:tr>
      <w:tr w:rsidR="007A1326" w:rsidRPr="001F3CCF" w14:paraId="35BB92A8" w14:textId="77777777" w:rsidTr="007A1326">
        <w:tc>
          <w:tcPr>
            <w:tcW w:w="3400" w:type="dxa"/>
            <w:shd w:val="clear" w:color="auto" w:fill="auto"/>
            <w:tcMar>
              <w:top w:w="100" w:type="dxa"/>
              <w:left w:w="100" w:type="dxa"/>
              <w:bottom w:w="100" w:type="dxa"/>
              <w:right w:w="100" w:type="dxa"/>
            </w:tcMar>
          </w:tcPr>
          <w:p w14:paraId="5F263ADC" w14:textId="29BED833" w:rsidR="007A1326" w:rsidRPr="0086307E"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permitted_nationalities</w:t>
            </w:r>
            <w:proofErr w:type="spellEnd"/>
          </w:p>
          <w:p w14:paraId="58ACEFAC" w14:textId="783DF8D5" w:rsidR="007A1326" w:rsidRPr="001F3CCF" w:rsidRDefault="007A1326" w:rsidP="007A1326">
            <w:pPr>
              <w:widowControl w:val="0"/>
              <w:pBdr>
                <w:top w:val="nil"/>
                <w:left w:val="nil"/>
                <w:bottom w:val="nil"/>
                <w:right w:val="nil"/>
                <w:between w:val="nil"/>
              </w:pBdr>
              <w:spacing w:line="240" w:lineRule="auto"/>
              <w:rPr>
                <w:rFonts w:ascii="Consolas" w:eastAsia="Consolas" w:hAnsi="Consolas" w:cs="Consolas"/>
                <w:b/>
                <w:lang w:val="en-US"/>
              </w:rPr>
            </w:pPr>
            <w:r>
              <w:t>(</w:t>
            </w:r>
            <w:r w:rsidR="00EA3F92">
              <w:t>optional</w:t>
            </w:r>
            <w:r>
              <w:t>)</w:t>
            </w:r>
          </w:p>
        </w:tc>
        <w:tc>
          <w:tcPr>
            <w:tcW w:w="2180" w:type="dxa"/>
            <w:shd w:val="clear" w:color="auto" w:fill="auto"/>
            <w:tcMar>
              <w:top w:w="100" w:type="dxa"/>
              <w:left w:w="100" w:type="dxa"/>
              <w:bottom w:w="100" w:type="dxa"/>
              <w:right w:w="100" w:type="dxa"/>
            </w:tcMar>
          </w:tcPr>
          <w:p w14:paraId="7D738CF2" w14:textId="1088C443" w:rsidR="007A1326" w:rsidRDefault="007A1326" w:rsidP="007A132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38F2188D" w14:textId="77777777" w:rsidR="007A1326" w:rsidRDefault="007A1326" w:rsidP="007A1326">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 xml:space="preserve">The </w:t>
            </w:r>
            <w:proofErr w:type="spellStart"/>
            <w:r>
              <w:rPr>
                <w:rFonts w:ascii="Consolas" w:eastAsia="Consolas" w:hAnsi="Consolas" w:cs="Consolas"/>
                <w:b/>
                <w:bCs/>
                <w:lang w:val="en-US"/>
              </w:rPr>
              <w:t>permitted_nationalities</w:t>
            </w:r>
            <w:proofErr w:type="spellEnd"/>
          </w:p>
          <w:p w14:paraId="3AA4AD98" w14:textId="77777777" w:rsidR="007A1326" w:rsidRDefault="007A1326" w:rsidP="007A1326">
            <w:pPr>
              <w:widowControl w:val="0"/>
              <w:pBdr>
                <w:top w:val="nil"/>
                <w:left w:val="nil"/>
                <w:bottom w:val="nil"/>
                <w:right w:val="nil"/>
                <w:between w:val="nil"/>
              </w:pBdr>
              <w:spacing w:line="240" w:lineRule="auto"/>
              <w:rPr>
                <w:lang w:val="en-US"/>
              </w:rPr>
            </w:pPr>
            <w:r>
              <w:rPr>
                <w:lang w:val="en-US"/>
              </w:rPr>
              <w:t>(CTRY) property identifies the limitation on the distribution of the resource based on nationality.</w:t>
            </w:r>
          </w:p>
          <w:p w14:paraId="5AA467EC" w14:textId="77777777" w:rsidR="007A1326" w:rsidRDefault="007A1326" w:rsidP="007A1326">
            <w:pPr>
              <w:widowControl w:val="0"/>
              <w:pBdr>
                <w:top w:val="nil"/>
                <w:left w:val="nil"/>
                <w:bottom w:val="nil"/>
                <w:right w:val="nil"/>
                <w:between w:val="nil"/>
              </w:pBdr>
              <w:spacing w:line="240" w:lineRule="auto"/>
              <w:rPr>
                <w:lang w:val="en-US"/>
              </w:rPr>
            </w:pPr>
          </w:p>
          <w:p w14:paraId="54E37991" w14:textId="56126253" w:rsidR="007A1326" w:rsidRPr="001F3CCF" w:rsidRDefault="004D4516" w:rsidP="007A1326">
            <w:pPr>
              <w:widowControl w:val="0"/>
              <w:pBdr>
                <w:top w:val="nil"/>
                <w:left w:val="nil"/>
                <w:bottom w:val="nil"/>
                <w:right w:val="nil"/>
                <w:between w:val="nil"/>
              </w:pBdr>
              <w:spacing w:line="240" w:lineRule="auto"/>
              <w:rPr>
                <w:lang w:val="en-US"/>
              </w:rPr>
            </w:pPr>
            <w:ins w:id="21" w:author="Rich Piazza" w:date="2020-06-22T11:12:00Z">
              <w:r>
                <w:rPr>
                  <w:lang w:val="en-US"/>
                </w:rPr>
                <w:t xml:space="preserve">The values of this property </w:t>
              </w:r>
              <w:r>
                <w:rPr>
                  <w:b/>
                  <w:bCs/>
                  <w:lang w:val="en-US"/>
                </w:rPr>
                <w:t>MUST</w:t>
              </w:r>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ins>
            <w:del w:id="22" w:author="Rich Piazza" w:date="2020-06-22T11:12:00Z">
              <w:r w:rsidR="007A1326" w:rsidDel="004D4516">
                <w:rPr>
                  <w:lang w:val="en-US"/>
                </w:rPr>
                <w:delText>Allowable values</w:delText>
              </w:r>
            </w:del>
            <w:r w:rsidR="007A1326">
              <w:rPr>
                <w:lang w:val="en-US"/>
              </w:rPr>
              <w:t xml:space="preserve"> </w:t>
            </w:r>
            <w:del w:id="23" w:author="Rich Piazza" w:date="2020-06-15T13:58:00Z">
              <w:r w:rsidR="007A1326" w:rsidDel="001140FC">
                <w:rPr>
                  <w:lang w:val="en-US"/>
                </w:rPr>
                <w:delText xml:space="preserve">are </w:delText>
              </w:r>
            </w:del>
            <w:r w:rsidR="007A1326">
              <w:rPr>
                <w:lang w:val="en-US"/>
              </w:rPr>
              <w:t xml:space="preserve">listed in </w:t>
            </w:r>
            <w:r w:rsidR="007A1326" w:rsidRPr="00AD0F92">
              <w:rPr>
                <w:lang w:val="en-US"/>
              </w:rPr>
              <w:t>Geopolitical Entities, Names, and Codes (GENC) Standard Edition 1</w:t>
            </w:r>
            <w:r w:rsidR="007A1326">
              <w:rPr>
                <w:rStyle w:val="FootnoteReference"/>
                <w:lang w:val="en-US"/>
              </w:rPr>
              <w:footnoteReference w:id="2"/>
            </w:r>
            <w:del w:id="24" w:author="Rich Piazza" w:date="2020-06-22T11:12:00Z">
              <w:r w:rsidR="007A1326" w:rsidDel="004D4516">
                <w:rPr>
                  <w:lang w:val="en-US"/>
                </w:rPr>
                <w:delText xml:space="preserve"> </w:delText>
              </w:r>
              <w:r w:rsidR="007A1326" w:rsidRPr="001E4C3A" w:rsidDel="004D4516">
                <w:rPr>
                  <w:b/>
                  <w:bCs/>
                  <w:lang w:val="en-US"/>
                </w:rPr>
                <w:delText>MUST</w:delText>
              </w:r>
              <w:r w:rsidR="007A1326" w:rsidDel="004D4516">
                <w:rPr>
                  <w:lang w:val="en-US"/>
                </w:rPr>
                <w:delText xml:space="preserve"> be used</w:delText>
              </w:r>
            </w:del>
            <w:ins w:id="25" w:author="Rich Piazza" w:date="2020-06-15T13:04:00Z">
              <w:r w:rsidR="00C51934" w:rsidRPr="00B564D1">
                <w:rPr>
                  <w:lang w:val="en-US"/>
                </w:rPr>
                <w:t>.</w:t>
              </w:r>
            </w:ins>
            <w:del w:id="26" w:author="Rich Piazza" w:date="2020-06-15T13:04:00Z">
              <w:r w:rsidR="007A1326" w:rsidDel="00C51934">
                <w:rPr>
                  <w:lang w:val="en-US"/>
                </w:rPr>
                <w:delText>.</w:delText>
              </w:r>
            </w:del>
          </w:p>
        </w:tc>
      </w:tr>
      <w:tr w:rsidR="005D3588" w:rsidRPr="001F3CCF" w14:paraId="21B52B30" w14:textId="77777777" w:rsidTr="007A1326">
        <w:tc>
          <w:tcPr>
            <w:tcW w:w="3400" w:type="dxa"/>
            <w:shd w:val="clear" w:color="auto" w:fill="auto"/>
            <w:tcMar>
              <w:top w:w="100" w:type="dxa"/>
              <w:left w:w="100" w:type="dxa"/>
              <w:bottom w:w="100" w:type="dxa"/>
              <w:right w:w="100" w:type="dxa"/>
            </w:tcMar>
          </w:tcPr>
          <w:p w14:paraId="5BD8E86E" w14:textId="6C740731" w:rsidR="005D3588" w:rsidRDefault="005D3588" w:rsidP="005D3588">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permitted_organizations</w:t>
            </w:r>
            <w:proofErr w:type="spellEnd"/>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2B59B16F" w14:textId="0DF8F66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822266A" w14:textId="77777777" w:rsidR="005D3588" w:rsidRDefault="005D3588" w:rsidP="005D3588">
            <w:pPr>
              <w:widowControl w:val="0"/>
              <w:pBdr>
                <w:top w:val="nil"/>
                <w:left w:val="nil"/>
                <w:bottom w:val="nil"/>
                <w:right w:val="nil"/>
                <w:between w:val="nil"/>
              </w:pBdr>
              <w:spacing w:line="240" w:lineRule="auto"/>
              <w:rPr>
                <w:lang w:val="en-US"/>
              </w:rPr>
            </w:pPr>
            <w:r w:rsidRPr="00B564D1">
              <w:rPr>
                <w:lang w:val="en-US"/>
              </w:rPr>
              <w:t>Th</w:t>
            </w:r>
            <w:r>
              <w:rPr>
                <w:lang w:val="en-US"/>
              </w:rPr>
              <w:t xml:space="preserve">e </w:t>
            </w: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sidRPr="00B564D1">
              <w:rPr>
                <w:lang w:val="en-US"/>
              </w:rPr>
              <w:t xml:space="preserve"> </w:t>
            </w:r>
            <w:r>
              <w:rPr>
                <w:lang w:val="en-US"/>
              </w:rPr>
              <w:t xml:space="preserve">(ORG) </w:t>
            </w:r>
            <w:r w:rsidRPr="00B564D1">
              <w:rPr>
                <w:lang w:val="en-US"/>
              </w:rPr>
              <w:t>property identifies the limitation on the distribution of the resource based on organization.</w:t>
            </w:r>
          </w:p>
          <w:p w14:paraId="11288A0D" w14:textId="77777777" w:rsidR="005D3588" w:rsidRDefault="005D3588" w:rsidP="005D3588">
            <w:pPr>
              <w:widowControl w:val="0"/>
              <w:pBdr>
                <w:top w:val="nil"/>
                <w:left w:val="nil"/>
                <w:bottom w:val="nil"/>
                <w:right w:val="nil"/>
                <w:between w:val="nil"/>
              </w:pBdr>
              <w:spacing w:line="240" w:lineRule="auto"/>
              <w:rPr>
                <w:lang w:val="en-US"/>
              </w:rPr>
            </w:pPr>
          </w:p>
          <w:p w14:paraId="5B44CA85" w14:textId="090B474A" w:rsidR="005D3588" w:rsidRDefault="004D4516" w:rsidP="005D3588">
            <w:pPr>
              <w:widowControl w:val="0"/>
              <w:pBdr>
                <w:top w:val="nil"/>
                <w:left w:val="nil"/>
                <w:bottom w:val="nil"/>
                <w:right w:val="nil"/>
                <w:between w:val="nil"/>
              </w:pBdr>
              <w:spacing w:line="240" w:lineRule="auto"/>
              <w:rPr>
                <w:lang w:val="en-US"/>
              </w:rPr>
            </w:pPr>
            <w:ins w:id="27" w:author="Rich Piazza" w:date="2020-06-22T11:11:00Z">
              <w:r>
                <w:rPr>
                  <w:lang w:val="en-US"/>
                </w:rPr>
                <w:t xml:space="preserve">The values of this property </w:t>
              </w:r>
              <w:r>
                <w:rPr>
                  <w:b/>
                  <w:bCs/>
                  <w:lang w:val="en-US"/>
                </w:rPr>
                <w:t>M</w:t>
              </w:r>
            </w:ins>
            <w:ins w:id="28" w:author="Rich Piazza" w:date="2020-06-22T11:12:00Z">
              <w:r>
                <w:rPr>
                  <w:b/>
                  <w:bCs/>
                  <w:lang w:val="en-US"/>
                </w:rPr>
                <w:t>UST</w:t>
              </w:r>
            </w:ins>
            <w:ins w:id="29" w:author="Rich Piazza" w:date="2020-06-22T11:11:00Z">
              <w:r>
                <w:rPr>
                  <w:lang w:val="en-US"/>
                </w:rPr>
                <w:t xml:space="preserve"> either </w:t>
              </w:r>
              <w:r w:rsidRPr="004D4516">
                <w:rPr>
                  <w:lang w:val="en-US"/>
                </w:rPr>
                <w:t xml:space="preserve">contain </w:t>
              </w:r>
              <w:r>
                <w:rPr>
                  <w:lang w:val="en-US"/>
                </w:rPr>
                <w:t xml:space="preserve">a list with </w:t>
              </w:r>
              <w:r w:rsidRPr="004D4516">
                <w:rPr>
                  <w:lang w:val="en-US"/>
                </w:rPr>
                <w:t xml:space="preserve">the single </w:t>
              </w:r>
              <w:r>
                <w:rPr>
                  <w:lang w:val="en-US"/>
                </w:rPr>
                <w:t>literal</w:t>
              </w:r>
              <w:r w:rsidRPr="004D4516">
                <w:rPr>
                  <w:lang w:val="en-US"/>
                </w:rPr>
                <w:t xml:space="preserve"> "ALL" or contain one or more values</w:t>
              </w:r>
              <w:r>
                <w:rPr>
                  <w:lang w:val="en-US"/>
                </w:rPr>
                <w:t xml:space="preserve"> </w:t>
              </w:r>
            </w:ins>
            <w:del w:id="30" w:author="Rich Piazza" w:date="2020-06-22T11:11:00Z">
              <w:r w:rsidR="005D3588" w:rsidRPr="00B564D1" w:rsidDel="004D4516">
                <w:rPr>
                  <w:lang w:val="en-US"/>
                </w:rPr>
                <w:delText xml:space="preserve">Allowable values </w:delText>
              </w:r>
            </w:del>
            <w:r w:rsidR="005D3588" w:rsidRPr="00B564D1">
              <w:rPr>
                <w:lang w:val="en-US"/>
              </w:rPr>
              <w:t xml:space="preserve">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a"</w:t>
            </w:r>
            <w:del w:id="31" w:author="Rich Piazza" w:date="2020-06-22T11:11:00Z">
              <w:r w:rsidR="005D3588" w:rsidRPr="00B564D1" w:rsidDel="004D4516">
                <w:rPr>
                  <w:b/>
                  <w:bCs/>
                  <w:lang w:val="en-US"/>
                </w:rPr>
                <w:delText xml:space="preserve"> </w:delText>
              </w:r>
              <w:r w:rsidR="00586D96" w:rsidRPr="00586D96" w:rsidDel="004D4516">
                <w:rPr>
                  <w:lang w:val="en-US"/>
                </w:rPr>
                <w:delText xml:space="preserve">or </w:delText>
              </w:r>
            </w:del>
            <w:del w:id="32" w:author="Rich Piazza" w:date="2020-06-22T11:10:00Z">
              <w:r w:rsidR="00586D96" w:rsidRPr="00586D96" w:rsidDel="004D4516">
                <w:rPr>
                  <w:lang w:val="en-US"/>
                </w:rPr>
                <w:delText>the literal</w:delText>
              </w:r>
              <w:r w:rsidR="00586D96" w:rsidDel="004D4516">
                <w:rPr>
                  <w:b/>
                  <w:bCs/>
                  <w:lang w:val="en-US"/>
                </w:rPr>
                <w:delText xml:space="preserve"> </w:delText>
              </w:r>
              <w:r w:rsidR="00586D96" w:rsidDel="004D4516">
                <w:rPr>
                  <w:rFonts w:eastAsia="Consolas"/>
                  <w:color w:val="073763"/>
                  <w:shd w:val="clear" w:color="auto" w:fill="CFE2F3"/>
                </w:rPr>
                <w:delText>ALL</w:delText>
              </w:r>
            </w:del>
            <w:del w:id="33" w:author="Rich Piazza" w:date="2020-06-22T11:11:00Z">
              <w:r w:rsidR="00586D96" w:rsidDel="004D4516">
                <w:rPr>
                  <w:lang w:val="en-US"/>
                </w:rPr>
                <w:delText xml:space="preserve"> </w:delText>
              </w:r>
            </w:del>
            <w:del w:id="34" w:author="Rich Piazza" w:date="2020-06-15T13:15:00Z">
              <w:r w:rsidR="005D3588" w:rsidRPr="00B564D1" w:rsidDel="00C51934">
                <w:rPr>
                  <w:b/>
                  <w:lang w:val="en-US"/>
                </w:rPr>
                <w:delText>MUST</w:delText>
              </w:r>
              <w:r w:rsidR="005D3588" w:rsidRPr="00B564D1" w:rsidDel="00C51934">
                <w:rPr>
                  <w:lang w:val="en-US"/>
                </w:rPr>
                <w:delText xml:space="preserve"> </w:delText>
              </w:r>
            </w:del>
            <w:del w:id="35" w:author="Rich Piazza" w:date="2020-06-22T11:11:00Z">
              <w:r w:rsidR="005D3588" w:rsidRPr="00B564D1" w:rsidDel="004D4516">
                <w:rPr>
                  <w:lang w:val="en-US"/>
                </w:rPr>
                <w:delText>be used</w:delText>
              </w:r>
            </w:del>
            <w:r w:rsidR="005D3588" w:rsidRPr="00B564D1">
              <w:rPr>
                <w:lang w:val="en-US"/>
              </w:rPr>
              <w:t>.</w:t>
            </w:r>
          </w:p>
          <w:p w14:paraId="791A3A30" w14:textId="77777777" w:rsidR="005D3588" w:rsidRDefault="005D3588" w:rsidP="005D3588">
            <w:pPr>
              <w:widowControl w:val="0"/>
              <w:pBdr>
                <w:top w:val="nil"/>
                <w:left w:val="nil"/>
                <w:bottom w:val="nil"/>
                <w:right w:val="nil"/>
                <w:between w:val="nil"/>
              </w:pBdr>
              <w:spacing w:line="240" w:lineRule="auto"/>
              <w:rPr>
                <w:lang w:val="en-US"/>
              </w:rPr>
            </w:pPr>
          </w:p>
          <w:p w14:paraId="2AF8B143" w14:textId="7E373686" w:rsidR="005D3588" w:rsidRPr="00897898" w:rsidRDefault="005D3588" w:rsidP="005D3588">
            <w:pPr>
              <w:widowControl w:val="0"/>
              <w:pBdr>
                <w:top w:val="nil"/>
                <w:left w:val="nil"/>
                <w:bottom w:val="nil"/>
                <w:right w:val="nil"/>
                <w:between w:val="nil"/>
              </w:pBdr>
              <w:spacing w:line="240" w:lineRule="auto"/>
              <w:rPr>
                <w:lang w:val="en-US"/>
              </w:rPr>
            </w:pPr>
            <w:r>
              <w:rPr>
                <w:lang w:val="en-US"/>
              </w:rPr>
              <w:t>The set of possible values can be thought of as an open vocabulary, but it is not explicitly defined in this specification.</w:t>
            </w:r>
          </w:p>
        </w:tc>
      </w:tr>
      <w:tr w:rsidR="005D3588" w:rsidRPr="001F3CCF" w14:paraId="08145E56" w14:textId="77777777" w:rsidTr="007A1326">
        <w:tc>
          <w:tcPr>
            <w:tcW w:w="3400" w:type="dxa"/>
            <w:shd w:val="clear" w:color="auto" w:fill="auto"/>
            <w:tcMar>
              <w:top w:w="100" w:type="dxa"/>
              <w:left w:w="100" w:type="dxa"/>
              <w:bottom w:w="100" w:type="dxa"/>
              <w:right w:w="100" w:type="dxa"/>
            </w:tcMar>
          </w:tcPr>
          <w:p w14:paraId="0687A9BD" w14:textId="2586AA27" w:rsidR="005D3588" w:rsidRDefault="00C51934"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s</w:t>
            </w:r>
            <w:r w:rsidR="005D3588">
              <w:rPr>
                <w:rFonts w:ascii="Consolas" w:eastAsia="Consolas" w:hAnsi="Consolas" w:cs="Consolas"/>
                <w:b/>
                <w:bCs/>
                <w:lang w:val="en-US"/>
              </w:rPr>
              <w:t>hareabi</w:t>
            </w:r>
            <w:ins w:id="36" w:author="Rich Piazza" w:date="2020-06-15T13:03:00Z">
              <w:r w:rsidR="00556184">
                <w:rPr>
                  <w:rFonts w:ascii="Consolas" w:eastAsia="Consolas" w:hAnsi="Consolas" w:cs="Consolas"/>
                  <w:b/>
                  <w:bCs/>
                  <w:lang w:val="en-US"/>
                </w:rPr>
                <w:t>l</w:t>
              </w:r>
            </w:ins>
            <w:r w:rsidR="005D3588">
              <w:rPr>
                <w:rFonts w:ascii="Consolas" w:eastAsia="Consolas" w:hAnsi="Consolas" w:cs="Consolas"/>
                <w:b/>
                <w:bCs/>
                <w:lang w:val="en-US"/>
              </w:rPr>
              <w:t>ity</w:t>
            </w:r>
            <w:r w:rsidR="00EA3F92">
              <w:rPr>
                <w:rFonts w:ascii="Consolas" w:eastAsia="Consolas" w:hAnsi="Consolas" w:cs="Consolas"/>
                <w:b/>
                <w:bCs/>
                <w:lang w:val="en-US"/>
              </w:rPr>
              <w:t xml:space="preserve"> </w:t>
            </w:r>
            <w:r w:rsidR="00EA3F92">
              <w:t>(optional)</w:t>
            </w:r>
          </w:p>
        </w:tc>
        <w:tc>
          <w:tcPr>
            <w:tcW w:w="2180" w:type="dxa"/>
            <w:shd w:val="clear" w:color="auto" w:fill="auto"/>
            <w:tcMar>
              <w:top w:w="100" w:type="dxa"/>
              <w:left w:w="100" w:type="dxa"/>
              <w:bottom w:w="100" w:type="dxa"/>
              <w:right w:w="100" w:type="dxa"/>
            </w:tcMar>
          </w:tcPr>
          <w:p w14:paraId="1D875C14" w14:textId="12A10606"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1B1BB10"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shareability</w:t>
            </w:r>
            <w:r>
              <w:rPr>
                <w:lang w:val="en-US"/>
              </w:rPr>
              <w:t xml:space="preserve"> (SHAR) 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2A622C2F" w14:textId="77777777" w:rsidR="005D3588" w:rsidRDefault="005D3588" w:rsidP="005D3588">
            <w:pPr>
              <w:widowControl w:val="0"/>
              <w:pBdr>
                <w:top w:val="nil"/>
                <w:left w:val="nil"/>
                <w:bottom w:val="nil"/>
                <w:right w:val="nil"/>
                <w:between w:val="nil"/>
              </w:pBdr>
              <w:spacing w:line="240" w:lineRule="auto"/>
              <w:rPr>
                <w:lang w:val="en-US"/>
              </w:rPr>
            </w:pPr>
          </w:p>
          <w:p w14:paraId="6CE42961" w14:textId="09C507CE"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ins w:id="37" w:author="Rich Piazza" w:date="2020-06-22T11:08:00Z">
              <w:r w:rsidR="004D4516">
                <w:rPr>
                  <w:lang w:val="en-US"/>
                </w:rPr>
                <w:t xml:space="preserve">either </w:t>
              </w:r>
            </w:ins>
            <w:ins w:id="38" w:author="Rich Piazza" w:date="2020-06-22T11:07:00Z">
              <w:r w:rsidR="004D4516" w:rsidRPr="004D4516">
                <w:rPr>
                  <w:lang w:val="en-US"/>
                </w:rPr>
                <w:t xml:space="preserve">contain </w:t>
              </w:r>
            </w:ins>
            <w:ins w:id="39" w:author="Rich Piazza" w:date="2020-06-22T11:09:00Z">
              <w:r w:rsidR="004D4516">
                <w:rPr>
                  <w:lang w:val="en-US"/>
                </w:rPr>
                <w:t xml:space="preserve">a list with </w:t>
              </w:r>
            </w:ins>
            <w:ins w:id="40" w:author="Rich Piazza" w:date="2020-06-22T11:07:00Z">
              <w:r w:rsidR="004D4516" w:rsidRPr="004D4516">
                <w:rPr>
                  <w:lang w:val="en-US"/>
                </w:rPr>
                <w:t xml:space="preserve">the single </w:t>
              </w:r>
            </w:ins>
            <w:ins w:id="41" w:author="Rich Piazza" w:date="2020-06-22T11:08:00Z">
              <w:r w:rsidR="004D4516">
                <w:rPr>
                  <w:lang w:val="en-US"/>
                </w:rPr>
                <w:t>literal</w:t>
              </w:r>
            </w:ins>
            <w:ins w:id="42" w:author="Rich Piazza" w:date="2020-06-22T11:07:00Z">
              <w:r w:rsidR="004D4516" w:rsidRPr="004D4516">
                <w:rPr>
                  <w:lang w:val="en-US"/>
                </w:rPr>
                <w:t xml:space="preserve"> "ALL" or contain one or more values</w:t>
              </w:r>
            </w:ins>
            <w:ins w:id="43" w:author="Rich Piazza" w:date="2020-06-22T11:08:00Z">
              <w:r w:rsidR="004D4516">
                <w:rPr>
                  <w:lang w:val="en-US"/>
                </w:rPr>
                <w:t xml:space="preserve"> </w:t>
              </w:r>
            </w:ins>
            <w:del w:id="44" w:author="Rich Piazza" w:date="2020-06-22T11:08:00Z">
              <w:r w:rsidRPr="00330E02" w:rsidDel="004D4516">
                <w:rPr>
                  <w:lang w:val="en-US"/>
                </w:rPr>
                <w:delText xml:space="preserve">come </w:delText>
              </w:r>
            </w:del>
            <w:r w:rsidRPr="00330E02">
              <w:rPr>
                <w:lang w:val="en-US"/>
              </w:rPr>
              <w:t xml:space="preserve">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D3588" w:rsidRPr="001F3CCF" w14:paraId="7EFD0F9D" w14:textId="77777777" w:rsidTr="007A1326">
        <w:tc>
          <w:tcPr>
            <w:tcW w:w="3400" w:type="dxa"/>
            <w:shd w:val="clear" w:color="auto" w:fill="auto"/>
            <w:tcMar>
              <w:top w:w="100" w:type="dxa"/>
              <w:left w:w="100" w:type="dxa"/>
              <w:bottom w:w="100" w:type="dxa"/>
              <w:right w:w="100" w:type="dxa"/>
            </w:tcMar>
          </w:tcPr>
          <w:p w14:paraId="1073B288" w14:textId="5DCB293B" w:rsidR="005D3588" w:rsidRDefault="00EA3F92" w:rsidP="005D3588">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e</w:t>
            </w:r>
            <w:r w:rsidR="005D3588">
              <w:rPr>
                <w:rFonts w:ascii="Consolas" w:eastAsia="Consolas" w:hAnsi="Consolas" w:cs="Consolas"/>
                <w:b/>
                <w:bCs/>
                <w:lang w:val="en-US"/>
              </w:rPr>
              <w:t>ntity</w:t>
            </w:r>
            <w:r>
              <w:rPr>
                <w:rFonts w:ascii="Consolas" w:eastAsia="Consolas" w:hAnsi="Consolas" w:cs="Consolas"/>
                <w:b/>
                <w:bCs/>
                <w:lang w:val="en-US"/>
              </w:rPr>
              <w:t xml:space="preserve"> </w:t>
            </w:r>
            <w:r>
              <w:t>(optional)</w:t>
            </w:r>
          </w:p>
        </w:tc>
        <w:tc>
          <w:tcPr>
            <w:tcW w:w="2180" w:type="dxa"/>
            <w:shd w:val="clear" w:color="auto" w:fill="auto"/>
            <w:tcMar>
              <w:top w:w="100" w:type="dxa"/>
              <w:left w:w="100" w:type="dxa"/>
              <w:bottom w:w="100" w:type="dxa"/>
              <w:right w:w="100" w:type="dxa"/>
            </w:tcMar>
          </w:tcPr>
          <w:p w14:paraId="4194C21B" w14:textId="72FE8B01" w:rsidR="005D3588" w:rsidRDefault="005D3588" w:rsidP="005D358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5869EF31" w14:textId="77777777" w:rsidR="005D3588" w:rsidRDefault="005D3588" w:rsidP="005D3588">
            <w:pPr>
              <w:widowControl w:val="0"/>
              <w:pBdr>
                <w:top w:val="nil"/>
                <w:left w:val="nil"/>
                <w:bottom w:val="nil"/>
                <w:right w:val="nil"/>
                <w:between w:val="nil"/>
              </w:pBdr>
              <w:spacing w:line="240" w:lineRule="auto"/>
              <w:rPr>
                <w:lang w:val="en-US"/>
              </w:rPr>
            </w:pPr>
            <w:r>
              <w:rPr>
                <w:lang w:val="en-US"/>
              </w:rPr>
              <w:t xml:space="preserve">The </w:t>
            </w:r>
            <w:r>
              <w:rPr>
                <w:rFonts w:ascii="Consolas" w:eastAsia="Consolas" w:hAnsi="Consolas" w:cs="Consolas"/>
                <w:b/>
                <w:bCs/>
                <w:lang w:val="en-US"/>
              </w:rPr>
              <w:t>entity</w:t>
            </w:r>
            <w:r>
              <w:rPr>
                <w:lang w:val="en-US"/>
              </w:rPr>
              <w:t xml:space="preserve"> (ENTITY) property is used to identify</w:t>
            </w:r>
            <w:r w:rsidRPr="00A708E8">
              <w:rPr>
                <w:lang w:val="en-US"/>
              </w:rPr>
              <w:t xml:space="preserve"> the entities to which information may be released based on the determination of an originator.</w:t>
            </w:r>
          </w:p>
          <w:p w14:paraId="730A0D67" w14:textId="77777777" w:rsidR="005D3588" w:rsidRDefault="005D3588" w:rsidP="005D3588">
            <w:pPr>
              <w:widowControl w:val="0"/>
              <w:pBdr>
                <w:top w:val="nil"/>
                <w:left w:val="nil"/>
                <w:bottom w:val="nil"/>
                <w:right w:val="nil"/>
                <w:between w:val="nil"/>
              </w:pBdr>
              <w:spacing w:line="240" w:lineRule="auto"/>
              <w:rPr>
                <w:lang w:val="en-US"/>
              </w:rPr>
            </w:pPr>
          </w:p>
          <w:p w14:paraId="02E75037" w14:textId="463EF39F" w:rsidR="005D3588" w:rsidRPr="00897898" w:rsidRDefault="005D3588" w:rsidP="005D3588">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ins w:id="45" w:author="Rich Piazza" w:date="2020-06-15T13:12:00Z">
              <w:r w:rsidR="00C51934">
                <w:rPr>
                  <w:lang w:val="en-US"/>
                </w:rPr>
                <w:t xml:space="preserve">either </w:t>
              </w:r>
            </w:ins>
            <w:proofErr w:type="spellStart"/>
            <w:ins w:id="46" w:author="Rich Piazza" w:date="2020-06-22T11:09:00Z">
              <w:r w:rsidR="004D4516">
                <w:rPr>
                  <w:lang w:val="en-US"/>
                </w:rPr>
                <w:t>either</w:t>
              </w:r>
              <w:proofErr w:type="spellEnd"/>
              <w:r w:rsidR="004D4516">
                <w:rPr>
                  <w:lang w:val="en-US"/>
                </w:rPr>
                <w:t xml:space="preserve"> </w:t>
              </w:r>
              <w:r w:rsidR="004D4516" w:rsidRPr="004D4516">
                <w:rPr>
                  <w:lang w:val="en-US"/>
                </w:rPr>
                <w:t xml:space="preserve">contain </w:t>
              </w:r>
              <w:r w:rsidR="004D4516">
                <w:rPr>
                  <w:lang w:val="en-US"/>
                </w:rPr>
                <w:t xml:space="preserve">a list with </w:t>
              </w:r>
              <w:r w:rsidR="004D4516" w:rsidRPr="004D4516">
                <w:rPr>
                  <w:lang w:val="en-US"/>
                </w:rPr>
                <w:t xml:space="preserve">the single </w:t>
              </w:r>
              <w:r w:rsidR="004D4516">
                <w:rPr>
                  <w:lang w:val="en-US"/>
                </w:rPr>
                <w:t>literal</w:t>
              </w:r>
              <w:r w:rsidR="004D4516" w:rsidRPr="004D4516">
                <w:rPr>
                  <w:lang w:val="en-US"/>
                </w:rPr>
                <w:t xml:space="preserve"> </w:t>
              </w:r>
            </w:ins>
            <w:ins w:id="47" w:author="Rich Piazza" w:date="2020-06-15T13:12:00Z">
              <w:r w:rsidR="00C51934">
                <w:rPr>
                  <w:rFonts w:eastAsia="Consolas"/>
                  <w:color w:val="073763"/>
                  <w:shd w:val="clear" w:color="auto" w:fill="CFE2F3"/>
                </w:rPr>
                <w:t>ALL</w:t>
              </w:r>
            </w:ins>
            <w:ins w:id="48" w:author="Rich Piazza" w:date="2020-06-15T14:00:00Z">
              <w:r w:rsidR="001140FC">
                <w:rPr>
                  <w:lang w:val="en-US"/>
                </w:rPr>
                <w:t xml:space="preserve"> or </w:t>
              </w:r>
            </w:ins>
            <w:ins w:id="49" w:author="Rich Piazza" w:date="2020-06-22T11:09:00Z">
              <w:r w:rsidR="004D4516" w:rsidRPr="004D4516">
                <w:rPr>
                  <w:lang w:val="en-US"/>
                </w:rPr>
                <w:t>contain one or more values</w:t>
              </w:r>
            </w:ins>
            <w:del w:id="50" w:author="Rich Piazza" w:date="2020-06-22T11:09:00Z">
              <w:r w:rsidRPr="00330E02" w:rsidDel="004D4516">
                <w:rPr>
                  <w:lang w:val="en-US"/>
                </w:rPr>
                <w:delText>come</w:delText>
              </w:r>
            </w:del>
            <w:r w:rsidRPr="00330E02">
              <w:rPr>
                <w:lang w:val="en-US"/>
              </w:rPr>
              <w:t xml:space="preserv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60DD3269" w14:textId="4B1A80BB" w:rsidR="00AD5F66" w:rsidRDefault="00397948" w:rsidP="00D22194">
      <w:pPr>
        <w:pStyle w:val="Heading2"/>
      </w:pPr>
      <w:r>
        <w:lastRenderedPageBreak/>
        <w:t>2.8</w:t>
      </w:r>
      <w:r w:rsidR="00AD5F66" w:rsidRPr="009B7AF2">
        <w:t> </w:t>
      </w:r>
      <w:r w:rsidR="00AD5F66">
        <w:t xml:space="preserve">ACS </w:t>
      </w:r>
      <w:r w:rsidR="00A2085E">
        <w:rPr>
          <w:lang w:val="en-US"/>
        </w:rPr>
        <w:t>Further</w:t>
      </w:r>
      <w:r w:rsidR="00AD5F66">
        <w:rPr>
          <w:lang w:val="en-US"/>
        </w:rPr>
        <w:t xml:space="preserve"> Sharing</w:t>
      </w:r>
      <w:r w:rsidR="00AD5F66" w:rsidRPr="009B7AF2">
        <w:t xml:space="preserve"> Object Type</w:t>
      </w:r>
    </w:p>
    <w:p w14:paraId="5E991D93" w14:textId="7D37B16F"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sidR="00A2085E">
        <w:rPr>
          <w:rFonts w:eastAsia="Consolas"/>
          <w:bCs/>
          <w:iCs/>
          <w:color w:val="C7254E"/>
          <w:shd w:val="clear" w:color="auto" w:fill="F9F2F4"/>
          <w:lang w:val="en-US"/>
        </w:rPr>
        <w:t>further-sharing</w:t>
      </w:r>
      <w:r w:rsidRPr="009B7AF2">
        <w:rPr>
          <w:rFonts w:eastAsia="Consolas"/>
          <w:bCs/>
          <w:iCs/>
          <w:color w:val="C7254E"/>
          <w:shd w:val="clear" w:color="auto" w:fill="F9F2F4"/>
          <w:lang w:val="en-US"/>
        </w:rPr>
        <w:t>-type</w:t>
      </w:r>
    </w:p>
    <w:p w14:paraId="33108B36" w14:textId="77777777" w:rsidR="00AD5F66" w:rsidRDefault="00AD5F66" w:rsidP="00AD5F66">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5F66" w14:paraId="06AC27AD" w14:textId="77777777" w:rsidTr="00751151">
        <w:tc>
          <w:tcPr>
            <w:tcW w:w="3400" w:type="dxa"/>
            <w:shd w:val="clear" w:color="auto" w:fill="073763"/>
            <w:tcMar>
              <w:top w:w="100" w:type="dxa"/>
              <w:left w:w="100" w:type="dxa"/>
              <w:bottom w:w="100" w:type="dxa"/>
              <w:right w:w="100" w:type="dxa"/>
            </w:tcMar>
          </w:tcPr>
          <w:p w14:paraId="1CB9654B"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0F6FBD73"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4CC39807" w14:textId="77777777" w:rsidR="00AD5F66" w:rsidRDefault="00AD5F66" w:rsidP="00751151">
            <w:pPr>
              <w:widowControl w:val="0"/>
              <w:pBdr>
                <w:top w:val="nil"/>
                <w:left w:val="nil"/>
                <w:bottom w:val="nil"/>
                <w:right w:val="nil"/>
                <w:between w:val="nil"/>
              </w:pBdr>
              <w:spacing w:line="240" w:lineRule="auto"/>
              <w:rPr>
                <w:b/>
                <w:color w:val="FFFFFF"/>
              </w:rPr>
            </w:pPr>
            <w:r>
              <w:rPr>
                <w:b/>
                <w:color w:val="FFFFFF"/>
              </w:rPr>
              <w:t>Description</w:t>
            </w:r>
          </w:p>
        </w:tc>
      </w:tr>
      <w:tr w:rsidR="00AD5F66" w:rsidRPr="001F3CCF" w14:paraId="0B287622" w14:textId="77777777" w:rsidTr="00751151">
        <w:tc>
          <w:tcPr>
            <w:tcW w:w="3400" w:type="dxa"/>
            <w:shd w:val="clear" w:color="auto" w:fill="auto"/>
            <w:tcMar>
              <w:top w:w="100" w:type="dxa"/>
              <w:left w:w="100" w:type="dxa"/>
              <w:bottom w:w="100" w:type="dxa"/>
              <w:right w:w="100" w:type="dxa"/>
            </w:tcMar>
          </w:tcPr>
          <w:p w14:paraId="61844D65" w14:textId="2F420C74" w:rsidR="00AD5F66" w:rsidRDefault="00AD5F66" w:rsidP="00AD5F66">
            <w:pPr>
              <w:pStyle w:val="HTMLPreformatted"/>
              <w:shd w:val="clear" w:color="auto" w:fill="FFFFFF"/>
              <w:rPr>
                <w:rFonts w:ascii="Menlo" w:hAnsi="Menlo" w:cs="Menlo"/>
                <w:color w:val="000000"/>
                <w:sz w:val="18"/>
                <w:szCs w:val="18"/>
              </w:rPr>
            </w:pPr>
            <w:proofErr w:type="spellStart"/>
            <w:r>
              <w:rPr>
                <w:b/>
                <w:bCs/>
                <w:color w:val="000000"/>
              </w:rPr>
              <w:t>sharing_scope</w:t>
            </w:r>
            <w:proofErr w:type="spellEnd"/>
            <w:r>
              <w:rPr>
                <w:rFonts w:ascii="Menlo" w:hAnsi="Menlo" w:cs="Menlo"/>
                <w:b/>
                <w:bCs/>
                <w:color w:val="000000"/>
                <w:sz w:val="18"/>
                <w:szCs w:val="18"/>
              </w:rPr>
              <w:t xml:space="preserve"> </w:t>
            </w:r>
            <w:r w:rsidRPr="004617C4">
              <w:rPr>
                <w:rFonts w:ascii="Arial" w:hAnsi="Arial" w:cs="Arial"/>
              </w:rPr>
              <w:t>(required)</w:t>
            </w:r>
          </w:p>
          <w:p w14:paraId="24A00C43" w14:textId="7FA7C02C" w:rsidR="00AD5F66" w:rsidRPr="001F3CCF" w:rsidRDefault="00AD5F66" w:rsidP="00AD5F66">
            <w:pPr>
              <w:widowControl w:val="0"/>
              <w:pBdr>
                <w:top w:val="nil"/>
                <w:left w:val="nil"/>
                <w:bottom w:val="nil"/>
                <w:right w:val="nil"/>
                <w:between w:val="nil"/>
              </w:pBdr>
              <w:spacing w:line="240" w:lineRule="auto"/>
              <w:rPr>
                <w:rFonts w:ascii="Consolas" w:eastAsia="Consolas" w:hAnsi="Consolas" w:cs="Consolas"/>
                <w:b/>
                <w:lang w:val="en-US"/>
              </w:rPr>
            </w:pPr>
          </w:p>
        </w:tc>
        <w:tc>
          <w:tcPr>
            <w:tcW w:w="2180" w:type="dxa"/>
            <w:shd w:val="clear" w:color="auto" w:fill="auto"/>
            <w:tcMar>
              <w:top w:w="100" w:type="dxa"/>
              <w:left w:w="100" w:type="dxa"/>
              <w:bottom w:w="100" w:type="dxa"/>
              <w:right w:w="100" w:type="dxa"/>
            </w:tcMar>
          </w:tcPr>
          <w:p w14:paraId="2B033CA9" w14:textId="41B20DB9" w:rsidR="00AD5F66" w:rsidRDefault="00C72288" w:rsidP="00AD5F66">
            <w:pPr>
              <w:pBdr>
                <w:top w:val="nil"/>
                <w:left w:val="nil"/>
                <w:bottom w:val="nil"/>
                <w:right w:val="nil"/>
                <w:between w:val="nil"/>
              </w:pBd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5731D7">
              <w:rPr>
                <w:rFonts w:ascii="Consolas" w:eastAsia="Consolas" w:hAnsi="Consolas" w:cs="Consolas"/>
                <w:iCs/>
                <w:color w:val="C7254E"/>
                <w:shd w:val="clear" w:color="auto" w:fill="F9F2F4"/>
                <w:lang w:val="en-US"/>
              </w:rPr>
              <w:t>open- vocab</w:t>
            </w:r>
          </w:p>
        </w:tc>
        <w:tc>
          <w:tcPr>
            <w:tcW w:w="3780" w:type="dxa"/>
            <w:shd w:val="clear" w:color="auto" w:fill="auto"/>
            <w:tcMar>
              <w:top w:w="100" w:type="dxa"/>
              <w:left w:w="100" w:type="dxa"/>
              <w:bottom w:w="100" w:type="dxa"/>
              <w:right w:w="100" w:type="dxa"/>
            </w:tcMar>
          </w:tcPr>
          <w:p w14:paraId="2B119D2E" w14:textId="69735F5A" w:rsidR="00AD5F66" w:rsidRDefault="00AD5F66" w:rsidP="00AD5F66">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the scope of the further sharing</w:t>
            </w:r>
            <w:r w:rsidRPr="00897898">
              <w:rPr>
                <w:lang w:val="en-US"/>
              </w:rPr>
              <w:t>.</w:t>
            </w:r>
            <w:r>
              <w:rPr>
                <w:lang w:val="en-US"/>
              </w:rPr>
              <w:t xml:space="preserve"> </w:t>
            </w:r>
            <w:r w:rsidR="00AE1CB9" w:rsidRPr="005754B9">
              <w:rPr>
                <w:lang w:val="en-US"/>
              </w:rPr>
              <w:t xml:space="preserve">The organizations in </w:t>
            </w:r>
            <w:r w:rsidR="00AE1CB9" w:rsidRPr="00212D18">
              <w:rPr>
                <w:lang w:val="en-US"/>
              </w:rPr>
              <w:t xml:space="preserve">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00AE1CB9" w:rsidRPr="005754B9">
              <w:rPr>
                <w:b/>
                <w:lang w:val="en-US"/>
              </w:rPr>
              <w:t>SHOULD</w:t>
            </w:r>
            <w:r w:rsidR="00AE1CB9" w:rsidRPr="005754B9">
              <w:rPr>
                <w:lang w:val="en-US"/>
              </w:rPr>
              <w:t xml:space="preserve"> be used</w:t>
            </w:r>
            <w:r>
              <w:rPr>
                <w:lang w:val="en-US"/>
              </w:rPr>
              <w:t xml:space="preserve">. The values, </w:t>
            </w:r>
            <w:r w:rsidR="00330E02">
              <w:rPr>
                <w:rFonts w:eastAsia="Consolas"/>
                <w:color w:val="073763"/>
                <w:shd w:val="clear" w:color="auto" w:fill="CFE2F3"/>
              </w:rPr>
              <w:t>FOREIGNGOV</w:t>
            </w:r>
            <w:r>
              <w:rPr>
                <w:lang w:val="en-US"/>
              </w:rPr>
              <w:t xml:space="preserve"> or </w:t>
            </w:r>
            <w:r w:rsidR="00330E02">
              <w:rPr>
                <w:rFonts w:eastAsia="Consolas"/>
                <w:color w:val="073763"/>
                <w:shd w:val="clear" w:color="auto" w:fill="CFE2F3"/>
              </w:rPr>
              <w:t>SECTOR</w:t>
            </w:r>
            <w:r>
              <w:rPr>
                <w:lang w:val="en-US"/>
              </w:rPr>
              <w:t xml:space="preserve"> </w:t>
            </w:r>
            <w:r w:rsidRPr="00B75E24">
              <w:rPr>
                <w:b/>
                <w:bCs/>
                <w:lang w:val="en-US"/>
              </w:rPr>
              <w:t>MAY</w:t>
            </w:r>
            <w:r>
              <w:rPr>
                <w:lang w:val="en-US"/>
              </w:rPr>
              <w:t xml:space="preserve"> also be used</w:t>
            </w:r>
            <w:r w:rsidR="005731D7">
              <w:rPr>
                <w:lang w:val="en-US"/>
              </w:rPr>
              <w:t>.</w:t>
            </w:r>
          </w:p>
          <w:p w14:paraId="41EB33B2" w14:textId="77777777" w:rsidR="005731D7" w:rsidRDefault="005731D7" w:rsidP="00AD5F66">
            <w:pPr>
              <w:widowControl w:val="0"/>
              <w:pBdr>
                <w:top w:val="nil"/>
                <w:left w:val="nil"/>
                <w:bottom w:val="nil"/>
                <w:right w:val="nil"/>
                <w:between w:val="nil"/>
              </w:pBdr>
              <w:spacing w:line="240" w:lineRule="auto"/>
              <w:rPr>
                <w:lang w:val="en-US"/>
              </w:rPr>
            </w:pPr>
          </w:p>
          <w:p w14:paraId="363ADC76" w14:textId="362B4B75" w:rsidR="005731D7" w:rsidRPr="001F3CCF" w:rsidRDefault="005731D7" w:rsidP="00AD5F66">
            <w:pPr>
              <w:widowControl w:val="0"/>
              <w:pBdr>
                <w:top w:val="nil"/>
                <w:left w:val="nil"/>
                <w:bottom w:val="nil"/>
                <w:right w:val="nil"/>
                <w:between w:val="nil"/>
              </w:pBdr>
              <w:spacing w:line="240" w:lineRule="auto"/>
              <w:rPr>
                <w:lang w:val="en-US"/>
              </w:rPr>
            </w:pPr>
            <w:r>
              <w:rPr>
                <w:lang w:val="en-US"/>
              </w:rPr>
              <w:t xml:space="preserve">The set of possible values can be thought of as an </w:t>
            </w:r>
            <w:r w:rsidR="006844AC">
              <w:rPr>
                <w:lang w:val="en-US"/>
              </w:rPr>
              <w:t xml:space="preserve">open vocabulary, </w:t>
            </w:r>
            <w:r w:rsidR="008927C3">
              <w:rPr>
                <w:lang w:val="en-US"/>
              </w:rPr>
              <w:t xml:space="preserve">but it is </w:t>
            </w:r>
            <w:r>
              <w:rPr>
                <w:lang w:val="en-US"/>
              </w:rPr>
              <w:t>not explicitly defined in this specification.</w:t>
            </w:r>
          </w:p>
        </w:tc>
      </w:tr>
      <w:tr w:rsidR="00AD5F66" w:rsidRPr="001F3CCF" w14:paraId="6E4A9330" w14:textId="77777777" w:rsidTr="00751151">
        <w:tc>
          <w:tcPr>
            <w:tcW w:w="3400" w:type="dxa"/>
            <w:shd w:val="clear" w:color="auto" w:fill="auto"/>
            <w:tcMar>
              <w:top w:w="100" w:type="dxa"/>
              <w:left w:w="100" w:type="dxa"/>
              <w:bottom w:w="100" w:type="dxa"/>
              <w:right w:w="100" w:type="dxa"/>
            </w:tcMar>
          </w:tcPr>
          <w:p w14:paraId="222CC0DC" w14:textId="77777777" w:rsidR="00AD5F66" w:rsidRDefault="00AD5F66" w:rsidP="00751151">
            <w:pPr>
              <w:pStyle w:val="HTMLPreformatted"/>
              <w:shd w:val="clear" w:color="auto" w:fill="FFFFFF"/>
              <w:rPr>
                <w:rFonts w:ascii="Menlo" w:hAnsi="Menlo" w:cs="Menlo"/>
                <w:color w:val="000000"/>
                <w:sz w:val="18"/>
                <w:szCs w:val="18"/>
              </w:rPr>
            </w:pPr>
            <w:proofErr w:type="spellStart"/>
            <w:r>
              <w:rPr>
                <w:rFonts w:eastAsia="Consolas"/>
                <w:b/>
                <w:bCs/>
                <w:lang w:val="en-US"/>
              </w:rPr>
              <w:t>rule_effect</w:t>
            </w:r>
            <w:proofErr w:type="spellEnd"/>
            <w:r>
              <w:rPr>
                <w:rFonts w:eastAsia="Consolas"/>
                <w:b/>
                <w:bCs/>
                <w:lang w:val="en-US"/>
              </w:rPr>
              <w:t xml:space="preserve"> </w:t>
            </w:r>
            <w:r w:rsidRPr="004617C4">
              <w:rPr>
                <w:rFonts w:ascii="Arial" w:hAnsi="Arial" w:cs="Arial"/>
              </w:rPr>
              <w:t>(required)</w:t>
            </w:r>
          </w:p>
          <w:p w14:paraId="29EF70CB" w14:textId="77777777" w:rsidR="00AD5F66" w:rsidRPr="0086307E" w:rsidRDefault="00AD5F66" w:rsidP="00751151">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61C6F06A" w14:textId="77777777" w:rsidR="00AD5F66" w:rsidRDefault="00AD5F66" w:rsidP="00751151">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4D492A6C" w14:textId="77777777" w:rsidR="00AD5F66" w:rsidRDefault="00AD5F66" w:rsidP="00751151">
            <w:pPr>
              <w:widowControl w:val="0"/>
              <w:pBdr>
                <w:top w:val="nil"/>
                <w:left w:val="nil"/>
                <w:bottom w:val="nil"/>
                <w:right w:val="nil"/>
                <w:between w:val="nil"/>
              </w:pBdr>
              <w:spacing w:line="240" w:lineRule="auto"/>
              <w:rPr>
                <w:lang w:val="en-US"/>
              </w:rPr>
            </w:pPr>
            <w:r w:rsidRPr="00897898">
              <w:rPr>
                <w:lang w:val="en-US"/>
              </w:rPr>
              <w:t xml:space="preserve">This property </w:t>
            </w:r>
            <w:r>
              <w:rPr>
                <w:lang w:val="en-US"/>
              </w:rPr>
              <w:t>indicates if further sharing is permitted or denied</w:t>
            </w:r>
            <w:r w:rsidR="00CB13AF">
              <w:rPr>
                <w:lang w:val="en-US"/>
              </w:rPr>
              <w:t>.</w:t>
            </w:r>
          </w:p>
          <w:p w14:paraId="4ECA4508" w14:textId="77777777" w:rsidR="00586D96" w:rsidRDefault="00586D96" w:rsidP="00751151">
            <w:pPr>
              <w:widowControl w:val="0"/>
              <w:pBdr>
                <w:top w:val="nil"/>
                <w:left w:val="nil"/>
                <w:bottom w:val="nil"/>
                <w:right w:val="nil"/>
                <w:between w:val="nil"/>
              </w:pBdr>
              <w:spacing w:line="240" w:lineRule="auto"/>
              <w:rPr>
                <w:lang w:val="en-US"/>
              </w:rPr>
            </w:pPr>
          </w:p>
          <w:p w14:paraId="2801F617" w14:textId="40C718CD" w:rsidR="00586D96" w:rsidRPr="0086307E" w:rsidRDefault="00586D96" w:rsidP="00751151">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-rule-effect -</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bl>
    <w:p w14:paraId="16387F1D" w14:textId="1586FBA1" w:rsidR="00571C2D" w:rsidRDefault="00806759" w:rsidP="00D22194">
      <w:pPr>
        <w:pStyle w:val="Heading2"/>
      </w:pPr>
      <w:r>
        <w:t>2.9</w:t>
      </w:r>
      <w:r w:rsidR="00571C2D" w:rsidRPr="009B7AF2">
        <w:t> </w:t>
      </w:r>
      <w:r w:rsidR="00571C2D">
        <w:t xml:space="preserve">ACS </w:t>
      </w:r>
      <w:r w:rsidR="00571C2D">
        <w:rPr>
          <w:lang w:val="en-US"/>
        </w:rPr>
        <w:t>Control Set</w:t>
      </w:r>
      <w:r w:rsidR="00571C2D" w:rsidRPr="009B7AF2">
        <w:t xml:space="preserve"> Object Type</w:t>
      </w:r>
      <w:bookmarkEnd w:id="20"/>
    </w:p>
    <w:p w14:paraId="653E888E"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r>
        <w:rPr>
          <w:b/>
        </w:rPr>
        <w:t>Type Name:</w:t>
      </w:r>
      <w:r>
        <w:t xml:space="preserve">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p>
    <w:p w14:paraId="2B09A753" w14:textId="77777777" w:rsidR="00571C2D" w:rsidRDefault="00571C2D" w:rsidP="00571C2D">
      <w:pPr>
        <w:pBdr>
          <w:top w:val="nil"/>
          <w:left w:val="nil"/>
          <w:bottom w:val="nil"/>
          <w:right w:val="nil"/>
          <w:between w:val="nil"/>
        </w:pBdr>
        <w:spacing w:line="331" w:lineRule="auto"/>
        <w:rPr>
          <w:rFonts w:eastAsia="Consolas"/>
          <w:bCs/>
          <w:iCs/>
          <w:color w:val="C7254E"/>
          <w:shd w:val="clear" w:color="auto" w:fill="F9F2F4"/>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71C2D" w14:paraId="0A3807EB" w14:textId="77777777" w:rsidTr="00571C2D">
        <w:tc>
          <w:tcPr>
            <w:tcW w:w="3400" w:type="dxa"/>
            <w:shd w:val="clear" w:color="auto" w:fill="073763"/>
            <w:tcMar>
              <w:top w:w="100" w:type="dxa"/>
              <w:left w:w="100" w:type="dxa"/>
              <w:bottom w:w="100" w:type="dxa"/>
              <w:right w:w="100" w:type="dxa"/>
            </w:tcMar>
          </w:tcPr>
          <w:p w14:paraId="2C64D8AC"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3D8F6D5"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Type</w:t>
            </w:r>
          </w:p>
        </w:tc>
        <w:tc>
          <w:tcPr>
            <w:tcW w:w="3780" w:type="dxa"/>
            <w:shd w:val="clear" w:color="auto" w:fill="073763"/>
            <w:tcMar>
              <w:top w:w="100" w:type="dxa"/>
              <w:left w:w="100" w:type="dxa"/>
              <w:bottom w:w="100" w:type="dxa"/>
              <w:right w:w="100" w:type="dxa"/>
            </w:tcMar>
          </w:tcPr>
          <w:p w14:paraId="258213A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rsidRPr="001F3CCF" w14:paraId="5CCDFC5C" w14:textId="77777777" w:rsidTr="00571C2D">
        <w:tc>
          <w:tcPr>
            <w:tcW w:w="3400" w:type="dxa"/>
            <w:shd w:val="clear" w:color="auto" w:fill="auto"/>
            <w:tcMar>
              <w:top w:w="100" w:type="dxa"/>
              <w:left w:w="100" w:type="dxa"/>
              <w:bottom w:w="100" w:type="dxa"/>
              <w:right w:w="100" w:type="dxa"/>
            </w:tcMar>
          </w:tcPr>
          <w:p w14:paraId="22948296"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r w:rsidRPr="00897898">
              <w:rPr>
                <w:rFonts w:ascii="Consolas" w:eastAsia="Consolas" w:hAnsi="Consolas" w:cs="Consolas"/>
                <w:b/>
                <w:bCs/>
                <w:lang w:val="en-US"/>
              </w:rPr>
              <w:t>classification</w:t>
            </w:r>
          </w:p>
          <w:p w14:paraId="36628185" w14:textId="77777777" w:rsidR="00571C2D" w:rsidRPr="001F3CCF" w:rsidRDefault="00571C2D" w:rsidP="00571C2D">
            <w:pPr>
              <w:widowControl w:val="0"/>
              <w:pBdr>
                <w:top w:val="nil"/>
                <w:left w:val="nil"/>
                <w:bottom w:val="nil"/>
                <w:right w:val="nil"/>
                <w:between w:val="nil"/>
              </w:pBdr>
              <w:spacing w:line="240" w:lineRule="auto"/>
              <w:rPr>
                <w:rFonts w:ascii="Consolas" w:eastAsia="Consolas" w:hAnsi="Consolas" w:cs="Consolas"/>
                <w:b/>
                <w:lang w:val="en-US"/>
              </w:rPr>
            </w:pPr>
            <w:r>
              <w:t>(required)</w:t>
            </w:r>
          </w:p>
        </w:tc>
        <w:tc>
          <w:tcPr>
            <w:tcW w:w="2180" w:type="dxa"/>
            <w:shd w:val="clear" w:color="auto" w:fill="auto"/>
            <w:tcMar>
              <w:top w:w="100" w:type="dxa"/>
              <w:left w:w="100" w:type="dxa"/>
              <w:bottom w:w="100" w:type="dxa"/>
              <w:right w:w="100" w:type="dxa"/>
            </w:tcMar>
          </w:tcPr>
          <w:p w14:paraId="7C0F9AAA" w14:textId="4E0C68A4" w:rsidR="00571C2D" w:rsidRDefault="00C47227" w:rsidP="00571C2D">
            <w:pPr>
              <w:pBdr>
                <w:top w:val="nil"/>
                <w:left w:val="nil"/>
                <w:bottom w:val="nil"/>
                <w:right w:val="nil"/>
                <w:between w:val="nil"/>
              </w:pBdr>
            </w:pP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DAD534E" w14:textId="77777777" w:rsidR="00571C2D" w:rsidRDefault="00571C2D" w:rsidP="00571C2D">
            <w:pPr>
              <w:widowControl w:val="0"/>
              <w:pBdr>
                <w:top w:val="nil"/>
                <w:left w:val="nil"/>
                <w:bottom w:val="nil"/>
                <w:right w:val="nil"/>
                <w:between w:val="nil"/>
              </w:pBdr>
              <w:spacing w:line="240" w:lineRule="auto"/>
              <w:rPr>
                <w:lang w:val="en-US"/>
              </w:rPr>
            </w:pPr>
            <w:r w:rsidRPr="00B564D1">
              <w:rPr>
                <w:lang w:val="en-US"/>
              </w:rPr>
              <w:t>This property contains information specifying the classification level</w:t>
            </w:r>
            <w:r>
              <w:rPr>
                <w:lang w:val="en-US"/>
              </w:rPr>
              <w:t>.</w:t>
            </w:r>
          </w:p>
          <w:p w14:paraId="7D61D8BC" w14:textId="77777777" w:rsidR="00571C2D" w:rsidRDefault="00571C2D" w:rsidP="00571C2D">
            <w:pPr>
              <w:widowControl w:val="0"/>
              <w:pBdr>
                <w:top w:val="nil"/>
                <w:left w:val="nil"/>
                <w:bottom w:val="nil"/>
                <w:right w:val="nil"/>
                <w:between w:val="nil"/>
              </w:pBdr>
              <w:spacing w:line="240" w:lineRule="auto"/>
              <w:rPr>
                <w:lang w:val="en-US"/>
              </w:rPr>
            </w:pPr>
          </w:p>
          <w:p w14:paraId="2DC498D0" w14:textId="6489C1E9" w:rsidR="00571C2D" w:rsidRDefault="00571C2D" w:rsidP="00571C2D">
            <w:pPr>
              <w:widowControl w:val="0"/>
              <w:pBdr>
                <w:top w:val="nil"/>
                <w:left w:val="nil"/>
                <w:bottom w:val="nil"/>
                <w:right w:val="nil"/>
                <w:between w:val="nil"/>
              </w:pBdr>
              <w:spacing w:line="240" w:lineRule="auto"/>
              <w:rPr>
                <w:lang w:val="en-US"/>
              </w:rPr>
            </w:pPr>
            <w:r w:rsidRPr="0056085D">
              <w:rPr>
                <w:lang w:val="en-US"/>
              </w:rPr>
              <w:t xml:space="preserve">The Classification </w:t>
            </w:r>
            <w:r w:rsidR="00330E02">
              <w:rPr>
                <w:lang w:val="en-US"/>
              </w:rPr>
              <w:t>value</w:t>
            </w:r>
            <w:r w:rsidRPr="0056085D">
              <w:rPr>
                <w:lang w:val="en-US"/>
              </w:rPr>
              <w:t xml:space="preserve"> contains the classification of the data based on the Executive Order 13526, Classified National Security Information and the Information Security Manual (ISM) marking system. Unclassified information will include a classification marking.</w:t>
            </w:r>
          </w:p>
          <w:p w14:paraId="6A27286B" w14:textId="77777777" w:rsidR="00571C2D" w:rsidRDefault="00571C2D" w:rsidP="00571C2D">
            <w:pPr>
              <w:widowControl w:val="0"/>
              <w:pBdr>
                <w:top w:val="nil"/>
                <w:left w:val="nil"/>
                <w:bottom w:val="nil"/>
                <w:right w:val="nil"/>
                <w:between w:val="nil"/>
              </w:pBdr>
              <w:spacing w:line="240" w:lineRule="auto"/>
              <w:rPr>
                <w:lang w:val="en-US"/>
              </w:rPr>
            </w:pPr>
          </w:p>
          <w:p w14:paraId="7B468E4C" w14:textId="737174A9" w:rsidR="00571C2D" w:rsidRPr="001F3CCF" w:rsidRDefault="00571C2D" w:rsidP="00571C2D">
            <w:pPr>
              <w:widowControl w:val="0"/>
              <w:pBdr>
                <w:top w:val="nil"/>
                <w:left w:val="nil"/>
                <w:bottom w:val="nil"/>
                <w:right w:val="nil"/>
                <w:between w:val="nil"/>
              </w:pBdr>
              <w:spacing w:line="240" w:lineRule="auto"/>
              <w:rPr>
                <w:lang w:val="en-US"/>
              </w:rPr>
            </w:pPr>
            <w:r>
              <w:rPr>
                <w:lang w:val="en-US"/>
              </w:rPr>
              <w:t xml:space="preserve">The value of this property </w:t>
            </w:r>
            <w:r w:rsidRPr="00D53CBF">
              <w:rPr>
                <w:b/>
                <w:bCs/>
                <w:lang w:val="en-US"/>
              </w:rPr>
              <w:t>MUST</w:t>
            </w:r>
            <w:r>
              <w:rPr>
                <w:lang w:val="en-US"/>
              </w:rPr>
              <w:t xml:space="preserve"> </w:t>
            </w:r>
            <w:r w:rsidR="00330E02" w:rsidRPr="00330E02">
              <w:rPr>
                <w:lang w:val="en-US"/>
              </w:rPr>
              <w:t xml:space="preserve">come from the </w:t>
            </w:r>
            <w:r w:rsidR="00330E02">
              <w:rPr>
                <w:rFonts w:ascii="Consolas" w:eastAsia="Consolas" w:hAnsi="Consolas" w:cs="Consolas"/>
                <w:color w:val="C7254E"/>
                <w:shd w:val="clear" w:color="auto" w:fill="F9F2F4"/>
              </w:rPr>
              <w:t>x-</w:t>
            </w:r>
            <w:proofErr w:type="spellStart"/>
            <w:r w:rsidR="00330E02">
              <w:rPr>
                <w:rFonts w:ascii="Consolas" w:eastAsia="Consolas" w:hAnsi="Consolas" w:cs="Consolas"/>
                <w:color w:val="C7254E"/>
                <w:shd w:val="clear" w:color="auto" w:fill="F9F2F4"/>
              </w:rPr>
              <w:t>isa</w:t>
            </w:r>
            <w:proofErr w:type="spellEnd"/>
            <w:r w:rsidR="00330E02">
              <w:rPr>
                <w:rFonts w:ascii="Consolas" w:eastAsia="Consolas" w:hAnsi="Consolas" w:cs="Consolas"/>
                <w:color w:val="C7254E"/>
                <w:shd w:val="clear" w:color="auto" w:fill="F9F2F4"/>
              </w:rPr>
              <w:t>-</w:t>
            </w:r>
            <w:proofErr w:type="spellStart"/>
            <w:r w:rsidR="00330E02">
              <w:rPr>
                <w:rFonts w:ascii="Consolas" w:eastAsia="Consolas" w:hAnsi="Consolas" w:cs="Consolas"/>
                <w:color w:val="C7254E"/>
                <w:shd w:val="clear" w:color="auto" w:fill="F9F2F4"/>
              </w:rPr>
              <w:t>acs</w:t>
            </w:r>
            <w:proofErr w:type="spellEnd"/>
            <w:r w:rsidR="00330E02">
              <w:rPr>
                <w:rFonts w:ascii="Consolas" w:eastAsia="Consolas" w:hAnsi="Consolas" w:cs="Consolas"/>
                <w:color w:val="C7254E"/>
                <w:shd w:val="clear" w:color="auto" w:fill="F9F2F4"/>
              </w:rPr>
              <w:t>-classification-</w:t>
            </w:r>
            <w:proofErr w:type="spellStart"/>
            <w:r w:rsidR="00330E02">
              <w:rPr>
                <w:rFonts w:ascii="Consolas" w:eastAsia="Consolas" w:hAnsi="Consolas" w:cs="Consolas"/>
                <w:color w:val="C7254E"/>
                <w:shd w:val="clear" w:color="auto" w:fill="F9F2F4"/>
              </w:rPr>
              <w:t>enum</w:t>
            </w:r>
            <w:proofErr w:type="spellEnd"/>
            <w:r w:rsidR="00330E02" w:rsidRPr="00330E02">
              <w:rPr>
                <w:lang w:val="en-US"/>
              </w:rPr>
              <w:t xml:space="preserve"> enumeration.</w:t>
            </w:r>
          </w:p>
        </w:tc>
      </w:tr>
      <w:tr w:rsidR="00693EC2" w:rsidRPr="001F3CCF" w14:paraId="3FB031BF" w14:textId="77777777" w:rsidTr="00571C2D">
        <w:tc>
          <w:tcPr>
            <w:tcW w:w="3400" w:type="dxa"/>
            <w:shd w:val="clear" w:color="auto" w:fill="auto"/>
            <w:tcMar>
              <w:top w:w="100" w:type="dxa"/>
              <w:left w:w="100" w:type="dxa"/>
              <w:bottom w:w="100" w:type="dxa"/>
              <w:right w:w="100" w:type="dxa"/>
            </w:tcMar>
          </w:tcPr>
          <w:p w14:paraId="5C0B84DA" w14:textId="4338B0E0" w:rsidR="00693EC2" w:rsidRPr="00897898" w:rsidRDefault="00693EC2"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sci_controls</w:t>
            </w:r>
            <w:proofErr w:type="spellEnd"/>
            <w:r w:rsidR="00C72288">
              <w:rPr>
                <w:rFonts w:ascii="Consolas" w:eastAsia="Consolas" w:hAnsi="Consolas" w:cs="Consolas"/>
                <w:b/>
                <w:bCs/>
                <w:lang w:val="en-US"/>
              </w:rPr>
              <w:t xml:space="preserve"> </w:t>
            </w:r>
            <w:r w:rsidR="00C72288" w:rsidRPr="001C06EC">
              <w:rPr>
                <w:rFonts w:eastAsia="Consolas"/>
                <w:lang w:val="en-US"/>
              </w:rPr>
              <w:t>(optional)</w:t>
            </w:r>
          </w:p>
        </w:tc>
        <w:tc>
          <w:tcPr>
            <w:tcW w:w="2180" w:type="dxa"/>
            <w:shd w:val="clear" w:color="auto" w:fill="auto"/>
            <w:tcMar>
              <w:top w:w="100" w:type="dxa"/>
              <w:left w:w="100" w:type="dxa"/>
              <w:bottom w:w="100" w:type="dxa"/>
              <w:right w:w="100" w:type="dxa"/>
            </w:tcMar>
          </w:tcPr>
          <w:p w14:paraId="40F4883F" w14:textId="19E00A30" w:rsidR="00693EC2"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72288">
              <w:rPr>
                <w:rFonts w:ascii="Consolas" w:eastAsia="Consolas" w:hAnsi="Consolas" w:cs="Consolas"/>
                <w:color w:val="C7254E"/>
                <w:shd w:val="clear" w:color="auto" w:fill="F9F2F4"/>
              </w:rPr>
              <w:t>open</w:t>
            </w:r>
            <w:r w:rsidR="00D100CE">
              <w:rPr>
                <w:rFonts w:ascii="Consolas" w:eastAsia="Consolas" w:hAnsi="Consolas" w:cs="Consolas"/>
                <w:color w:val="C7254E"/>
                <w:shd w:val="clear" w:color="auto" w:fill="F9F2F4"/>
              </w:rPr>
              <w:t>-</w:t>
            </w:r>
            <w:r w:rsidR="00C72288">
              <w:rPr>
                <w:rFonts w:ascii="Consolas" w:eastAsia="Consolas" w:hAnsi="Consolas" w:cs="Consolas"/>
                <w:color w:val="C7254E"/>
                <w:shd w:val="clear" w:color="auto" w:fill="F9F2F4"/>
              </w:rPr>
              <w:t>vocab</w:t>
            </w:r>
          </w:p>
        </w:tc>
        <w:tc>
          <w:tcPr>
            <w:tcW w:w="3780" w:type="dxa"/>
            <w:shd w:val="clear" w:color="auto" w:fill="auto"/>
            <w:tcMar>
              <w:top w:w="100" w:type="dxa"/>
              <w:left w:w="100" w:type="dxa"/>
              <w:bottom w:w="100" w:type="dxa"/>
              <w:right w:w="100" w:type="dxa"/>
            </w:tcMar>
          </w:tcPr>
          <w:p w14:paraId="50362B5D" w14:textId="1E4B2FD1" w:rsidR="005731D7" w:rsidRDefault="00C72288" w:rsidP="00571C2D">
            <w:pPr>
              <w:widowControl w:val="0"/>
              <w:pBdr>
                <w:top w:val="nil"/>
                <w:left w:val="nil"/>
                <w:bottom w:val="nil"/>
                <w:right w:val="nil"/>
                <w:between w:val="nil"/>
              </w:pBdr>
              <w:spacing w:line="240" w:lineRule="auto"/>
              <w:rPr>
                <w:lang w:val="en-US"/>
              </w:rPr>
            </w:pPr>
            <w:r>
              <w:rPr>
                <w:lang w:val="en-US"/>
              </w:rPr>
              <w:t xml:space="preserve">The appropriate values for the sensitive compartmented information (SCI) </w:t>
            </w:r>
            <w:r>
              <w:rPr>
                <w:lang w:val="en-US"/>
              </w:rPr>
              <w:lastRenderedPageBreak/>
              <w:t xml:space="preserve">property are listed in </w:t>
            </w:r>
            <w:r w:rsidR="00E602DF" w:rsidRPr="00E602DF">
              <w:rPr>
                <w:lang w:val="en-US"/>
              </w:rPr>
              <w:t>MDM SCI Control List</w:t>
            </w:r>
            <w:r w:rsidR="001C06EC">
              <w:rPr>
                <w:lang w:val="en-US"/>
              </w:rPr>
              <w:t>.</w:t>
            </w:r>
            <w:r w:rsidR="006127FF">
              <w:rPr>
                <w:lang w:val="en-US"/>
              </w:rPr>
              <w:t xml:space="preserve"> </w:t>
            </w:r>
          </w:p>
          <w:p w14:paraId="31B53A50" w14:textId="77777777" w:rsidR="005731D7" w:rsidRDefault="005731D7" w:rsidP="00571C2D">
            <w:pPr>
              <w:widowControl w:val="0"/>
              <w:pBdr>
                <w:top w:val="nil"/>
                <w:left w:val="nil"/>
                <w:bottom w:val="nil"/>
                <w:right w:val="nil"/>
                <w:between w:val="nil"/>
              </w:pBdr>
              <w:spacing w:line="240" w:lineRule="auto"/>
              <w:rPr>
                <w:lang w:val="en-US"/>
              </w:rPr>
            </w:pPr>
          </w:p>
          <w:p w14:paraId="001BA5B1" w14:textId="108C0FA8" w:rsidR="00693EC2" w:rsidRPr="00B564D1"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C72288" w:rsidRPr="001F3CCF" w14:paraId="72300377" w14:textId="77777777" w:rsidTr="00571C2D">
        <w:tc>
          <w:tcPr>
            <w:tcW w:w="3400" w:type="dxa"/>
            <w:shd w:val="clear" w:color="auto" w:fill="auto"/>
            <w:tcMar>
              <w:top w:w="100" w:type="dxa"/>
              <w:left w:w="100" w:type="dxa"/>
              <w:bottom w:w="100" w:type="dxa"/>
              <w:right w:w="100" w:type="dxa"/>
            </w:tcMar>
          </w:tcPr>
          <w:p w14:paraId="47A2DD36" w14:textId="3794FA84" w:rsidR="00C72288" w:rsidRDefault="00C72288"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lastRenderedPageBreak/>
              <w:t>logical_authority_category</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4E0D33C9" w14:textId="578B664A" w:rsidR="00C72288" w:rsidRDefault="00060E8B"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410BFD49" w14:textId="77777777" w:rsidR="00C72288" w:rsidRDefault="00C72288" w:rsidP="00571C2D">
            <w:pPr>
              <w:widowControl w:val="0"/>
              <w:pBdr>
                <w:top w:val="nil"/>
                <w:left w:val="nil"/>
                <w:bottom w:val="nil"/>
                <w:right w:val="nil"/>
                <w:between w:val="nil"/>
              </w:pBdr>
              <w:spacing w:line="240" w:lineRule="auto"/>
              <w:rPr>
                <w:lang w:val="en-US"/>
              </w:rPr>
            </w:pPr>
            <w:r>
              <w:rPr>
                <w:lang w:val="en-US"/>
              </w:rPr>
              <w:t xml:space="preserve">The </w:t>
            </w:r>
            <w:proofErr w:type="spellStart"/>
            <w:r w:rsidRPr="00184653">
              <w:rPr>
                <w:rFonts w:ascii="Consolas" w:hAnsi="Consolas" w:cs="Consolas"/>
                <w:b/>
                <w:bCs/>
                <w:lang w:val="en-US"/>
              </w:rPr>
              <w:t>logical_authority_category</w:t>
            </w:r>
            <w:proofErr w:type="spellEnd"/>
            <w:r>
              <w:rPr>
                <w:lang w:val="en-US"/>
              </w:rPr>
              <w:t xml:space="preserve"> (LAC) property represent classes of </w:t>
            </w:r>
            <w:r w:rsidRPr="00B564D1">
              <w:rPr>
                <w:lang w:val="en-US"/>
              </w:rPr>
              <w:t>authority upon which data can be generated or acquired and that can be used to apply mandatory special access control and handling policies</w:t>
            </w:r>
            <w:r>
              <w:rPr>
                <w:lang w:val="en-US"/>
              </w:rPr>
              <w:t>.</w:t>
            </w:r>
            <w:r w:rsidR="006127FF">
              <w:rPr>
                <w:lang w:val="en-US"/>
              </w:rPr>
              <w:t xml:space="preserve"> </w:t>
            </w:r>
          </w:p>
          <w:p w14:paraId="6A727376" w14:textId="77777777" w:rsidR="006127FF" w:rsidRDefault="006127FF" w:rsidP="00571C2D">
            <w:pPr>
              <w:widowControl w:val="0"/>
              <w:pBdr>
                <w:top w:val="nil"/>
                <w:left w:val="nil"/>
                <w:bottom w:val="nil"/>
                <w:right w:val="nil"/>
                <w:between w:val="nil"/>
              </w:pBdr>
              <w:spacing w:line="240" w:lineRule="auto"/>
              <w:rPr>
                <w:lang w:val="en-US"/>
              </w:rPr>
            </w:pPr>
          </w:p>
          <w:p w14:paraId="588585E1" w14:textId="08B717A4" w:rsidR="005731D7" w:rsidRDefault="006127FF" w:rsidP="00571C2D">
            <w:pPr>
              <w:widowControl w:val="0"/>
              <w:pBdr>
                <w:top w:val="nil"/>
                <w:left w:val="nil"/>
                <w:bottom w:val="nil"/>
                <w:right w:val="nil"/>
                <w:between w:val="nil"/>
              </w:pBdr>
              <w:spacing w:line="240" w:lineRule="auto"/>
              <w:rPr>
                <w:lang w:val="en-US"/>
              </w:rPr>
            </w:pPr>
            <w:r>
              <w:rPr>
                <w:lang w:val="en-US"/>
              </w:rPr>
              <w:t xml:space="preserve">The </w:t>
            </w:r>
            <w:r w:rsidR="005731D7">
              <w:rPr>
                <w:lang w:val="en-US"/>
              </w:rPr>
              <w:t>allowable</w:t>
            </w:r>
            <w:r>
              <w:rPr>
                <w:lang w:val="en-US"/>
              </w:rPr>
              <w:t xml:space="preserve"> values are listed in the NSA’s Master Data Registry</w:t>
            </w:r>
            <w:r w:rsidR="001C06EC">
              <w:rPr>
                <w:lang w:val="en-US"/>
              </w:rPr>
              <w:t>.</w:t>
            </w:r>
            <w:r>
              <w:rPr>
                <w:lang w:val="en-US"/>
              </w:rPr>
              <w:t xml:space="preserve">  </w:t>
            </w:r>
          </w:p>
          <w:p w14:paraId="35A821C6" w14:textId="77777777" w:rsidR="005731D7" w:rsidRDefault="005731D7" w:rsidP="00571C2D">
            <w:pPr>
              <w:widowControl w:val="0"/>
              <w:pBdr>
                <w:top w:val="nil"/>
                <w:left w:val="nil"/>
                <w:bottom w:val="nil"/>
                <w:right w:val="nil"/>
                <w:between w:val="nil"/>
              </w:pBdr>
              <w:spacing w:line="240" w:lineRule="auto"/>
              <w:rPr>
                <w:lang w:val="en-US"/>
              </w:rPr>
            </w:pPr>
          </w:p>
          <w:p w14:paraId="6B8897AF" w14:textId="7712EBC1" w:rsidR="006127FF" w:rsidRDefault="005731D7"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w:t>
            </w:r>
            <w:r w:rsidR="006844AC">
              <w:rPr>
                <w:lang w:val="en-US"/>
              </w:rPr>
              <w:t xml:space="preserve">open vocabulary, </w:t>
            </w:r>
            <w:r w:rsidR="001C06EC">
              <w:rPr>
                <w:lang w:val="en-US"/>
              </w:rPr>
              <w:t xml:space="preserve">but it is </w:t>
            </w:r>
            <w:r>
              <w:rPr>
                <w:lang w:val="en-US"/>
              </w:rPr>
              <w:t>not explicitly defined in this specification.</w:t>
            </w:r>
          </w:p>
        </w:tc>
      </w:tr>
      <w:tr w:rsidR="006127FF" w:rsidRPr="001F3CCF" w14:paraId="605EE185" w14:textId="77777777" w:rsidTr="00571C2D">
        <w:tc>
          <w:tcPr>
            <w:tcW w:w="3400" w:type="dxa"/>
            <w:shd w:val="clear" w:color="auto" w:fill="auto"/>
            <w:tcMar>
              <w:top w:w="100" w:type="dxa"/>
              <w:left w:w="100" w:type="dxa"/>
              <w:bottom w:w="100" w:type="dxa"/>
              <w:right w:w="100" w:type="dxa"/>
            </w:tcMar>
          </w:tcPr>
          <w:p w14:paraId="4CFD9079" w14:textId="36A61171" w:rsidR="006127FF" w:rsidRDefault="00C06CEF"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f</w:t>
            </w:r>
            <w:r w:rsidR="006127FF">
              <w:rPr>
                <w:rFonts w:ascii="Consolas" w:eastAsia="Consolas" w:hAnsi="Consolas" w:cs="Consolas"/>
                <w:b/>
                <w:bCs/>
                <w:lang w:val="en-US"/>
              </w:rPr>
              <w:t>ormal_determination</w:t>
            </w:r>
            <w:proofErr w:type="spellEnd"/>
            <w:r w:rsidR="00C47227">
              <w:rPr>
                <w:rFonts w:ascii="Consolas" w:eastAsia="Consolas" w:hAnsi="Consolas" w:cs="Consolas"/>
                <w:b/>
                <w:bCs/>
                <w:lang w:val="en-US"/>
              </w:rPr>
              <w:t xml:space="preserve"> </w:t>
            </w:r>
            <w:r w:rsidR="00C47227" w:rsidRPr="004617C4">
              <w:rPr>
                <w:rFonts w:eastAsia="Consolas"/>
                <w:lang w:val="en-US"/>
              </w:rPr>
              <w:t>(optional)</w:t>
            </w:r>
          </w:p>
        </w:tc>
        <w:tc>
          <w:tcPr>
            <w:tcW w:w="2180" w:type="dxa"/>
            <w:shd w:val="clear" w:color="auto" w:fill="auto"/>
            <w:tcMar>
              <w:top w:w="100" w:type="dxa"/>
              <w:left w:w="100" w:type="dxa"/>
              <w:bottom w:w="100" w:type="dxa"/>
              <w:right w:w="100" w:type="dxa"/>
            </w:tcMar>
          </w:tcPr>
          <w:p w14:paraId="369C5B3B" w14:textId="01491E89"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C06CEF">
              <w:rPr>
                <w:rFonts w:ascii="Consolas" w:eastAsia="Consolas" w:hAnsi="Consolas" w:cs="Consolas"/>
                <w:color w:val="C7254E"/>
                <w:shd w:val="clear" w:color="auto" w:fill="F9F2F4"/>
              </w:rPr>
              <w:t>x-</w:t>
            </w:r>
            <w:proofErr w:type="spellStart"/>
            <w:r w:rsidR="00C06CEF">
              <w:rPr>
                <w:rFonts w:ascii="Consolas" w:eastAsia="Consolas" w:hAnsi="Consolas" w:cs="Consolas"/>
                <w:color w:val="C7254E"/>
                <w:shd w:val="clear" w:color="auto" w:fill="F9F2F4"/>
              </w:rPr>
              <w:t>isa</w:t>
            </w:r>
            <w:proofErr w:type="spellEnd"/>
            <w:r w:rsidR="00C06CEF">
              <w:rPr>
                <w:rFonts w:ascii="Consolas" w:eastAsia="Consolas" w:hAnsi="Consolas" w:cs="Consolas"/>
                <w:color w:val="C7254E"/>
                <w:shd w:val="clear" w:color="auto" w:fill="F9F2F4"/>
              </w:rPr>
              <w:t>-</w:t>
            </w:r>
            <w:proofErr w:type="spellStart"/>
            <w:r w:rsidR="00C06CEF">
              <w:rPr>
                <w:rFonts w:ascii="Consolas" w:eastAsia="Consolas" w:hAnsi="Consolas" w:cs="Consolas"/>
                <w:color w:val="C7254E"/>
                <w:shd w:val="clear" w:color="auto" w:fill="F9F2F4"/>
              </w:rPr>
              <w:t>acs-fd-enum</w:t>
            </w:r>
            <w:proofErr w:type="spellEnd"/>
          </w:p>
        </w:tc>
        <w:tc>
          <w:tcPr>
            <w:tcW w:w="3780" w:type="dxa"/>
            <w:shd w:val="clear" w:color="auto" w:fill="auto"/>
            <w:tcMar>
              <w:top w:w="100" w:type="dxa"/>
              <w:left w:w="100" w:type="dxa"/>
              <w:bottom w:w="100" w:type="dxa"/>
              <w:right w:w="100" w:type="dxa"/>
            </w:tcMar>
          </w:tcPr>
          <w:p w14:paraId="2C3FF556" w14:textId="1E46D867" w:rsidR="006127FF" w:rsidRDefault="008B549E"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proofErr w:type="spellStart"/>
            <w:r w:rsidR="00184653">
              <w:rPr>
                <w:rFonts w:ascii="Consolas" w:eastAsia="Consolas" w:hAnsi="Consolas" w:cs="Consolas"/>
                <w:b/>
                <w:bCs/>
                <w:lang w:val="en-US"/>
              </w:rPr>
              <w:t>formal_determination</w:t>
            </w:r>
            <w:proofErr w:type="spellEnd"/>
            <w:r w:rsidR="00184653">
              <w:rPr>
                <w:lang w:val="en-US"/>
              </w:rPr>
              <w:t xml:space="preserve"> (FD) </w:t>
            </w:r>
            <w:r>
              <w:rPr>
                <w:lang w:val="en-US"/>
              </w:rPr>
              <w:t xml:space="preserve">property is used to </w:t>
            </w:r>
            <w:r w:rsidRPr="008B549E">
              <w:rPr>
                <w:lang w:val="en-US"/>
              </w:rPr>
              <w:t>Indicat</w:t>
            </w:r>
            <w:r>
              <w:rPr>
                <w:lang w:val="en-US"/>
              </w:rPr>
              <w:t>e</w:t>
            </w:r>
            <w:r w:rsidRPr="008B549E">
              <w:rPr>
                <w:lang w:val="en-US"/>
              </w:rPr>
              <w:t xml:space="preserve"> other formal determinations beyond classification that have been applied to a resource.</w:t>
            </w:r>
          </w:p>
          <w:p w14:paraId="06A41C66" w14:textId="77777777" w:rsidR="00D100CE" w:rsidRDefault="00D100CE" w:rsidP="00571C2D">
            <w:pPr>
              <w:widowControl w:val="0"/>
              <w:pBdr>
                <w:top w:val="nil"/>
                <w:left w:val="nil"/>
                <w:bottom w:val="nil"/>
                <w:right w:val="nil"/>
                <w:between w:val="nil"/>
              </w:pBdr>
              <w:spacing w:line="240" w:lineRule="auto"/>
              <w:rPr>
                <w:lang w:val="en-US"/>
              </w:rPr>
            </w:pPr>
          </w:p>
          <w:p w14:paraId="2764C824" w14:textId="14EE1E93"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acs-fd-enum</w:t>
            </w:r>
            <w:proofErr w:type="spellEnd"/>
            <w:r w:rsidRPr="00330E02">
              <w:rPr>
                <w:lang w:val="en-US"/>
              </w:rPr>
              <w:t xml:space="preserve"> enumeration.</w:t>
            </w:r>
          </w:p>
        </w:tc>
      </w:tr>
      <w:tr w:rsidR="006127FF" w:rsidRPr="001F3CCF" w14:paraId="6C100885" w14:textId="77777777" w:rsidTr="00571C2D">
        <w:tc>
          <w:tcPr>
            <w:tcW w:w="3400" w:type="dxa"/>
            <w:shd w:val="clear" w:color="auto" w:fill="auto"/>
            <w:tcMar>
              <w:top w:w="100" w:type="dxa"/>
              <w:left w:w="100" w:type="dxa"/>
              <w:bottom w:w="100" w:type="dxa"/>
              <w:right w:w="100" w:type="dxa"/>
            </w:tcMar>
          </w:tcPr>
          <w:p w14:paraId="44539F4F" w14:textId="14C74BE2"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caveat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7137BB5" w14:textId="4B030EFD" w:rsidR="006127FF" w:rsidRDefault="00F355CF"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of type</w:t>
            </w:r>
            <w:r w:rsidR="00D100CE">
              <w:t xml:space="preserv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acs-cvt-enum</w:t>
            </w:r>
            <w:proofErr w:type="spellEnd"/>
          </w:p>
        </w:tc>
        <w:tc>
          <w:tcPr>
            <w:tcW w:w="3780" w:type="dxa"/>
            <w:shd w:val="clear" w:color="auto" w:fill="auto"/>
            <w:tcMar>
              <w:top w:w="100" w:type="dxa"/>
              <w:left w:w="100" w:type="dxa"/>
              <w:bottom w:w="100" w:type="dxa"/>
              <w:right w:w="100" w:type="dxa"/>
            </w:tcMar>
          </w:tcPr>
          <w:p w14:paraId="7F82F4B1" w14:textId="25161FB0" w:rsidR="006127FF" w:rsidRDefault="00F355CF"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caveat</w:t>
            </w:r>
            <w:r w:rsidR="00184653">
              <w:rPr>
                <w:lang w:val="en-US"/>
              </w:rPr>
              <w:t xml:space="preserve"> (CVT) </w:t>
            </w:r>
            <w:r>
              <w:rPr>
                <w:lang w:val="en-US"/>
              </w:rPr>
              <w:t>property is used to indicate a specific control</w:t>
            </w:r>
            <w:r w:rsidR="001C06EC">
              <w:rPr>
                <w:lang w:val="en-US"/>
              </w:rPr>
              <w:t>.</w:t>
            </w:r>
          </w:p>
          <w:p w14:paraId="2D5873FE" w14:textId="77777777" w:rsidR="00D100CE" w:rsidRDefault="00D100CE" w:rsidP="00571C2D">
            <w:pPr>
              <w:widowControl w:val="0"/>
              <w:pBdr>
                <w:top w:val="nil"/>
                <w:left w:val="nil"/>
                <w:bottom w:val="nil"/>
                <w:right w:val="nil"/>
                <w:between w:val="nil"/>
              </w:pBdr>
              <w:spacing w:line="240" w:lineRule="auto"/>
              <w:rPr>
                <w:lang w:val="en-US"/>
              </w:rPr>
            </w:pPr>
          </w:p>
          <w:p w14:paraId="217DA42D" w14:textId="6542FD47"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r w:rsidRPr="00330E02">
              <w:rPr>
                <w:lang w:val="en-US"/>
              </w:rPr>
              <w:t xml:space="preserve"> enumeration.</w:t>
            </w:r>
          </w:p>
        </w:tc>
      </w:tr>
      <w:tr w:rsidR="006127FF" w:rsidRPr="001F3CCF" w14:paraId="2B377EB9" w14:textId="77777777" w:rsidTr="00571C2D">
        <w:tc>
          <w:tcPr>
            <w:tcW w:w="3400" w:type="dxa"/>
            <w:shd w:val="clear" w:color="auto" w:fill="auto"/>
            <w:tcMar>
              <w:top w:w="100" w:type="dxa"/>
              <w:left w:w="100" w:type="dxa"/>
              <w:bottom w:w="100" w:type="dxa"/>
              <w:right w:w="100" w:type="dxa"/>
            </w:tcMar>
          </w:tcPr>
          <w:p w14:paraId="65866BC3" w14:textId="18F74CB0"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sensitivity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70E11125" w14:textId="3D49FEA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acs-sens-enum</w:t>
            </w:r>
            <w:proofErr w:type="spellEnd"/>
          </w:p>
        </w:tc>
        <w:tc>
          <w:tcPr>
            <w:tcW w:w="3780" w:type="dxa"/>
            <w:shd w:val="clear" w:color="auto" w:fill="auto"/>
            <w:tcMar>
              <w:top w:w="100" w:type="dxa"/>
              <w:left w:w="100" w:type="dxa"/>
              <w:bottom w:w="100" w:type="dxa"/>
              <w:right w:w="100" w:type="dxa"/>
            </w:tcMar>
          </w:tcPr>
          <w:p w14:paraId="2943DF06" w14:textId="667839ED" w:rsidR="006127FF" w:rsidRDefault="00A708E8" w:rsidP="00571C2D">
            <w:pPr>
              <w:widowControl w:val="0"/>
              <w:pBdr>
                <w:top w:val="nil"/>
                <w:left w:val="nil"/>
                <w:bottom w:val="nil"/>
                <w:right w:val="nil"/>
                <w:between w:val="nil"/>
              </w:pBdr>
              <w:spacing w:line="240" w:lineRule="auto"/>
              <w:rPr>
                <w:lang w:val="en-US"/>
              </w:rPr>
            </w:pPr>
            <w:r>
              <w:rPr>
                <w:lang w:val="en-US"/>
              </w:rPr>
              <w:t>Th</w:t>
            </w:r>
            <w:r w:rsidR="00184653">
              <w:rPr>
                <w:lang w:val="en-US"/>
              </w:rPr>
              <w:t>e</w:t>
            </w:r>
            <w:r>
              <w:rPr>
                <w:lang w:val="en-US"/>
              </w:rPr>
              <w:t xml:space="preserve"> </w:t>
            </w:r>
            <w:r w:rsidR="00184653">
              <w:rPr>
                <w:rFonts w:ascii="Consolas" w:eastAsia="Consolas" w:hAnsi="Consolas" w:cs="Consolas"/>
                <w:b/>
                <w:bCs/>
                <w:lang w:val="en-US"/>
              </w:rPr>
              <w:t>sensitivity</w:t>
            </w:r>
            <w:r w:rsidR="00184653">
              <w:rPr>
                <w:lang w:val="en-US"/>
              </w:rPr>
              <w:t xml:space="preserve"> </w:t>
            </w:r>
            <w:r w:rsidR="00D249F8">
              <w:rPr>
                <w:lang w:val="en-US"/>
              </w:rPr>
              <w:t xml:space="preserve">(SENS) </w:t>
            </w:r>
            <w:r>
              <w:rPr>
                <w:lang w:val="en-US"/>
              </w:rPr>
              <w:t xml:space="preserve">property is used to </w:t>
            </w:r>
            <w:r w:rsidR="006844AC">
              <w:rPr>
                <w:lang w:val="en-US"/>
              </w:rPr>
              <w:t>s</w:t>
            </w:r>
            <w:r w:rsidR="006844AC" w:rsidRPr="00A708E8">
              <w:rPr>
                <w:lang w:val="en-US"/>
              </w:rPr>
              <w:t>pecify</w:t>
            </w:r>
            <w:r w:rsidRPr="00A708E8">
              <w:rPr>
                <w:lang w:val="en-US"/>
              </w:rPr>
              <w:t xml:space="preserve"> an inherent sensitivity about the data that requires specific restrictions in access or handling.</w:t>
            </w:r>
          </w:p>
          <w:p w14:paraId="5B14F886" w14:textId="77777777" w:rsidR="00D100CE" w:rsidRDefault="00D100CE" w:rsidP="00571C2D">
            <w:pPr>
              <w:widowControl w:val="0"/>
              <w:pBdr>
                <w:top w:val="nil"/>
                <w:left w:val="nil"/>
                <w:bottom w:val="nil"/>
                <w:right w:val="nil"/>
                <w:between w:val="nil"/>
              </w:pBdr>
              <w:spacing w:line="240" w:lineRule="auto"/>
              <w:rPr>
                <w:lang w:val="en-US"/>
              </w:rPr>
            </w:pPr>
          </w:p>
          <w:p w14:paraId="055BBB92" w14:textId="52FB11D2"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r w:rsidRPr="00330E02">
              <w:rPr>
                <w:lang w:val="en-US"/>
              </w:rPr>
              <w:t xml:space="preserve"> enumeration.</w:t>
            </w:r>
          </w:p>
        </w:tc>
      </w:tr>
      <w:tr w:rsidR="006127FF" w:rsidRPr="001F3CCF" w14:paraId="28DAF1D9" w14:textId="77777777" w:rsidTr="00571C2D">
        <w:tc>
          <w:tcPr>
            <w:tcW w:w="3400" w:type="dxa"/>
            <w:shd w:val="clear" w:color="auto" w:fill="auto"/>
            <w:tcMar>
              <w:top w:w="100" w:type="dxa"/>
              <w:left w:w="100" w:type="dxa"/>
              <w:bottom w:w="100" w:type="dxa"/>
              <w:right w:w="100" w:type="dxa"/>
            </w:tcMar>
          </w:tcPr>
          <w:p w14:paraId="0B0538E8" w14:textId="5A032244" w:rsidR="006127FF" w:rsidRDefault="008B549E"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t xml:space="preserve">shareability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6264CA83" w14:textId="42D8693F" w:rsidR="006127FF" w:rsidRDefault="00247344"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x-</w:t>
            </w:r>
            <w:proofErr w:type="spellStart"/>
            <w:r w:rsidR="008B549E">
              <w:rPr>
                <w:rFonts w:ascii="Consolas" w:eastAsia="Consolas" w:hAnsi="Consolas" w:cs="Consolas"/>
                <w:color w:val="C7254E"/>
                <w:shd w:val="clear" w:color="auto" w:fill="F9F2F4"/>
              </w:rPr>
              <w:t>isa</w:t>
            </w:r>
            <w:proofErr w:type="spellEnd"/>
            <w:r w:rsidR="008B549E">
              <w:rPr>
                <w:rFonts w:ascii="Consolas" w:eastAsia="Consolas" w:hAnsi="Consolas" w:cs="Consolas"/>
                <w:color w:val="C7254E"/>
                <w:shd w:val="clear" w:color="auto" w:fill="F9F2F4"/>
              </w:rPr>
              <w:t>-</w:t>
            </w:r>
            <w:proofErr w:type="spellStart"/>
            <w:r w:rsidR="008B549E">
              <w:rPr>
                <w:rFonts w:ascii="Consolas" w:eastAsia="Consolas" w:hAnsi="Consolas" w:cs="Consolas"/>
                <w:color w:val="C7254E"/>
                <w:shd w:val="clear" w:color="auto" w:fill="F9F2F4"/>
              </w:rPr>
              <w:t>acs</w:t>
            </w:r>
            <w:proofErr w:type="spellEnd"/>
            <w:r w:rsidR="008B549E">
              <w:rPr>
                <w:rFonts w:ascii="Consolas" w:eastAsia="Consolas" w:hAnsi="Consolas" w:cs="Consolas"/>
                <w:color w:val="C7254E"/>
                <w:shd w:val="clear" w:color="auto" w:fill="F9F2F4"/>
              </w:rPr>
              <w:t>-shar-</w:t>
            </w:r>
            <w:proofErr w:type="spellStart"/>
            <w:r w:rsidR="008B549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2B303358" w14:textId="492252F4" w:rsidR="006127FF" w:rsidRDefault="00A708E8" w:rsidP="00571C2D">
            <w:pPr>
              <w:widowControl w:val="0"/>
              <w:pBdr>
                <w:top w:val="nil"/>
                <w:left w:val="nil"/>
                <w:bottom w:val="nil"/>
                <w:right w:val="nil"/>
                <w:between w:val="nil"/>
              </w:pBdr>
              <w:spacing w:line="240" w:lineRule="auto"/>
              <w:rPr>
                <w:lang w:val="en-US"/>
              </w:rPr>
            </w:pPr>
            <w:r>
              <w:rPr>
                <w:lang w:val="en-US"/>
              </w:rPr>
              <w:t>Th</w:t>
            </w:r>
            <w:r w:rsidR="00D249F8">
              <w:rPr>
                <w:lang w:val="en-US"/>
              </w:rPr>
              <w:t>e</w:t>
            </w:r>
            <w:r>
              <w:rPr>
                <w:lang w:val="en-US"/>
              </w:rPr>
              <w:t xml:space="preserve"> </w:t>
            </w:r>
            <w:r w:rsidR="00D249F8">
              <w:rPr>
                <w:rFonts w:ascii="Consolas" w:eastAsia="Consolas" w:hAnsi="Consolas" w:cs="Consolas"/>
                <w:b/>
                <w:bCs/>
                <w:lang w:val="en-US"/>
              </w:rPr>
              <w:t>shareability</w:t>
            </w:r>
            <w:r w:rsidR="00D249F8">
              <w:rPr>
                <w:lang w:val="en-US"/>
              </w:rPr>
              <w:t xml:space="preserve"> (SHAR) </w:t>
            </w:r>
            <w:r>
              <w:rPr>
                <w:lang w:val="en-US"/>
              </w:rPr>
              <w:t>property is used to identify</w:t>
            </w:r>
            <w:r w:rsidRPr="00A708E8">
              <w:rPr>
                <w:lang w:val="en-US"/>
              </w:rPr>
              <w:t xml:space="preserve"> the </w:t>
            </w:r>
            <w:r>
              <w:rPr>
                <w:lang w:val="en-US"/>
              </w:rPr>
              <w:t>s</w:t>
            </w:r>
            <w:r w:rsidRPr="00A708E8">
              <w:rPr>
                <w:lang w:val="en-US"/>
              </w:rPr>
              <w:t>hareability of a resource that may be released based on the determination of an originator in accordance with established disclosure procedures.</w:t>
            </w:r>
          </w:p>
          <w:p w14:paraId="5CACC46A" w14:textId="77777777" w:rsidR="00D100CE" w:rsidRDefault="00D100CE" w:rsidP="00571C2D">
            <w:pPr>
              <w:widowControl w:val="0"/>
              <w:pBdr>
                <w:top w:val="nil"/>
                <w:left w:val="nil"/>
                <w:bottom w:val="nil"/>
                <w:right w:val="nil"/>
                <w:between w:val="nil"/>
              </w:pBdr>
              <w:spacing w:line="240" w:lineRule="auto"/>
              <w:rPr>
                <w:lang w:val="en-US"/>
              </w:rPr>
            </w:pPr>
          </w:p>
          <w:p w14:paraId="4FB9E033" w14:textId="715ACBB4" w:rsidR="00D100CE" w:rsidRDefault="00D100CE" w:rsidP="00571C2D">
            <w:pPr>
              <w:widowControl w:val="0"/>
              <w:pBdr>
                <w:top w:val="nil"/>
                <w:left w:val="nil"/>
                <w:bottom w:val="nil"/>
                <w:right w:val="nil"/>
                <w:between w:val="nil"/>
              </w:pBdr>
              <w:spacing w:line="240" w:lineRule="auto"/>
              <w:rPr>
                <w:lang w:val="en-US"/>
              </w:rPr>
            </w:pPr>
            <w:r>
              <w:rPr>
                <w:lang w:val="en-US"/>
              </w:rPr>
              <w:lastRenderedPageBreak/>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A708E8" w:rsidRPr="001F3CCF" w14:paraId="028A7183" w14:textId="77777777" w:rsidTr="00571C2D">
        <w:tc>
          <w:tcPr>
            <w:tcW w:w="3400" w:type="dxa"/>
            <w:shd w:val="clear" w:color="auto" w:fill="auto"/>
            <w:tcMar>
              <w:top w:w="100" w:type="dxa"/>
              <w:left w:w="100" w:type="dxa"/>
              <w:bottom w:w="100" w:type="dxa"/>
              <w:right w:w="100" w:type="dxa"/>
            </w:tcMar>
          </w:tcPr>
          <w:p w14:paraId="4DE8085D" w14:textId="0F3D2EB2" w:rsidR="00A708E8" w:rsidRDefault="00726BE1" w:rsidP="00571C2D">
            <w:pPr>
              <w:widowControl w:val="0"/>
              <w:pBdr>
                <w:top w:val="nil"/>
                <w:left w:val="nil"/>
                <w:bottom w:val="nil"/>
                <w:right w:val="nil"/>
                <w:between w:val="nil"/>
              </w:pBdr>
              <w:spacing w:line="240" w:lineRule="auto"/>
              <w:rPr>
                <w:rFonts w:ascii="Consolas" w:eastAsia="Consolas" w:hAnsi="Consolas" w:cs="Consolas"/>
                <w:b/>
                <w:bCs/>
                <w:lang w:val="en-US"/>
              </w:rPr>
            </w:pPr>
            <w:r>
              <w:rPr>
                <w:rFonts w:ascii="Consolas" w:eastAsia="Consolas" w:hAnsi="Consolas" w:cs="Consolas"/>
                <w:b/>
                <w:bCs/>
                <w:lang w:val="en-US"/>
              </w:rPr>
              <w:lastRenderedPageBreak/>
              <w:t>e</w:t>
            </w:r>
            <w:r w:rsidR="00A708E8">
              <w:rPr>
                <w:rFonts w:ascii="Consolas" w:eastAsia="Consolas" w:hAnsi="Consolas" w:cs="Consolas"/>
                <w:b/>
                <w:bCs/>
                <w:lang w:val="en-US"/>
              </w:rPr>
              <w:t>ntity</w:t>
            </w:r>
            <w:r>
              <w:rPr>
                <w:rFonts w:ascii="Consolas" w:eastAsia="Consolas" w:hAnsi="Consolas" w:cs="Consolas"/>
                <w:b/>
                <w:bCs/>
                <w:lang w:val="en-US"/>
              </w:rPr>
              <w:t xml:space="preserve"> </w:t>
            </w: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995A3E9" w14:textId="76AF7E67" w:rsidR="00A708E8" w:rsidRDefault="00A708E8"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D100CE">
              <w:rPr>
                <w:rFonts w:ascii="Consolas" w:eastAsia="Consolas" w:hAnsi="Consolas" w:cs="Consolas"/>
                <w:color w:val="C7254E"/>
                <w:shd w:val="clear" w:color="auto" w:fill="F9F2F4"/>
              </w:rPr>
              <w:t>x-</w:t>
            </w:r>
            <w:proofErr w:type="spellStart"/>
            <w:r w:rsidR="00D100CE">
              <w:rPr>
                <w:rFonts w:ascii="Consolas" w:eastAsia="Consolas" w:hAnsi="Consolas" w:cs="Consolas"/>
                <w:color w:val="C7254E"/>
                <w:shd w:val="clear" w:color="auto" w:fill="F9F2F4"/>
              </w:rPr>
              <w:t>isa</w:t>
            </w:r>
            <w:proofErr w:type="spellEnd"/>
            <w:r w:rsidR="00D100CE">
              <w:rPr>
                <w:rFonts w:ascii="Consolas" w:eastAsia="Consolas" w:hAnsi="Consolas" w:cs="Consolas"/>
                <w:color w:val="C7254E"/>
                <w:shd w:val="clear" w:color="auto" w:fill="F9F2F4"/>
              </w:rPr>
              <w:t>-</w:t>
            </w:r>
            <w:proofErr w:type="spellStart"/>
            <w:r w:rsidR="00D100CE">
              <w:rPr>
                <w:rFonts w:ascii="Consolas" w:eastAsia="Consolas" w:hAnsi="Consolas" w:cs="Consolas"/>
                <w:color w:val="C7254E"/>
                <w:shd w:val="clear" w:color="auto" w:fill="F9F2F4"/>
              </w:rPr>
              <w:t>acs</w:t>
            </w:r>
            <w:proofErr w:type="spellEnd"/>
            <w:r w:rsidR="00D100CE">
              <w:rPr>
                <w:rFonts w:ascii="Consolas" w:eastAsia="Consolas" w:hAnsi="Consolas" w:cs="Consolas"/>
                <w:color w:val="C7254E"/>
                <w:shd w:val="clear" w:color="auto" w:fill="F9F2F4"/>
              </w:rPr>
              <w:t>-entity-</w:t>
            </w:r>
            <w:proofErr w:type="spellStart"/>
            <w:r w:rsidR="00D100CE">
              <w:rPr>
                <w:rFonts w:ascii="Consolas" w:eastAsia="Consolas" w:hAnsi="Consolas" w:cs="Consolas"/>
                <w:color w:val="C7254E"/>
                <w:shd w:val="clear" w:color="auto" w:fill="F9F2F4"/>
              </w:rPr>
              <w:t>enum</w:t>
            </w:r>
            <w:proofErr w:type="spellEnd"/>
          </w:p>
        </w:tc>
        <w:tc>
          <w:tcPr>
            <w:tcW w:w="3780" w:type="dxa"/>
            <w:shd w:val="clear" w:color="auto" w:fill="auto"/>
            <w:tcMar>
              <w:top w:w="100" w:type="dxa"/>
              <w:left w:w="100" w:type="dxa"/>
              <w:bottom w:w="100" w:type="dxa"/>
              <w:right w:w="100" w:type="dxa"/>
            </w:tcMar>
          </w:tcPr>
          <w:p w14:paraId="795D176D" w14:textId="79BD1B0E" w:rsidR="00A708E8" w:rsidRDefault="00743532" w:rsidP="00571C2D">
            <w:pPr>
              <w:widowControl w:val="0"/>
              <w:pBdr>
                <w:top w:val="nil"/>
                <w:left w:val="nil"/>
                <w:bottom w:val="nil"/>
                <w:right w:val="nil"/>
                <w:between w:val="nil"/>
              </w:pBdr>
              <w:spacing w:line="240" w:lineRule="auto"/>
              <w:rPr>
                <w:lang w:val="en-US"/>
              </w:rPr>
            </w:pPr>
            <w:r>
              <w:rPr>
                <w:lang w:val="en-US"/>
              </w:rPr>
              <w:t>Th</w:t>
            </w:r>
            <w:r w:rsidR="00D249F8">
              <w:rPr>
                <w:lang w:val="en-US"/>
              </w:rPr>
              <w:t xml:space="preserve">e </w:t>
            </w:r>
            <w:r w:rsidR="00D249F8">
              <w:rPr>
                <w:rFonts w:ascii="Consolas" w:eastAsia="Consolas" w:hAnsi="Consolas" w:cs="Consolas"/>
                <w:b/>
                <w:bCs/>
                <w:lang w:val="en-US"/>
              </w:rPr>
              <w:t>entity</w:t>
            </w:r>
            <w:r w:rsidR="00D249F8">
              <w:rPr>
                <w:lang w:val="en-US"/>
              </w:rPr>
              <w:t xml:space="preserve"> (ENTITY)</w:t>
            </w:r>
            <w:r>
              <w:rPr>
                <w:lang w:val="en-US"/>
              </w:rPr>
              <w:t xml:space="preserve"> property is used to identify</w:t>
            </w:r>
            <w:r w:rsidRPr="00A708E8">
              <w:rPr>
                <w:lang w:val="en-US"/>
              </w:rPr>
              <w:t xml:space="preserve"> </w:t>
            </w:r>
            <w:r w:rsidR="00A708E8" w:rsidRPr="00A708E8">
              <w:rPr>
                <w:lang w:val="en-US"/>
              </w:rPr>
              <w:t>the entities to which information may be released based on the determination of an originator.</w:t>
            </w:r>
          </w:p>
          <w:p w14:paraId="7958DEB0" w14:textId="77777777" w:rsidR="00D100CE" w:rsidRDefault="00D100CE" w:rsidP="00571C2D">
            <w:pPr>
              <w:widowControl w:val="0"/>
              <w:pBdr>
                <w:top w:val="nil"/>
                <w:left w:val="nil"/>
                <w:bottom w:val="nil"/>
                <w:right w:val="nil"/>
                <w:between w:val="nil"/>
              </w:pBdr>
              <w:spacing w:line="240" w:lineRule="auto"/>
              <w:rPr>
                <w:lang w:val="en-US"/>
              </w:rPr>
            </w:pPr>
          </w:p>
          <w:p w14:paraId="5CBE1076" w14:textId="6C7F58B5" w:rsidR="00D100CE" w:rsidRDefault="00D100CE" w:rsidP="00571C2D">
            <w:pPr>
              <w:widowControl w:val="0"/>
              <w:pBdr>
                <w:top w:val="nil"/>
                <w:left w:val="nil"/>
                <w:bottom w:val="nil"/>
                <w:right w:val="nil"/>
                <w:between w:val="nil"/>
              </w:pBdr>
              <w:spacing w:line="240" w:lineRule="auto"/>
              <w:rPr>
                <w:lang w:val="en-US"/>
              </w:rPr>
            </w:pPr>
            <w:r>
              <w:rPr>
                <w:lang w:val="en-US"/>
              </w:rPr>
              <w:t xml:space="preserve">The values of this property </w:t>
            </w:r>
            <w:r w:rsidRPr="00D53CBF">
              <w:rPr>
                <w:b/>
                <w:bCs/>
                <w:lang w:val="en-US"/>
              </w:rPr>
              <w:t>MUST</w:t>
            </w:r>
            <w:r>
              <w:rPr>
                <w:lang w:val="en-US"/>
              </w:rPr>
              <w:t xml:space="preserve"> </w:t>
            </w:r>
            <w:r w:rsidRPr="00330E02">
              <w:rPr>
                <w:lang w:val="en-US"/>
              </w:rPr>
              <w:t xml:space="preserve">come from the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r w:rsidRPr="00330E02">
              <w:rPr>
                <w:lang w:val="en-US"/>
              </w:rPr>
              <w:t xml:space="preserve"> enumeration.</w:t>
            </w:r>
          </w:p>
        </w:tc>
      </w:tr>
      <w:tr w:rsidR="00571C2D" w:rsidRPr="001F3CCF" w14:paraId="6148DF81" w14:textId="77777777" w:rsidTr="00571C2D">
        <w:tc>
          <w:tcPr>
            <w:tcW w:w="3400" w:type="dxa"/>
            <w:shd w:val="clear" w:color="auto" w:fill="auto"/>
            <w:tcMar>
              <w:top w:w="100" w:type="dxa"/>
              <w:left w:w="100" w:type="dxa"/>
              <w:bottom w:w="100" w:type="dxa"/>
              <w:right w:w="100" w:type="dxa"/>
            </w:tcMar>
          </w:tcPr>
          <w:p w14:paraId="55B67815" w14:textId="77777777" w:rsidR="00571C2D"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permitted_nationalities</w:t>
            </w:r>
            <w:proofErr w:type="spellEnd"/>
          </w:p>
          <w:p w14:paraId="5429B178" w14:textId="06802E1B" w:rsidR="00571C2D" w:rsidRPr="0093418D" w:rsidRDefault="00D25108" w:rsidP="00571C2D">
            <w:pPr>
              <w:widowControl w:val="0"/>
              <w:pBdr>
                <w:top w:val="nil"/>
                <w:left w:val="nil"/>
                <w:bottom w:val="nil"/>
                <w:right w:val="nil"/>
                <w:between w:val="nil"/>
              </w:pBdr>
              <w:spacing w:line="240" w:lineRule="auto"/>
              <w:rPr>
                <w:rFonts w:ascii="Consolas" w:eastAsia="Consolas" w:hAnsi="Consolas" w:cs="Consolas"/>
                <w:lang w:val="en-US"/>
              </w:rPr>
            </w:pPr>
            <w:r w:rsidRPr="004617C4">
              <w:rPr>
                <w:rFonts w:eastAsia="Consolas"/>
                <w:lang w:val="en-US"/>
              </w:rPr>
              <w:t>(optional)</w:t>
            </w:r>
          </w:p>
        </w:tc>
        <w:tc>
          <w:tcPr>
            <w:tcW w:w="2180" w:type="dxa"/>
            <w:shd w:val="clear" w:color="auto" w:fill="auto"/>
            <w:tcMar>
              <w:top w:w="100" w:type="dxa"/>
              <w:left w:w="100" w:type="dxa"/>
              <w:bottom w:w="100" w:type="dxa"/>
              <w:right w:w="100" w:type="dxa"/>
            </w:tcMar>
          </w:tcPr>
          <w:p w14:paraId="5E8A1B63" w14:textId="77777777"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Pr>
                <w:rFonts w:ascii="Consolas" w:eastAsia="Consolas" w:hAnsi="Consolas" w:cs="Consolas"/>
                <w:color w:val="C7254E"/>
                <w:shd w:val="clear" w:color="auto" w:fill="F9F2F4"/>
              </w:rPr>
              <w:t>string</w:t>
            </w:r>
            <w:r w:rsidDel="0059377A">
              <w:rPr>
                <w:rFonts w:ascii="Consolas" w:eastAsia="Consolas" w:hAnsi="Consolas" w:cs="Consolas"/>
                <w:color w:val="C7254E"/>
                <w:shd w:val="clear" w:color="auto" w:fill="F9F2F4"/>
              </w:rPr>
              <w:t xml:space="preserve"> </w:t>
            </w:r>
          </w:p>
        </w:tc>
        <w:tc>
          <w:tcPr>
            <w:tcW w:w="3780" w:type="dxa"/>
            <w:shd w:val="clear" w:color="auto" w:fill="auto"/>
            <w:tcMar>
              <w:top w:w="100" w:type="dxa"/>
              <w:left w:w="100" w:type="dxa"/>
              <w:bottom w:w="100" w:type="dxa"/>
              <w:right w:w="100" w:type="dxa"/>
            </w:tcMar>
          </w:tcPr>
          <w:p w14:paraId="781B8B96" w14:textId="7EB3ED7C" w:rsidR="009A677D" w:rsidRDefault="00571C2D" w:rsidP="009A677D">
            <w:pPr>
              <w:widowControl w:val="0"/>
              <w:pBdr>
                <w:top w:val="nil"/>
                <w:left w:val="nil"/>
                <w:bottom w:val="nil"/>
                <w:right w:val="nil"/>
                <w:between w:val="nil"/>
              </w:pBdr>
              <w:spacing w:line="240" w:lineRule="auto"/>
              <w:rPr>
                <w:rFonts w:ascii="Consolas" w:eastAsia="Consolas" w:hAnsi="Consolas" w:cs="Consolas"/>
                <w:b/>
                <w:bCs/>
                <w:lang w:val="en-US"/>
              </w:rPr>
            </w:pPr>
            <w:r>
              <w:rPr>
                <w:lang w:val="en-US"/>
              </w:rPr>
              <w:t>Th</w:t>
            </w:r>
            <w:r w:rsidR="009A677D">
              <w:rPr>
                <w:lang w:val="en-US"/>
              </w:rPr>
              <w:t>e</w:t>
            </w:r>
            <w:r>
              <w:rPr>
                <w:lang w:val="en-US"/>
              </w:rPr>
              <w:t xml:space="preserve"> </w:t>
            </w:r>
            <w:proofErr w:type="spellStart"/>
            <w:r w:rsidR="009A677D">
              <w:rPr>
                <w:rFonts w:ascii="Consolas" w:eastAsia="Consolas" w:hAnsi="Consolas" w:cs="Consolas"/>
                <w:b/>
                <w:bCs/>
                <w:lang w:val="en-US"/>
              </w:rPr>
              <w:t>permitted_nationalities</w:t>
            </w:r>
            <w:proofErr w:type="spellEnd"/>
          </w:p>
          <w:p w14:paraId="73499A26" w14:textId="7F13CC07" w:rsidR="00571C2D" w:rsidRDefault="009A677D" w:rsidP="00571C2D">
            <w:pPr>
              <w:widowControl w:val="0"/>
              <w:pBdr>
                <w:top w:val="nil"/>
                <w:left w:val="nil"/>
                <w:bottom w:val="nil"/>
                <w:right w:val="nil"/>
                <w:between w:val="nil"/>
              </w:pBdr>
              <w:spacing w:line="240" w:lineRule="auto"/>
              <w:rPr>
                <w:lang w:val="en-US"/>
              </w:rPr>
            </w:pPr>
            <w:r>
              <w:rPr>
                <w:lang w:val="en-US"/>
              </w:rPr>
              <w:t xml:space="preserve">(CTRY) </w:t>
            </w:r>
            <w:r w:rsidR="00571C2D">
              <w:rPr>
                <w:lang w:val="en-US"/>
              </w:rPr>
              <w:t xml:space="preserve">property identifies the </w:t>
            </w:r>
            <w:r w:rsidR="0099679F">
              <w:rPr>
                <w:lang w:val="en-US"/>
              </w:rPr>
              <w:t>limitation</w:t>
            </w:r>
            <w:r w:rsidR="00571C2D">
              <w:rPr>
                <w:lang w:val="en-US"/>
              </w:rPr>
              <w:t xml:space="preserve"> on the distribution of the resource based on nationality.</w:t>
            </w:r>
          </w:p>
          <w:p w14:paraId="69ABA74D" w14:textId="77777777" w:rsidR="00571C2D" w:rsidRDefault="00571C2D" w:rsidP="00571C2D">
            <w:pPr>
              <w:widowControl w:val="0"/>
              <w:pBdr>
                <w:top w:val="nil"/>
                <w:left w:val="nil"/>
                <w:bottom w:val="nil"/>
                <w:right w:val="nil"/>
                <w:between w:val="nil"/>
              </w:pBdr>
              <w:spacing w:line="240" w:lineRule="auto"/>
              <w:rPr>
                <w:lang w:val="en-US"/>
              </w:rPr>
            </w:pPr>
          </w:p>
          <w:p w14:paraId="793E2CC8" w14:textId="77777777" w:rsidR="00571C2D" w:rsidRPr="00B564D1" w:rsidRDefault="00571C2D" w:rsidP="00571C2D">
            <w:pPr>
              <w:widowControl w:val="0"/>
              <w:pBdr>
                <w:top w:val="nil"/>
                <w:left w:val="nil"/>
                <w:bottom w:val="nil"/>
                <w:right w:val="nil"/>
                <w:between w:val="nil"/>
              </w:pBdr>
              <w:spacing w:line="240" w:lineRule="auto"/>
              <w:rPr>
                <w:lang w:val="en-US"/>
              </w:rPr>
            </w:pPr>
            <w:r>
              <w:rPr>
                <w:lang w:val="en-US"/>
              </w:rPr>
              <w:t xml:space="preserve">Allowable values are listed in </w:t>
            </w:r>
            <w:r w:rsidRPr="00AD0F92">
              <w:rPr>
                <w:lang w:val="en-US"/>
              </w:rPr>
              <w:t>Geopolitical Entities, Names, and Codes (GENC) Standard Edition 1</w:t>
            </w:r>
            <w:r>
              <w:rPr>
                <w:rStyle w:val="FootnoteReference"/>
                <w:lang w:val="en-US"/>
              </w:rPr>
              <w:footnoteReference w:id="3"/>
            </w:r>
            <w:r w:rsidR="001E4C3A">
              <w:rPr>
                <w:lang w:val="en-US"/>
              </w:rPr>
              <w:t xml:space="preserve"> </w:t>
            </w:r>
            <w:r w:rsidR="001E4C3A" w:rsidRPr="001E4C3A">
              <w:rPr>
                <w:b/>
                <w:bCs/>
                <w:lang w:val="en-US"/>
              </w:rPr>
              <w:t>MUST</w:t>
            </w:r>
            <w:r w:rsidR="001E4C3A">
              <w:rPr>
                <w:lang w:val="en-US"/>
              </w:rPr>
              <w:t xml:space="preserve"> be used.</w:t>
            </w:r>
          </w:p>
        </w:tc>
      </w:tr>
      <w:tr w:rsidR="00571C2D" w:rsidRPr="001F3CCF" w14:paraId="683224AD" w14:textId="77777777" w:rsidTr="00571C2D">
        <w:tc>
          <w:tcPr>
            <w:tcW w:w="3400" w:type="dxa"/>
            <w:shd w:val="clear" w:color="auto" w:fill="auto"/>
            <w:tcMar>
              <w:top w:w="100" w:type="dxa"/>
              <w:left w:w="100" w:type="dxa"/>
              <w:bottom w:w="100" w:type="dxa"/>
              <w:right w:w="100" w:type="dxa"/>
            </w:tcMar>
          </w:tcPr>
          <w:p w14:paraId="43B3329A" w14:textId="77777777" w:rsidR="00571C2D" w:rsidRPr="00B564D1"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roofErr w:type="spellStart"/>
            <w:r>
              <w:rPr>
                <w:rFonts w:ascii="Consolas" w:eastAsia="Consolas" w:hAnsi="Consolas" w:cs="Consolas"/>
                <w:b/>
                <w:bCs/>
                <w:lang w:val="en-US"/>
              </w:rPr>
              <w:t>permitted_o</w:t>
            </w:r>
            <w:r w:rsidRPr="00B564D1">
              <w:rPr>
                <w:rFonts w:ascii="Consolas" w:eastAsia="Consolas" w:hAnsi="Consolas" w:cs="Consolas"/>
                <w:b/>
                <w:bCs/>
                <w:lang w:val="en-US"/>
              </w:rPr>
              <w:t>rganization</w:t>
            </w:r>
            <w:r>
              <w:rPr>
                <w:rFonts w:ascii="Consolas" w:eastAsia="Consolas" w:hAnsi="Consolas" w:cs="Consolas"/>
                <w:b/>
                <w:bCs/>
                <w:lang w:val="en-US"/>
              </w:rPr>
              <w:t>s</w:t>
            </w:r>
            <w:proofErr w:type="spellEnd"/>
            <w:r>
              <w:rPr>
                <w:rFonts w:ascii="Consolas" w:eastAsia="Consolas" w:hAnsi="Consolas" w:cs="Consolas"/>
                <w:b/>
                <w:bCs/>
                <w:lang w:val="en-US"/>
              </w:rPr>
              <w:t xml:space="preserve"> </w:t>
            </w:r>
            <w:r w:rsidRPr="00212D18">
              <w:rPr>
                <w:color w:val="000000"/>
              </w:rPr>
              <w:t>(optional)</w:t>
            </w:r>
          </w:p>
          <w:p w14:paraId="4CA91683" w14:textId="77777777" w:rsidR="00571C2D" w:rsidRPr="00897898" w:rsidRDefault="00571C2D" w:rsidP="00571C2D">
            <w:pPr>
              <w:widowControl w:val="0"/>
              <w:pBdr>
                <w:top w:val="nil"/>
                <w:left w:val="nil"/>
                <w:bottom w:val="nil"/>
                <w:right w:val="nil"/>
                <w:between w:val="nil"/>
              </w:pBdr>
              <w:spacing w:line="240" w:lineRule="auto"/>
              <w:rPr>
                <w:rFonts w:ascii="Consolas" w:eastAsia="Consolas" w:hAnsi="Consolas" w:cs="Consolas"/>
                <w:b/>
                <w:bCs/>
                <w:lang w:val="en-US"/>
              </w:rPr>
            </w:pPr>
          </w:p>
        </w:tc>
        <w:tc>
          <w:tcPr>
            <w:tcW w:w="2180" w:type="dxa"/>
            <w:shd w:val="clear" w:color="auto" w:fill="auto"/>
            <w:tcMar>
              <w:top w:w="100" w:type="dxa"/>
              <w:left w:w="100" w:type="dxa"/>
              <w:bottom w:w="100" w:type="dxa"/>
              <w:right w:w="100" w:type="dxa"/>
            </w:tcMar>
          </w:tcPr>
          <w:p w14:paraId="0DD16DE5" w14:textId="6B1DF75A" w:rsidR="00571C2D" w:rsidRDefault="00571C2D" w:rsidP="00571C2D">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list</w:t>
            </w:r>
            <w:r>
              <w:rPr>
                <w:rFonts w:ascii="Consolas" w:eastAsia="Consolas" w:hAnsi="Consolas" w:cs="Consolas"/>
              </w:rPr>
              <w:t xml:space="preserve"> </w:t>
            </w:r>
            <w:r>
              <w:t xml:space="preserve">of type </w:t>
            </w:r>
            <w:r w:rsidR="008B549E">
              <w:rPr>
                <w:rFonts w:ascii="Consolas" w:eastAsia="Consolas" w:hAnsi="Consolas" w:cs="Consolas"/>
                <w:color w:val="C7254E"/>
                <w:shd w:val="clear" w:color="auto" w:fill="F9F2F4"/>
              </w:rPr>
              <w:t>open-vocab</w:t>
            </w:r>
          </w:p>
        </w:tc>
        <w:tc>
          <w:tcPr>
            <w:tcW w:w="3780" w:type="dxa"/>
            <w:shd w:val="clear" w:color="auto" w:fill="auto"/>
            <w:tcMar>
              <w:top w:w="100" w:type="dxa"/>
              <w:left w:w="100" w:type="dxa"/>
              <w:bottom w:w="100" w:type="dxa"/>
              <w:right w:w="100" w:type="dxa"/>
            </w:tcMar>
          </w:tcPr>
          <w:p w14:paraId="3671968D" w14:textId="4B7EE710" w:rsidR="00571C2D" w:rsidRDefault="00571C2D" w:rsidP="00571C2D">
            <w:pPr>
              <w:widowControl w:val="0"/>
              <w:pBdr>
                <w:top w:val="nil"/>
                <w:left w:val="nil"/>
                <w:bottom w:val="nil"/>
                <w:right w:val="nil"/>
                <w:between w:val="nil"/>
              </w:pBdr>
              <w:spacing w:line="240" w:lineRule="auto"/>
              <w:rPr>
                <w:lang w:val="en-US"/>
              </w:rPr>
            </w:pPr>
            <w:r w:rsidRPr="00B564D1">
              <w:rPr>
                <w:lang w:val="en-US"/>
              </w:rPr>
              <w:t>Th</w:t>
            </w:r>
            <w:r w:rsidR="009A677D">
              <w:rPr>
                <w:lang w:val="en-US"/>
              </w:rPr>
              <w:t xml:space="preserve">e </w:t>
            </w:r>
            <w:proofErr w:type="spellStart"/>
            <w:r w:rsidR="009A677D">
              <w:rPr>
                <w:rFonts w:ascii="Consolas" w:eastAsia="Consolas" w:hAnsi="Consolas" w:cs="Consolas"/>
                <w:b/>
                <w:bCs/>
                <w:lang w:val="en-US"/>
              </w:rPr>
              <w:t>permitted_o</w:t>
            </w:r>
            <w:r w:rsidR="009A677D" w:rsidRPr="00B564D1">
              <w:rPr>
                <w:rFonts w:ascii="Consolas" w:eastAsia="Consolas" w:hAnsi="Consolas" w:cs="Consolas"/>
                <w:b/>
                <w:bCs/>
                <w:lang w:val="en-US"/>
              </w:rPr>
              <w:t>rganization</w:t>
            </w:r>
            <w:r w:rsidR="009A677D">
              <w:rPr>
                <w:rFonts w:ascii="Consolas" w:eastAsia="Consolas" w:hAnsi="Consolas" w:cs="Consolas"/>
                <w:b/>
                <w:bCs/>
                <w:lang w:val="en-US"/>
              </w:rPr>
              <w:t>s</w:t>
            </w:r>
            <w:proofErr w:type="spellEnd"/>
            <w:r w:rsidRPr="00B564D1">
              <w:rPr>
                <w:lang w:val="en-US"/>
              </w:rPr>
              <w:t xml:space="preserve"> </w:t>
            </w:r>
            <w:r w:rsidR="009A677D">
              <w:rPr>
                <w:lang w:val="en-US"/>
              </w:rPr>
              <w:t xml:space="preserve">(ORG) </w:t>
            </w:r>
            <w:r w:rsidR="009A677D" w:rsidRPr="00B564D1">
              <w:rPr>
                <w:lang w:val="en-US"/>
              </w:rPr>
              <w:t xml:space="preserve">property </w:t>
            </w:r>
            <w:r w:rsidRPr="00B564D1">
              <w:rPr>
                <w:lang w:val="en-US"/>
              </w:rPr>
              <w:t>identifies the limitation on the distribution of the resource based on organization.</w:t>
            </w:r>
          </w:p>
          <w:p w14:paraId="3EA96714" w14:textId="77777777" w:rsidR="00571C2D" w:rsidRDefault="00571C2D" w:rsidP="00571C2D">
            <w:pPr>
              <w:widowControl w:val="0"/>
              <w:pBdr>
                <w:top w:val="nil"/>
                <w:left w:val="nil"/>
                <w:bottom w:val="nil"/>
                <w:right w:val="nil"/>
                <w:between w:val="nil"/>
              </w:pBdr>
              <w:spacing w:line="240" w:lineRule="auto"/>
              <w:rPr>
                <w:lang w:val="en-US"/>
              </w:rPr>
            </w:pPr>
          </w:p>
          <w:p w14:paraId="1DBFB483" w14:textId="625E8D60" w:rsidR="00571C2D" w:rsidRDefault="00571C2D" w:rsidP="00571C2D">
            <w:pPr>
              <w:widowControl w:val="0"/>
              <w:pBdr>
                <w:top w:val="nil"/>
                <w:left w:val="nil"/>
                <w:bottom w:val="nil"/>
                <w:right w:val="nil"/>
                <w:between w:val="nil"/>
              </w:pBdr>
              <w:spacing w:line="240" w:lineRule="auto"/>
              <w:rPr>
                <w:lang w:val="en-US"/>
              </w:rPr>
            </w:pPr>
            <w:r w:rsidRPr="00B564D1">
              <w:rPr>
                <w:lang w:val="en-US"/>
              </w:rPr>
              <w:t xml:space="preserve">Allowable values listed in Appendix A: List of Organizations of </w:t>
            </w:r>
            <w:r w:rsidR="00C11061">
              <w:rPr>
                <w:lang w:val="en-US"/>
              </w:rPr>
              <w:t>"</w:t>
            </w:r>
            <w:r w:rsidR="00C11061" w:rsidRPr="00E51A69">
              <w:rPr>
                <w:lang w:val="en-US"/>
              </w:rPr>
              <w:t>Information Sharing Architecture (ISA) Access Control Specification (ACS) Version 3.0</w:t>
            </w:r>
            <w:r w:rsidR="00C11061">
              <w:rPr>
                <w:lang w:val="en-US"/>
              </w:rPr>
              <w:t xml:space="preserve">a" </w:t>
            </w:r>
            <w:r w:rsidRPr="00B564D1">
              <w:rPr>
                <w:b/>
                <w:lang w:val="en-US"/>
              </w:rPr>
              <w:t>MUST</w:t>
            </w:r>
            <w:r w:rsidRPr="00B564D1">
              <w:rPr>
                <w:lang w:val="en-US"/>
              </w:rPr>
              <w:t xml:space="preserve"> be used.</w:t>
            </w:r>
          </w:p>
          <w:p w14:paraId="4BE3330E" w14:textId="77777777" w:rsidR="008B549E" w:rsidRDefault="008B549E" w:rsidP="00571C2D">
            <w:pPr>
              <w:widowControl w:val="0"/>
              <w:pBdr>
                <w:top w:val="nil"/>
                <w:left w:val="nil"/>
                <w:bottom w:val="nil"/>
                <w:right w:val="nil"/>
                <w:between w:val="nil"/>
              </w:pBdr>
              <w:spacing w:line="240" w:lineRule="auto"/>
              <w:rPr>
                <w:lang w:val="en-US"/>
              </w:rPr>
            </w:pPr>
          </w:p>
          <w:p w14:paraId="03E44B87" w14:textId="7D1F0635" w:rsidR="008B549E" w:rsidRPr="00B564D1" w:rsidRDefault="008B549E" w:rsidP="00571C2D">
            <w:pPr>
              <w:widowControl w:val="0"/>
              <w:pBdr>
                <w:top w:val="nil"/>
                <w:left w:val="nil"/>
                <w:bottom w:val="nil"/>
                <w:right w:val="nil"/>
                <w:between w:val="nil"/>
              </w:pBdr>
              <w:spacing w:line="240" w:lineRule="auto"/>
              <w:rPr>
                <w:lang w:val="en-US"/>
              </w:rPr>
            </w:pPr>
            <w:r>
              <w:rPr>
                <w:lang w:val="en-US"/>
              </w:rPr>
              <w:t xml:space="preserve">The set of </w:t>
            </w:r>
            <w:r w:rsidR="00D100CE">
              <w:rPr>
                <w:lang w:val="en-US"/>
              </w:rPr>
              <w:t>possible</w:t>
            </w:r>
            <w:r>
              <w:rPr>
                <w:lang w:val="en-US"/>
              </w:rPr>
              <w:t xml:space="preserve"> values can be thought of as an open</w:t>
            </w:r>
            <w:r w:rsidR="006844AC">
              <w:rPr>
                <w:lang w:val="en-US"/>
              </w:rPr>
              <w:t xml:space="preserve"> vocabulary,</w:t>
            </w:r>
            <w:r>
              <w:rPr>
                <w:lang w:val="en-US"/>
              </w:rPr>
              <w:t xml:space="preserve"> </w:t>
            </w:r>
            <w:r w:rsidR="006844AC">
              <w:rPr>
                <w:lang w:val="en-US"/>
              </w:rPr>
              <w:t>but</w:t>
            </w:r>
            <w:r>
              <w:rPr>
                <w:lang w:val="en-US"/>
              </w:rPr>
              <w:t xml:space="preserve"> </w:t>
            </w:r>
            <w:r w:rsidR="006844AC">
              <w:rPr>
                <w:lang w:val="en-US"/>
              </w:rPr>
              <w:t xml:space="preserve">it </w:t>
            </w:r>
            <w:r>
              <w:rPr>
                <w:lang w:val="en-US"/>
              </w:rPr>
              <w:t>is not explicitly defined in this specification.</w:t>
            </w:r>
          </w:p>
        </w:tc>
      </w:tr>
    </w:tbl>
    <w:p w14:paraId="19C3EA4D" w14:textId="47964CB3" w:rsidR="00205075" w:rsidRPr="008F447F" w:rsidRDefault="00806759" w:rsidP="00D22194">
      <w:pPr>
        <w:pStyle w:val="Heading2"/>
      </w:pPr>
      <w:bookmarkStart w:id="51" w:name="_Toc528065172"/>
      <w:r>
        <w:t>2.10</w:t>
      </w:r>
      <w:r w:rsidR="00205075" w:rsidRPr="009B7AF2">
        <w:t> </w:t>
      </w:r>
      <w:r w:rsidR="00205075">
        <w:t xml:space="preserve">ACS </w:t>
      </w:r>
      <w:r w:rsidR="00205075">
        <w:rPr>
          <w:lang w:val="en-US"/>
        </w:rPr>
        <w:t xml:space="preserve">Privilege Action </w:t>
      </w:r>
      <w:r w:rsidR="00354305">
        <w:rPr>
          <w:lang w:val="en-US"/>
        </w:rPr>
        <w:t>Open Vocabulary</w:t>
      </w:r>
    </w:p>
    <w:p w14:paraId="0C0044D9" w14:textId="2004DBDB"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sidR="00576610">
        <w:rPr>
          <w:rFonts w:ascii="Consolas" w:eastAsia="Consolas" w:hAnsi="Consolas" w:cs="Consolas"/>
          <w:color w:val="C7254E"/>
          <w:shd w:val="clear" w:color="auto" w:fill="F9F2F4"/>
        </w:rPr>
        <w:t>-</w:t>
      </w:r>
      <w:proofErr w:type="spellStart"/>
      <w:ins w:id="52" w:author="Rich Piazza" w:date="2020-06-15T13:02:00Z">
        <w:r w:rsidR="00556184">
          <w:rPr>
            <w:rFonts w:ascii="Consolas" w:eastAsia="Consolas" w:hAnsi="Consolas" w:cs="Consolas"/>
            <w:color w:val="C7254E"/>
            <w:shd w:val="clear" w:color="auto" w:fill="F9F2F4"/>
          </w:rPr>
          <w:t>acs</w:t>
        </w:r>
        <w:proofErr w:type="spellEnd"/>
        <w:r w:rsidR="00556184">
          <w:rPr>
            <w:rFonts w:ascii="Consolas" w:eastAsia="Consolas" w:hAnsi="Consolas" w:cs="Consolas"/>
            <w:color w:val="C7254E"/>
            <w:shd w:val="clear" w:color="auto" w:fill="F9F2F4"/>
          </w:rPr>
          <w:t>-</w:t>
        </w:r>
      </w:ins>
      <w:r>
        <w:rPr>
          <w:rFonts w:ascii="Consolas" w:eastAsia="Consolas" w:hAnsi="Consolas" w:cs="Consolas"/>
          <w:color w:val="C7254E"/>
          <w:shd w:val="clear" w:color="auto" w:fill="F9F2F4"/>
        </w:rPr>
        <w:t>privil</w:t>
      </w:r>
      <w:r w:rsidR="00E602DF">
        <w:rPr>
          <w:rFonts w:ascii="Consolas" w:eastAsia="Consolas" w:hAnsi="Consolas" w:cs="Consolas"/>
          <w:color w:val="C7254E"/>
          <w:shd w:val="clear" w:color="auto" w:fill="F9F2F4"/>
        </w:rPr>
        <w:t>e</w:t>
      </w:r>
      <w:r>
        <w:rPr>
          <w:rFonts w:ascii="Consolas" w:eastAsia="Consolas" w:hAnsi="Consolas" w:cs="Consolas"/>
          <w:color w:val="C7254E"/>
          <w:shd w:val="clear" w:color="auto" w:fill="F9F2F4"/>
        </w:rPr>
        <w:t>ge-action-</w:t>
      </w:r>
      <w:proofErr w:type="spellStart"/>
      <w:r w:rsidR="00354305">
        <w:rPr>
          <w:rFonts w:ascii="Consolas" w:eastAsia="Consolas" w:hAnsi="Consolas" w:cs="Consolas"/>
          <w:color w:val="C7254E"/>
          <w:shd w:val="clear" w:color="auto" w:fill="F9F2F4"/>
        </w:rPr>
        <w:t>ov</w:t>
      </w:r>
      <w:proofErr w:type="spellEnd"/>
    </w:p>
    <w:p w14:paraId="015DE724"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205075" w14:paraId="532BFEA7" w14:textId="77777777" w:rsidTr="001C06EC">
        <w:tc>
          <w:tcPr>
            <w:tcW w:w="2860" w:type="dxa"/>
            <w:shd w:val="clear" w:color="auto" w:fill="073763"/>
            <w:tcMar>
              <w:top w:w="100" w:type="dxa"/>
              <w:left w:w="100" w:type="dxa"/>
              <w:bottom w:w="100" w:type="dxa"/>
              <w:right w:w="100" w:type="dxa"/>
            </w:tcMar>
          </w:tcPr>
          <w:p w14:paraId="0A790D4C"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0FFDF72"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1BD7CD60" w14:textId="77777777" w:rsidTr="001C06EC">
        <w:tc>
          <w:tcPr>
            <w:tcW w:w="2860" w:type="dxa"/>
            <w:shd w:val="clear" w:color="auto" w:fill="auto"/>
            <w:tcMar>
              <w:top w:w="100" w:type="dxa"/>
              <w:left w:w="100" w:type="dxa"/>
              <w:bottom w:w="100" w:type="dxa"/>
              <w:right w:w="100" w:type="dxa"/>
            </w:tcMar>
          </w:tcPr>
          <w:p w14:paraId="59D533EB" w14:textId="746E9062" w:rsidR="00205075" w:rsidRPr="00D100CE" w:rsidRDefault="00D100CE"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DSPLY</w:t>
            </w:r>
            <w:r w:rsidR="00205075" w:rsidRPr="00D100CE">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335A3BF" w14:textId="50CCAD44" w:rsidR="00205075" w:rsidRPr="001C06EC" w:rsidRDefault="00205075" w:rsidP="001C06EC">
            <w:pPr>
              <w:pStyle w:val="Default"/>
              <w:rPr>
                <w:rFonts w:ascii="Arial" w:hAnsi="Arial" w:cs="Arial"/>
                <w:sz w:val="20"/>
                <w:szCs w:val="20"/>
              </w:rPr>
            </w:pPr>
            <w:r w:rsidRPr="001C06EC">
              <w:rPr>
                <w:rFonts w:ascii="Arial" w:hAnsi="Arial" w:cs="Arial"/>
                <w:sz w:val="20"/>
                <w:szCs w:val="20"/>
              </w:rPr>
              <w:t>The action of displaying, either in a hard copy document or a visual presentation</w:t>
            </w:r>
            <w:r w:rsidR="00AE1CB9" w:rsidRPr="001C06EC">
              <w:rPr>
                <w:rFonts w:ascii="Arial" w:hAnsi="Arial" w:cs="Arial"/>
                <w:sz w:val="20"/>
                <w:szCs w:val="20"/>
              </w:rPr>
              <w:t xml:space="preserve"> of </w:t>
            </w:r>
            <w:r w:rsidRPr="001C06EC">
              <w:rPr>
                <w:rFonts w:ascii="Arial" w:hAnsi="Arial" w:cs="Arial"/>
                <w:sz w:val="20"/>
                <w:szCs w:val="20"/>
              </w:rPr>
              <w:t xml:space="preserve">the resource. DSPLY should be used to permit display when there is generally a global deny for all actions. </w:t>
            </w:r>
          </w:p>
        </w:tc>
      </w:tr>
      <w:tr w:rsidR="00205075" w14:paraId="5DD4DB9C" w14:textId="77777777" w:rsidTr="001C06EC">
        <w:tc>
          <w:tcPr>
            <w:tcW w:w="2860" w:type="dxa"/>
            <w:shd w:val="clear" w:color="auto" w:fill="auto"/>
            <w:tcMar>
              <w:top w:w="100" w:type="dxa"/>
              <w:left w:w="100" w:type="dxa"/>
              <w:bottom w:w="100" w:type="dxa"/>
              <w:right w:w="100" w:type="dxa"/>
            </w:tcMar>
          </w:tcPr>
          <w:p w14:paraId="03AB6EBD" w14:textId="456577A4"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IDSRC</w:t>
            </w:r>
            <w:r w:rsidR="00205075" w:rsidRPr="001C06EC">
              <w:rPr>
                <w:rFonts w:ascii="Consolas" w:hAnsi="Consolas" w:cs="Consolas"/>
                <w:sz w:val="20"/>
                <w:szCs w:val="20"/>
              </w:rPr>
              <w:t xml:space="preserve"> </w:t>
            </w:r>
          </w:p>
          <w:p w14:paraId="40EEA06F" w14:textId="7EE4260A" w:rsidR="00205075" w:rsidRPr="00F355CF" w:rsidRDefault="00205075" w:rsidP="00751151">
            <w:pPr>
              <w:pStyle w:val="HTMLPreformatted"/>
              <w:rPr>
                <w:rFonts w:eastAsia="Consolas"/>
                <w:color w:val="073763"/>
                <w:shd w:val="clear" w:color="auto" w:fill="CFE2F3"/>
                <w:lang w:val="en-US"/>
              </w:rPr>
            </w:pPr>
          </w:p>
        </w:tc>
        <w:tc>
          <w:tcPr>
            <w:tcW w:w="6500" w:type="dxa"/>
            <w:shd w:val="clear" w:color="auto" w:fill="auto"/>
            <w:tcMar>
              <w:top w:w="100" w:type="dxa"/>
              <w:left w:w="100" w:type="dxa"/>
              <w:bottom w:w="100" w:type="dxa"/>
              <w:right w:w="100" w:type="dxa"/>
            </w:tcMar>
          </w:tcPr>
          <w:p w14:paraId="1D8DA3E2" w14:textId="603E8168" w:rsidR="00205075" w:rsidRPr="00F355CF" w:rsidRDefault="00205075" w:rsidP="00751151">
            <w:pPr>
              <w:pBdr>
                <w:top w:val="nil"/>
                <w:left w:val="nil"/>
                <w:bottom w:val="nil"/>
                <w:right w:val="nil"/>
                <w:between w:val="nil"/>
              </w:pBdr>
              <w:rPr>
                <w:rFonts w:eastAsia="Consolas"/>
                <w:color w:val="C7254E"/>
                <w:shd w:val="clear" w:color="auto" w:fill="F9F2F4"/>
              </w:rPr>
            </w:pPr>
            <w:r w:rsidRPr="00F355CF">
              <w:t>The action of identifying the source of the resource further than the entity receiving the resource. When set to deny, attributes or elements in the resource that identify the source and custodian must be removed or replaced prior to additional actions being taken. This restriction applies not only to the elements in the header of the resource but may also apply to elements within the body of the document being shared. The use of IDSRC does not authorize any changes to markings on the resource. For example, the removal of the source information will not change the classification of the resource.</w:t>
            </w:r>
          </w:p>
        </w:tc>
      </w:tr>
      <w:tr w:rsidR="00205075" w14:paraId="6FF5FBE6" w14:textId="77777777" w:rsidTr="00205075">
        <w:tc>
          <w:tcPr>
            <w:tcW w:w="2860" w:type="dxa"/>
            <w:shd w:val="clear" w:color="auto" w:fill="auto"/>
            <w:tcMar>
              <w:top w:w="100" w:type="dxa"/>
              <w:left w:w="100" w:type="dxa"/>
              <w:bottom w:w="100" w:type="dxa"/>
              <w:right w:w="100" w:type="dxa"/>
            </w:tcMar>
          </w:tcPr>
          <w:p w14:paraId="32173331" w14:textId="0C3F685C"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TENOT</w:t>
            </w:r>
            <w:r w:rsidR="00205075"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3F13A6E2" w14:textId="0CC2AE6E" w:rsidR="00205075" w:rsidRPr="00F355CF" w:rsidRDefault="00205075" w:rsidP="00751151">
            <w:pPr>
              <w:pBdr>
                <w:top w:val="nil"/>
                <w:left w:val="nil"/>
                <w:bottom w:val="nil"/>
                <w:right w:val="nil"/>
                <w:between w:val="nil"/>
              </w:pBdr>
            </w:pPr>
            <w:r w:rsidRPr="00F355CF">
              <w:t>The action of notifying a targeted entity of a cybersecurity incident based on the resource.</w:t>
            </w:r>
          </w:p>
        </w:tc>
      </w:tr>
      <w:tr w:rsidR="00205075" w14:paraId="3250A623" w14:textId="77777777" w:rsidTr="00205075">
        <w:tc>
          <w:tcPr>
            <w:tcW w:w="2860" w:type="dxa"/>
            <w:shd w:val="clear" w:color="auto" w:fill="auto"/>
            <w:tcMar>
              <w:top w:w="100" w:type="dxa"/>
              <w:left w:w="100" w:type="dxa"/>
              <w:bottom w:w="100" w:type="dxa"/>
              <w:right w:w="100" w:type="dxa"/>
            </w:tcMar>
          </w:tcPr>
          <w:p w14:paraId="4ACD918D" w14:textId="7F0934D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NETDEF</w:t>
            </w:r>
          </w:p>
        </w:tc>
        <w:tc>
          <w:tcPr>
            <w:tcW w:w="6500" w:type="dxa"/>
            <w:shd w:val="clear" w:color="auto" w:fill="auto"/>
            <w:tcMar>
              <w:top w:w="100" w:type="dxa"/>
              <w:left w:w="100" w:type="dxa"/>
              <w:bottom w:w="100" w:type="dxa"/>
              <w:right w:w="100" w:type="dxa"/>
            </w:tcMar>
          </w:tcPr>
          <w:p w14:paraId="4B55B6BF" w14:textId="26C50404" w:rsidR="00205075" w:rsidRPr="00F355CF" w:rsidRDefault="00205075" w:rsidP="00751151">
            <w:pPr>
              <w:pBdr>
                <w:top w:val="nil"/>
                <w:left w:val="nil"/>
                <w:bottom w:val="nil"/>
                <w:right w:val="nil"/>
                <w:between w:val="nil"/>
              </w:pBdr>
            </w:pPr>
            <w:r w:rsidRPr="00F355CF">
              <w:t>The action of taking network defense actions including detection and mitigation, remediation, and local analysis and signature development, based on the resource.</w:t>
            </w:r>
          </w:p>
        </w:tc>
      </w:tr>
      <w:tr w:rsidR="00205075" w14:paraId="56A51E0A" w14:textId="77777777" w:rsidTr="00205075">
        <w:tc>
          <w:tcPr>
            <w:tcW w:w="2860" w:type="dxa"/>
            <w:shd w:val="clear" w:color="auto" w:fill="auto"/>
            <w:tcMar>
              <w:top w:w="100" w:type="dxa"/>
              <w:left w:w="100" w:type="dxa"/>
              <w:bottom w:w="100" w:type="dxa"/>
              <w:right w:w="100" w:type="dxa"/>
            </w:tcMar>
          </w:tcPr>
          <w:p w14:paraId="7E2B2A79" w14:textId="7C1F7C38"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LEGAL</w:t>
            </w:r>
          </w:p>
        </w:tc>
        <w:tc>
          <w:tcPr>
            <w:tcW w:w="6500" w:type="dxa"/>
            <w:shd w:val="clear" w:color="auto" w:fill="auto"/>
            <w:tcMar>
              <w:top w:w="100" w:type="dxa"/>
              <w:left w:w="100" w:type="dxa"/>
              <w:bottom w:w="100" w:type="dxa"/>
              <w:right w:w="100" w:type="dxa"/>
            </w:tcMar>
          </w:tcPr>
          <w:p w14:paraId="590958EB" w14:textId="046AC653" w:rsidR="00205075" w:rsidRPr="00F355CF" w:rsidRDefault="00205075" w:rsidP="00751151">
            <w:pPr>
              <w:pBdr>
                <w:top w:val="nil"/>
                <w:left w:val="nil"/>
                <w:bottom w:val="nil"/>
                <w:right w:val="nil"/>
                <w:between w:val="nil"/>
              </w:pBdr>
            </w:pPr>
            <w:r w:rsidRPr="00F355CF">
              <w:t>The action of using the resource in legal proceedings.</w:t>
            </w:r>
          </w:p>
        </w:tc>
      </w:tr>
      <w:tr w:rsidR="00205075" w14:paraId="2AF9B207" w14:textId="77777777" w:rsidTr="00205075">
        <w:tc>
          <w:tcPr>
            <w:tcW w:w="2860" w:type="dxa"/>
            <w:shd w:val="clear" w:color="auto" w:fill="auto"/>
            <w:tcMar>
              <w:top w:w="100" w:type="dxa"/>
              <w:left w:w="100" w:type="dxa"/>
              <w:bottom w:w="100" w:type="dxa"/>
              <w:right w:w="100" w:type="dxa"/>
            </w:tcMar>
          </w:tcPr>
          <w:p w14:paraId="177E4A57" w14:textId="74919775"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INTEL</w:t>
            </w:r>
          </w:p>
        </w:tc>
        <w:tc>
          <w:tcPr>
            <w:tcW w:w="6500" w:type="dxa"/>
            <w:shd w:val="clear" w:color="auto" w:fill="auto"/>
            <w:tcMar>
              <w:top w:w="100" w:type="dxa"/>
              <w:left w:w="100" w:type="dxa"/>
              <w:bottom w:w="100" w:type="dxa"/>
              <w:right w:w="100" w:type="dxa"/>
            </w:tcMar>
          </w:tcPr>
          <w:p w14:paraId="62F6A3E0" w14:textId="2F87D465" w:rsidR="00205075" w:rsidRPr="00F355CF" w:rsidRDefault="00205075" w:rsidP="00751151">
            <w:pPr>
              <w:pBdr>
                <w:top w:val="nil"/>
                <w:left w:val="nil"/>
                <w:bottom w:val="nil"/>
                <w:right w:val="nil"/>
                <w:between w:val="nil"/>
              </w:pBdr>
            </w:pPr>
            <w:r w:rsidRPr="00F355CF">
              <w:t>The action of conducting additional intelligence analysis based on the resource.</w:t>
            </w:r>
          </w:p>
        </w:tc>
      </w:tr>
      <w:tr w:rsidR="00205075" w14:paraId="33037976" w14:textId="77777777" w:rsidTr="00205075">
        <w:tc>
          <w:tcPr>
            <w:tcW w:w="2860" w:type="dxa"/>
            <w:shd w:val="clear" w:color="auto" w:fill="auto"/>
            <w:tcMar>
              <w:top w:w="100" w:type="dxa"/>
              <w:left w:w="100" w:type="dxa"/>
              <w:bottom w:w="100" w:type="dxa"/>
              <w:right w:w="100" w:type="dxa"/>
            </w:tcMar>
          </w:tcPr>
          <w:p w14:paraId="482F6E5D" w14:textId="4EEF8812"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TEARLINE</w:t>
            </w:r>
          </w:p>
        </w:tc>
        <w:tc>
          <w:tcPr>
            <w:tcW w:w="6500" w:type="dxa"/>
            <w:shd w:val="clear" w:color="auto" w:fill="auto"/>
            <w:tcMar>
              <w:top w:w="100" w:type="dxa"/>
              <w:left w:w="100" w:type="dxa"/>
              <w:bottom w:w="100" w:type="dxa"/>
              <w:right w:w="100" w:type="dxa"/>
            </w:tcMar>
          </w:tcPr>
          <w:p w14:paraId="5EA9CBFC" w14:textId="2F52FA28" w:rsidR="00205075" w:rsidRPr="00F355CF" w:rsidRDefault="00205075" w:rsidP="00205075">
            <w:pPr>
              <w:pBdr>
                <w:top w:val="nil"/>
                <w:left w:val="nil"/>
                <w:bottom w:val="nil"/>
                <w:right w:val="nil"/>
                <w:between w:val="nil"/>
              </w:pBdr>
            </w:pPr>
            <w:r w:rsidRPr="00F355CF">
              <w:t>The action of removing and taking further action on components of a resource based on their component markings. To be tear-</w:t>
            </w:r>
            <w:proofErr w:type="spellStart"/>
            <w:r w:rsidRPr="00F355CF">
              <w:t>lineable</w:t>
            </w:r>
            <w:proofErr w:type="spellEnd"/>
            <w:r w:rsidRPr="00F355CF">
              <w:t xml:space="preserve"> indicates that marked components of a document may be removed and treated as individually marked components. When set to deny, even though</w:t>
            </w:r>
            <w:r w:rsidR="00AE1CB9" w:rsidRPr="00F355CF">
              <w:t xml:space="preserve"> </w:t>
            </w:r>
            <w:r w:rsidRPr="00F355CF">
              <w:t>there may be components with fewer restrictions than the overall document, they may not be removed.</w:t>
            </w:r>
          </w:p>
        </w:tc>
      </w:tr>
      <w:tr w:rsidR="00205075" w14:paraId="3EADF035" w14:textId="77777777" w:rsidTr="00205075">
        <w:tc>
          <w:tcPr>
            <w:tcW w:w="2860" w:type="dxa"/>
            <w:shd w:val="clear" w:color="auto" w:fill="auto"/>
            <w:tcMar>
              <w:top w:w="100" w:type="dxa"/>
              <w:left w:w="100" w:type="dxa"/>
              <w:bottom w:w="100" w:type="dxa"/>
              <w:right w:w="100" w:type="dxa"/>
            </w:tcMar>
          </w:tcPr>
          <w:p w14:paraId="27576176" w14:textId="79620503" w:rsidR="00205075"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OPACTION</w:t>
            </w:r>
          </w:p>
        </w:tc>
        <w:tc>
          <w:tcPr>
            <w:tcW w:w="6500" w:type="dxa"/>
            <w:shd w:val="clear" w:color="auto" w:fill="auto"/>
            <w:tcMar>
              <w:top w:w="100" w:type="dxa"/>
              <w:left w:w="100" w:type="dxa"/>
              <w:bottom w:w="100" w:type="dxa"/>
              <w:right w:w="100" w:type="dxa"/>
            </w:tcMar>
          </w:tcPr>
          <w:p w14:paraId="5E42AB2E" w14:textId="3B684601" w:rsidR="00205075" w:rsidRPr="00F355CF" w:rsidRDefault="00AE1CB9" w:rsidP="00751151">
            <w:pPr>
              <w:pBdr>
                <w:top w:val="nil"/>
                <w:left w:val="nil"/>
                <w:bottom w:val="nil"/>
                <w:right w:val="nil"/>
                <w:between w:val="nil"/>
              </w:pBdr>
            </w:pPr>
            <w:r w:rsidRPr="00F355CF">
              <w:t>The action of conducting cyber-based operations applied to adversary capabilities based on the resource.</w:t>
            </w:r>
          </w:p>
        </w:tc>
      </w:tr>
      <w:tr w:rsidR="00AE1CB9" w14:paraId="3CD75D1D" w14:textId="77777777" w:rsidTr="00205075">
        <w:tc>
          <w:tcPr>
            <w:tcW w:w="2860" w:type="dxa"/>
            <w:shd w:val="clear" w:color="auto" w:fill="auto"/>
            <w:tcMar>
              <w:top w:w="100" w:type="dxa"/>
              <w:left w:w="100" w:type="dxa"/>
              <w:bottom w:w="100" w:type="dxa"/>
              <w:right w:w="100" w:type="dxa"/>
            </w:tcMar>
          </w:tcPr>
          <w:p w14:paraId="4C0D59DB" w14:textId="2FF7EE7E"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REQUEST</w:t>
            </w:r>
          </w:p>
        </w:tc>
        <w:tc>
          <w:tcPr>
            <w:tcW w:w="6500" w:type="dxa"/>
            <w:shd w:val="clear" w:color="auto" w:fill="auto"/>
            <w:tcMar>
              <w:top w:w="100" w:type="dxa"/>
              <w:left w:w="100" w:type="dxa"/>
              <w:bottom w:w="100" w:type="dxa"/>
              <w:right w:w="100" w:type="dxa"/>
            </w:tcMar>
          </w:tcPr>
          <w:p w14:paraId="373D118F" w14:textId="79B02A5E" w:rsidR="00AE1CB9" w:rsidRPr="00F355CF" w:rsidRDefault="00AE1CB9" w:rsidP="00751151">
            <w:pPr>
              <w:pBdr>
                <w:top w:val="nil"/>
                <w:left w:val="nil"/>
                <w:bottom w:val="nil"/>
                <w:right w:val="nil"/>
                <w:between w:val="nil"/>
              </w:pBdr>
            </w:pPr>
            <w:r w:rsidRPr="00F355CF">
              <w:t>The action of requesting a waiver to an access privilege restriction. When set to deny, the originator will not consider specific requests to take actions based on the resource.</w:t>
            </w:r>
          </w:p>
        </w:tc>
      </w:tr>
      <w:tr w:rsidR="00AE1CB9" w14:paraId="01EB537A" w14:textId="77777777" w:rsidTr="00205075">
        <w:tc>
          <w:tcPr>
            <w:tcW w:w="2860" w:type="dxa"/>
            <w:shd w:val="clear" w:color="auto" w:fill="auto"/>
            <w:tcMar>
              <w:top w:w="100" w:type="dxa"/>
              <w:left w:w="100" w:type="dxa"/>
              <w:bottom w:w="100" w:type="dxa"/>
              <w:right w:w="100" w:type="dxa"/>
            </w:tcMar>
          </w:tcPr>
          <w:p w14:paraId="2D1BE3EC" w14:textId="15DB7B53"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ANONYMOUSACCESS</w:t>
            </w:r>
          </w:p>
        </w:tc>
        <w:tc>
          <w:tcPr>
            <w:tcW w:w="6500" w:type="dxa"/>
            <w:shd w:val="clear" w:color="auto" w:fill="auto"/>
            <w:tcMar>
              <w:top w:w="100" w:type="dxa"/>
              <w:left w:w="100" w:type="dxa"/>
              <w:bottom w:w="100" w:type="dxa"/>
              <w:right w:w="100" w:type="dxa"/>
            </w:tcMar>
          </w:tcPr>
          <w:p w14:paraId="2203AC07" w14:textId="4548CC1D" w:rsidR="00AE1CB9" w:rsidRPr="00F355CF" w:rsidRDefault="00AE1CB9" w:rsidP="00751151">
            <w:pPr>
              <w:pBdr>
                <w:top w:val="nil"/>
                <w:left w:val="nil"/>
                <w:bottom w:val="nil"/>
                <w:right w:val="nil"/>
                <w:between w:val="nil"/>
              </w:pBdr>
            </w:pPr>
            <w:r w:rsidRPr="00F355CF">
              <w:t>The action of allowing anonymous access to the resource. This action is included to support the restrictions placed on the indicators shared with the US government from the DHS Automated Indicator Sharing (AIS) program.</w:t>
            </w:r>
          </w:p>
        </w:tc>
      </w:tr>
      <w:tr w:rsidR="00AE1CB9" w14:paraId="6316762A" w14:textId="77777777" w:rsidTr="00205075">
        <w:tc>
          <w:tcPr>
            <w:tcW w:w="2860" w:type="dxa"/>
            <w:shd w:val="clear" w:color="auto" w:fill="auto"/>
            <w:tcMar>
              <w:top w:w="100" w:type="dxa"/>
              <w:left w:w="100" w:type="dxa"/>
              <w:bottom w:w="100" w:type="dxa"/>
              <w:right w:w="100" w:type="dxa"/>
            </w:tcMar>
          </w:tcPr>
          <w:p w14:paraId="3BEE1503" w14:textId="2261D668" w:rsidR="00AE1CB9" w:rsidRPr="001C06EC" w:rsidRDefault="00D100CE" w:rsidP="00205075">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CISAUSES</w:t>
            </w:r>
          </w:p>
        </w:tc>
        <w:tc>
          <w:tcPr>
            <w:tcW w:w="6500" w:type="dxa"/>
            <w:shd w:val="clear" w:color="auto" w:fill="auto"/>
            <w:tcMar>
              <w:top w:w="100" w:type="dxa"/>
              <w:left w:w="100" w:type="dxa"/>
              <w:bottom w:w="100" w:type="dxa"/>
              <w:right w:w="100" w:type="dxa"/>
            </w:tcMar>
          </w:tcPr>
          <w:p w14:paraId="37A8D595" w14:textId="4B5A5DDE" w:rsidR="00AE1CB9" w:rsidRPr="00F355CF" w:rsidRDefault="00AE1CB9" w:rsidP="00751151">
            <w:pPr>
              <w:pBdr>
                <w:top w:val="nil"/>
                <w:left w:val="nil"/>
                <w:bottom w:val="nil"/>
                <w:right w:val="nil"/>
                <w:between w:val="nil"/>
              </w:pBdr>
            </w:pPr>
            <w:r w:rsidRPr="00F355CF">
              <w:t>The cybersecurity purposes allowed in the Cybersecurity Information Sharing Act of 2015</w:t>
            </w:r>
          </w:p>
        </w:tc>
      </w:tr>
    </w:tbl>
    <w:p w14:paraId="0725DF0B" w14:textId="4E7FA87C" w:rsidR="00205075" w:rsidRPr="008F447F" w:rsidRDefault="00806759" w:rsidP="00D22194">
      <w:pPr>
        <w:pStyle w:val="Heading2"/>
      </w:pPr>
      <w:r>
        <w:t>2.11</w:t>
      </w:r>
      <w:r w:rsidR="00205075" w:rsidRPr="009B7AF2">
        <w:t> </w:t>
      </w:r>
      <w:r w:rsidR="00205075">
        <w:t xml:space="preserve">ACS </w:t>
      </w:r>
      <w:r w:rsidR="00205075">
        <w:rPr>
          <w:lang w:val="en-US"/>
        </w:rPr>
        <w:t>Rule Effect Enumeration</w:t>
      </w:r>
    </w:p>
    <w:p w14:paraId="52EA586D" w14:textId="6DD74A15" w:rsidR="00205075" w:rsidRDefault="00205075" w:rsidP="00205075">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sidR="00C65115">
        <w:rPr>
          <w:rFonts w:ascii="Consolas" w:eastAsia="Consolas" w:hAnsi="Consolas" w:cs="Consolas"/>
          <w:color w:val="C7254E"/>
          <w:shd w:val="clear" w:color="auto" w:fill="F9F2F4"/>
        </w:rPr>
        <w:t>acs</w:t>
      </w:r>
      <w:proofErr w:type="spellEnd"/>
      <w:r w:rsidR="00C65115">
        <w:rPr>
          <w:rFonts w:ascii="Consolas" w:eastAsia="Consolas" w:hAnsi="Consolas" w:cs="Consolas"/>
          <w:color w:val="C7254E"/>
          <w:shd w:val="clear" w:color="auto" w:fill="F9F2F4"/>
        </w:rPr>
        <w:t>-</w:t>
      </w:r>
      <w:r>
        <w:rPr>
          <w:rFonts w:ascii="Consolas" w:eastAsia="Consolas" w:hAnsi="Consolas" w:cs="Consolas"/>
          <w:color w:val="C7254E"/>
          <w:shd w:val="clear" w:color="auto" w:fill="F9F2F4"/>
        </w:rPr>
        <w:t>rule-effect-</w:t>
      </w:r>
      <w:proofErr w:type="spellStart"/>
      <w:r>
        <w:rPr>
          <w:rFonts w:ascii="Consolas" w:eastAsia="Consolas" w:hAnsi="Consolas" w:cs="Consolas"/>
          <w:color w:val="C7254E"/>
          <w:shd w:val="clear" w:color="auto" w:fill="F9F2F4"/>
        </w:rPr>
        <w:t>enum</w:t>
      </w:r>
      <w:proofErr w:type="spellEnd"/>
    </w:p>
    <w:p w14:paraId="034F269E" w14:textId="77777777" w:rsidR="00205075" w:rsidRPr="0074167C" w:rsidRDefault="00205075" w:rsidP="00205075">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0"/>
        <w:gridCol w:w="7130"/>
      </w:tblGrid>
      <w:tr w:rsidR="00205075" w14:paraId="5A91258F" w14:textId="77777777" w:rsidTr="001C06EC">
        <w:tc>
          <w:tcPr>
            <w:tcW w:w="2230" w:type="dxa"/>
            <w:shd w:val="clear" w:color="auto" w:fill="073763"/>
            <w:tcMar>
              <w:top w:w="100" w:type="dxa"/>
              <w:left w:w="100" w:type="dxa"/>
              <w:bottom w:w="100" w:type="dxa"/>
              <w:right w:w="100" w:type="dxa"/>
            </w:tcMar>
          </w:tcPr>
          <w:p w14:paraId="0E8926C9"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lastRenderedPageBreak/>
              <w:t>Vocabulary Value</w:t>
            </w:r>
          </w:p>
        </w:tc>
        <w:tc>
          <w:tcPr>
            <w:tcW w:w="7130" w:type="dxa"/>
            <w:shd w:val="clear" w:color="auto" w:fill="073763"/>
            <w:tcMar>
              <w:top w:w="100" w:type="dxa"/>
              <w:left w:w="100" w:type="dxa"/>
              <w:bottom w:w="100" w:type="dxa"/>
              <w:right w:w="100" w:type="dxa"/>
            </w:tcMar>
          </w:tcPr>
          <w:p w14:paraId="3EA1A704" w14:textId="77777777" w:rsidR="00205075" w:rsidRDefault="00205075" w:rsidP="00751151">
            <w:pPr>
              <w:widowControl w:val="0"/>
              <w:pBdr>
                <w:top w:val="nil"/>
                <w:left w:val="nil"/>
                <w:bottom w:val="nil"/>
                <w:right w:val="nil"/>
                <w:between w:val="nil"/>
              </w:pBdr>
              <w:spacing w:line="240" w:lineRule="auto"/>
              <w:rPr>
                <w:b/>
                <w:color w:val="FFFFFF"/>
              </w:rPr>
            </w:pPr>
            <w:r>
              <w:rPr>
                <w:b/>
                <w:color w:val="FFFFFF"/>
              </w:rPr>
              <w:t>Description</w:t>
            </w:r>
          </w:p>
        </w:tc>
      </w:tr>
      <w:tr w:rsidR="00205075" w14:paraId="3668CEBC" w14:textId="77777777" w:rsidTr="001C06EC">
        <w:tc>
          <w:tcPr>
            <w:tcW w:w="2230" w:type="dxa"/>
            <w:shd w:val="clear" w:color="auto" w:fill="auto"/>
            <w:tcMar>
              <w:top w:w="100" w:type="dxa"/>
              <w:left w:w="100" w:type="dxa"/>
              <w:bottom w:w="100" w:type="dxa"/>
              <w:right w:w="100" w:type="dxa"/>
            </w:tcMar>
          </w:tcPr>
          <w:p w14:paraId="0D5AC860" w14:textId="7F4A3064" w:rsidR="00205075" w:rsidRPr="00B564D1" w:rsidRDefault="00205075"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permit</w:t>
            </w:r>
          </w:p>
        </w:tc>
        <w:tc>
          <w:tcPr>
            <w:tcW w:w="7130" w:type="dxa"/>
            <w:shd w:val="clear" w:color="auto" w:fill="auto"/>
            <w:tcMar>
              <w:top w:w="100" w:type="dxa"/>
              <w:left w:w="100" w:type="dxa"/>
              <w:bottom w:w="100" w:type="dxa"/>
              <w:right w:w="100" w:type="dxa"/>
            </w:tcMar>
          </w:tcPr>
          <w:p w14:paraId="6EC5D427" w14:textId="320DCBBD" w:rsidR="00205075" w:rsidRPr="00AA4EB1" w:rsidRDefault="00205075" w:rsidP="00751151">
            <w:pPr>
              <w:pBdr>
                <w:top w:val="nil"/>
                <w:left w:val="nil"/>
                <w:bottom w:val="nil"/>
                <w:right w:val="nil"/>
                <w:between w:val="nil"/>
              </w:pBdr>
            </w:pPr>
            <w:r>
              <w:t xml:space="preserve">The specified action, privilege, </w:t>
            </w:r>
            <w:proofErr w:type="spellStart"/>
            <w:r>
              <w:t>etc</w:t>
            </w:r>
            <w:proofErr w:type="spellEnd"/>
            <w:r>
              <w:t xml:space="preserve"> is permitted</w:t>
            </w:r>
          </w:p>
        </w:tc>
      </w:tr>
      <w:tr w:rsidR="00205075" w14:paraId="7EB62670" w14:textId="77777777" w:rsidTr="001C06EC">
        <w:tc>
          <w:tcPr>
            <w:tcW w:w="2230" w:type="dxa"/>
            <w:shd w:val="clear" w:color="auto" w:fill="auto"/>
            <w:tcMar>
              <w:top w:w="100" w:type="dxa"/>
              <w:left w:w="100" w:type="dxa"/>
              <w:bottom w:w="100" w:type="dxa"/>
              <w:right w:w="100" w:type="dxa"/>
            </w:tcMar>
          </w:tcPr>
          <w:p w14:paraId="6DCFD1CB" w14:textId="24EB6F67" w:rsidR="00205075" w:rsidRPr="004C22E8" w:rsidRDefault="00205075" w:rsidP="00205075">
            <w:pPr>
              <w:pStyle w:val="HTMLPreformatted"/>
              <w:rPr>
                <w:rFonts w:eastAsia="Consolas"/>
                <w:color w:val="073763"/>
                <w:shd w:val="clear" w:color="auto" w:fill="CFE2F3"/>
                <w:lang w:val="en-US"/>
              </w:rPr>
            </w:pPr>
            <w:r>
              <w:rPr>
                <w:rFonts w:eastAsia="Consolas"/>
                <w:color w:val="073763"/>
                <w:shd w:val="clear" w:color="auto" w:fill="CFE2F3"/>
                <w:lang w:val="en-US"/>
              </w:rPr>
              <w:t>deny</w:t>
            </w:r>
          </w:p>
        </w:tc>
        <w:tc>
          <w:tcPr>
            <w:tcW w:w="7130" w:type="dxa"/>
            <w:shd w:val="clear" w:color="auto" w:fill="auto"/>
            <w:tcMar>
              <w:top w:w="100" w:type="dxa"/>
              <w:left w:w="100" w:type="dxa"/>
              <w:bottom w:w="100" w:type="dxa"/>
              <w:right w:w="100" w:type="dxa"/>
            </w:tcMar>
          </w:tcPr>
          <w:p w14:paraId="58B04E3C" w14:textId="4209DAE7" w:rsidR="00205075" w:rsidRPr="00505727" w:rsidRDefault="00205075" w:rsidP="00205075">
            <w:pPr>
              <w:pBdr>
                <w:top w:val="nil"/>
                <w:left w:val="nil"/>
                <w:bottom w:val="nil"/>
                <w:right w:val="nil"/>
                <w:between w:val="nil"/>
              </w:pBdr>
              <w:rPr>
                <w:rFonts w:eastAsia="Consolas"/>
                <w:color w:val="C7254E"/>
                <w:shd w:val="clear" w:color="auto" w:fill="F9F2F4"/>
              </w:rPr>
            </w:pPr>
            <w:r>
              <w:t xml:space="preserve">The specified action, privilege, </w:t>
            </w:r>
            <w:proofErr w:type="spellStart"/>
            <w:r>
              <w:t>etc</w:t>
            </w:r>
            <w:proofErr w:type="spellEnd"/>
            <w:r>
              <w:t xml:space="preserve"> is denied</w:t>
            </w:r>
          </w:p>
        </w:tc>
      </w:tr>
    </w:tbl>
    <w:p w14:paraId="081622EB" w14:textId="370404E7" w:rsidR="00205075" w:rsidRDefault="00205075" w:rsidP="00205075">
      <w:pPr>
        <w:rPr>
          <w:lang w:val="en-US"/>
        </w:rPr>
      </w:pPr>
    </w:p>
    <w:p w14:paraId="607D469E" w14:textId="21C8F397" w:rsidR="005731D7" w:rsidRPr="008F447F" w:rsidRDefault="00806759" w:rsidP="00D22194">
      <w:pPr>
        <w:pStyle w:val="Heading2"/>
      </w:pPr>
      <w:r>
        <w:t>2.12</w:t>
      </w:r>
      <w:r w:rsidR="005731D7" w:rsidRPr="009B7AF2">
        <w:t> </w:t>
      </w:r>
      <w:r w:rsidR="005731D7" w:rsidRPr="00E602DF">
        <w:t>ACS Classification</w:t>
      </w:r>
      <w:r w:rsidR="005731D7" w:rsidRPr="005731D7">
        <w:rPr>
          <w:lang w:val="en-US"/>
        </w:rPr>
        <w:t xml:space="preserve"> Enumeration</w:t>
      </w:r>
    </w:p>
    <w:p w14:paraId="410B0592" w14:textId="2B69B008" w:rsidR="005731D7" w:rsidRDefault="005731D7" w:rsidP="005731D7">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-classification-</w:t>
      </w:r>
      <w:proofErr w:type="spellStart"/>
      <w:r>
        <w:rPr>
          <w:rFonts w:ascii="Consolas" w:eastAsia="Consolas" w:hAnsi="Consolas" w:cs="Consolas"/>
          <w:color w:val="C7254E"/>
          <w:shd w:val="clear" w:color="auto" w:fill="F9F2F4"/>
        </w:rPr>
        <w:t>enum</w:t>
      </w:r>
      <w:proofErr w:type="spellEnd"/>
    </w:p>
    <w:p w14:paraId="5EE19AA3" w14:textId="77777777" w:rsidR="005731D7" w:rsidRPr="0074167C" w:rsidRDefault="005731D7" w:rsidP="005731D7">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90"/>
        <w:gridCol w:w="5870"/>
      </w:tblGrid>
      <w:tr w:rsidR="005731D7" w14:paraId="460976F1" w14:textId="77777777" w:rsidTr="001C06EC">
        <w:tc>
          <w:tcPr>
            <w:tcW w:w="3490" w:type="dxa"/>
            <w:shd w:val="clear" w:color="auto" w:fill="073763"/>
            <w:tcMar>
              <w:top w:w="100" w:type="dxa"/>
              <w:left w:w="100" w:type="dxa"/>
              <w:bottom w:w="100" w:type="dxa"/>
              <w:right w:w="100" w:type="dxa"/>
            </w:tcMar>
          </w:tcPr>
          <w:p w14:paraId="0FF64EF0"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Vocabulary Value</w:t>
            </w:r>
          </w:p>
        </w:tc>
        <w:tc>
          <w:tcPr>
            <w:tcW w:w="5870" w:type="dxa"/>
            <w:shd w:val="clear" w:color="auto" w:fill="073763"/>
            <w:tcMar>
              <w:top w:w="100" w:type="dxa"/>
              <w:left w:w="100" w:type="dxa"/>
              <w:bottom w:w="100" w:type="dxa"/>
              <w:right w:w="100" w:type="dxa"/>
            </w:tcMar>
          </w:tcPr>
          <w:p w14:paraId="773EF9FE" w14:textId="77777777" w:rsidR="005731D7" w:rsidRDefault="005731D7" w:rsidP="00751151">
            <w:pPr>
              <w:widowControl w:val="0"/>
              <w:pBdr>
                <w:top w:val="nil"/>
                <w:left w:val="nil"/>
                <w:bottom w:val="nil"/>
                <w:right w:val="nil"/>
                <w:between w:val="nil"/>
              </w:pBdr>
              <w:spacing w:line="240" w:lineRule="auto"/>
              <w:rPr>
                <w:b/>
                <w:color w:val="FFFFFF"/>
              </w:rPr>
            </w:pPr>
            <w:r>
              <w:rPr>
                <w:b/>
                <w:color w:val="FFFFFF"/>
              </w:rPr>
              <w:t>Description</w:t>
            </w:r>
          </w:p>
        </w:tc>
      </w:tr>
      <w:tr w:rsidR="005731D7" w14:paraId="4EA3C989" w14:textId="77777777" w:rsidTr="001C06EC">
        <w:tc>
          <w:tcPr>
            <w:tcW w:w="3490" w:type="dxa"/>
            <w:shd w:val="clear" w:color="auto" w:fill="auto"/>
            <w:tcMar>
              <w:top w:w="100" w:type="dxa"/>
              <w:left w:w="100" w:type="dxa"/>
              <w:bottom w:w="100" w:type="dxa"/>
              <w:right w:w="100" w:type="dxa"/>
            </w:tcMar>
          </w:tcPr>
          <w:p w14:paraId="7424C427" w14:textId="37B041A9" w:rsidR="005731D7" w:rsidRPr="00B564D1" w:rsidRDefault="005731D7" w:rsidP="00751151">
            <w:pPr>
              <w:pStyle w:val="HTMLPreformatted"/>
              <w:shd w:val="clear" w:color="auto" w:fill="FFFFFF"/>
              <w:rPr>
                <w:rFonts w:ascii="Menlo" w:hAnsi="Menlo" w:cs="Menlo"/>
                <w:color w:val="000000"/>
                <w:sz w:val="18"/>
                <w:szCs w:val="18"/>
              </w:rPr>
            </w:pPr>
            <w:r>
              <w:rPr>
                <w:rFonts w:eastAsia="Consolas"/>
                <w:color w:val="073763"/>
                <w:shd w:val="clear" w:color="auto" w:fill="CFE2F3"/>
              </w:rPr>
              <w:t>U</w:t>
            </w:r>
          </w:p>
        </w:tc>
        <w:tc>
          <w:tcPr>
            <w:tcW w:w="5870" w:type="dxa"/>
            <w:shd w:val="clear" w:color="auto" w:fill="auto"/>
            <w:tcMar>
              <w:top w:w="100" w:type="dxa"/>
              <w:left w:w="100" w:type="dxa"/>
              <w:bottom w:w="100" w:type="dxa"/>
              <w:right w:w="100" w:type="dxa"/>
            </w:tcMar>
          </w:tcPr>
          <w:p w14:paraId="41860CBF" w14:textId="1B51DF7F" w:rsidR="005731D7" w:rsidRPr="00AA4EB1" w:rsidRDefault="005731D7" w:rsidP="00751151">
            <w:pPr>
              <w:pBdr>
                <w:top w:val="nil"/>
                <w:left w:val="nil"/>
                <w:bottom w:val="nil"/>
                <w:right w:val="nil"/>
                <w:between w:val="nil"/>
              </w:pBdr>
            </w:pPr>
            <w:r>
              <w:t>Unclassified</w:t>
            </w:r>
          </w:p>
        </w:tc>
      </w:tr>
      <w:tr w:rsidR="005731D7" w14:paraId="5242D62D" w14:textId="77777777" w:rsidTr="001C06EC">
        <w:tc>
          <w:tcPr>
            <w:tcW w:w="3490" w:type="dxa"/>
            <w:shd w:val="clear" w:color="auto" w:fill="auto"/>
            <w:tcMar>
              <w:top w:w="100" w:type="dxa"/>
              <w:left w:w="100" w:type="dxa"/>
              <w:bottom w:w="100" w:type="dxa"/>
              <w:right w:w="100" w:type="dxa"/>
            </w:tcMar>
          </w:tcPr>
          <w:p w14:paraId="7C7777EA" w14:textId="3D5335F3" w:rsidR="005731D7" w:rsidRPr="004C22E8"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C</w:t>
            </w:r>
          </w:p>
        </w:tc>
        <w:tc>
          <w:tcPr>
            <w:tcW w:w="5870" w:type="dxa"/>
            <w:shd w:val="clear" w:color="auto" w:fill="auto"/>
            <w:tcMar>
              <w:top w:w="100" w:type="dxa"/>
              <w:left w:w="100" w:type="dxa"/>
              <w:bottom w:w="100" w:type="dxa"/>
              <w:right w:w="100" w:type="dxa"/>
            </w:tcMar>
          </w:tcPr>
          <w:p w14:paraId="0E404279" w14:textId="7E142826" w:rsidR="005731D7" w:rsidRPr="00505727" w:rsidRDefault="005731D7" w:rsidP="00751151">
            <w:pPr>
              <w:pBdr>
                <w:top w:val="nil"/>
                <w:left w:val="nil"/>
                <w:bottom w:val="nil"/>
                <w:right w:val="nil"/>
                <w:between w:val="nil"/>
              </w:pBdr>
              <w:rPr>
                <w:rFonts w:eastAsia="Consolas"/>
                <w:color w:val="C7254E"/>
                <w:shd w:val="clear" w:color="auto" w:fill="F9F2F4"/>
              </w:rPr>
            </w:pPr>
            <w:r>
              <w:t>Confidential</w:t>
            </w:r>
          </w:p>
        </w:tc>
      </w:tr>
      <w:tr w:rsidR="005731D7" w14:paraId="3613AAA1" w14:textId="77777777" w:rsidTr="005731D7">
        <w:tc>
          <w:tcPr>
            <w:tcW w:w="3490" w:type="dxa"/>
            <w:shd w:val="clear" w:color="auto" w:fill="auto"/>
            <w:tcMar>
              <w:top w:w="100" w:type="dxa"/>
              <w:left w:w="100" w:type="dxa"/>
              <w:bottom w:w="100" w:type="dxa"/>
              <w:right w:w="100" w:type="dxa"/>
            </w:tcMar>
          </w:tcPr>
          <w:p w14:paraId="26083B29" w14:textId="3E054971"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S</w:t>
            </w:r>
          </w:p>
        </w:tc>
        <w:tc>
          <w:tcPr>
            <w:tcW w:w="5870" w:type="dxa"/>
            <w:shd w:val="clear" w:color="auto" w:fill="auto"/>
            <w:tcMar>
              <w:top w:w="100" w:type="dxa"/>
              <w:left w:w="100" w:type="dxa"/>
              <w:bottom w:w="100" w:type="dxa"/>
              <w:right w:w="100" w:type="dxa"/>
            </w:tcMar>
          </w:tcPr>
          <w:p w14:paraId="24D26259" w14:textId="555D0ACC" w:rsidR="005731D7" w:rsidRDefault="005731D7" w:rsidP="00751151">
            <w:pPr>
              <w:pBdr>
                <w:top w:val="nil"/>
                <w:left w:val="nil"/>
                <w:bottom w:val="nil"/>
                <w:right w:val="nil"/>
                <w:between w:val="nil"/>
              </w:pBdr>
            </w:pPr>
            <w:r>
              <w:t>Secret</w:t>
            </w:r>
          </w:p>
        </w:tc>
      </w:tr>
      <w:tr w:rsidR="005731D7" w14:paraId="2046A919" w14:textId="77777777" w:rsidTr="005731D7">
        <w:tc>
          <w:tcPr>
            <w:tcW w:w="3490" w:type="dxa"/>
            <w:shd w:val="clear" w:color="auto" w:fill="auto"/>
            <w:tcMar>
              <w:top w:w="100" w:type="dxa"/>
              <w:left w:w="100" w:type="dxa"/>
              <w:bottom w:w="100" w:type="dxa"/>
              <w:right w:w="100" w:type="dxa"/>
            </w:tcMar>
          </w:tcPr>
          <w:p w14:paraId="2B85A21B" w14:textId="787EA47F" w:rsidR="005731D7" w:rsidRDefault="005731D7" w:rsidP="00751151">
            <w:pPr>
              <w:pStyle w:val="HTMLPreformatted"/>
              <w:rPr>
                <w:rFonts w:eastAsia="Consolas"/>
                <w:color w:val="073763"/>
                <w:shd w:val="clear" w:color="auto" w:fill="CFE2F3"/>
                <w:lang w:val="en-US"/>
              </w:rPr>
            </w:pPr>
            <w:r>
              <w:rPr>
                <w:rFonts w:eastAsia="Consolas"/>
                <w:color w:val="073763"/>
                <w:shd w:val="clear" w:color="auto" w:fill="CFE2F3"/>
                <w:lang w:val="en-US"/>
              </w:rPr>
              <w:t>TS</w:t>
            </w:r>
          </w:p>
        </w:tc>
        <w:tc>
          <w:tcPr>
            <w:tcW w:w="5870" w:type="dxa"/>
            <w:shd w:val="clear" w:color="auto" w:fill="auto"/>
            <w:tcMar>
              <w:top w:w="100" w:type="dxa"/>
              <w:left w:w="100" w:type="dxa"/>
              <w:bottom w:w="100" w:type="dxa"/>
              <w:right w:w="100" w:type="dxa"/>
            </w:tcMar>
          </w:tcPr>
          <w:p w14:paraId="40A8A174" w14:textId="4F8179C3" w:rsidR="005731D7" w:rsidRDefault="005731D7" w:rsidP="00751151">
            <w:pPr>
              <w:pBdr>
                <w:top w:val="nil"/>
                <w:left w:val="nil"/>
                <w:bottom w:val="nil"/>
                <w:right w:val="nil"/>
                <w:between w:val="nil"/>
              </w:pBdr>
            </w:pPr>
            <w:r>
              <w:t>Top Secret</w:t>
            </w:r>
          </w:p>
        </w:tc>
      </w:tr>
    </w:tbl>
    <w:p w14:paraId="691F5B5B" w14:textId="77777777" w:rsidR="005731D7" w:rsidRDefault="005731D7" w:rsidP="005731D7">
      <w:pPr>
        <w:rPr>
          <w:lang w:val="en-US"/>
        </w:rPr>
      </w:pPr>
    </w:p>
    <w:p w14:paraId="66B5E83F" w14:textId="12664ED9" w:rsidR="00571C2D" w:rsidRPr="008F447F" w:rsidRDefault="00806759" w:rsidP="00D22194">
      <w:pPr>
        <w:pStyle w:val="Heading2"/>
      </w:pPr>
      <w:r>
        <w:t>2.13</w:t>
      </w:r>
      <w:r w:rsidR="00571C2D" w:rsidRPr="009B7AF2">
        <w:t> </w:t>
      </w:r>
      <w:r w:rsidR="00571C2D">
        <w:t xml:space="preserve">ACS </w:t>
      </w:r>
      <w:r w:rsidR="00CB13AF">
        <w:rPr>
          <w:lang w:val="en-US"/>
        </w:rPr>
        <w:t xml:space="preserve">Formal </w:t>
      </w:r>
      <w:r w:rsidR="00571C2D">
        <w:rPr>
          <w:lang w:val="en-US"/>
        </w:rPr>
        <w:t>Determination Enumeration</w:t>
      </w:r>
      <w:bookmarkEnd w:id="51"/>
    </w:p>
    <w:p w14:paraId="6B9BAC33" w14:textId="558D459B" w:rsidR="00571C2D" w:rsidRDefault="00571C2D" w:rsidP="00571C2D">
      <w:pPr>
        <w:rPr>
          <w:shd w:val="clear" w:color="auto" w:fill="F9F2F4"/>
          <w:lang w:val="en-US"/>
        </w:rPr>
      </w:pPr>
      <w:r w:rsidRPr="008F447F">
        <w:rPr>
          <w:b/>
        </w:rPr>
        <w:t>Type Name</w:t>
      </w:r>
      <w:r w:rsidRPr="00B564D1">
        <w:t xml:space="preserve">: </w:t>
      </w:r>
      <w:r w:rsidR="00CB13AF">
        <w:rPr>
          <w:rFonts w:ascii="Consolas" w:eastAsia="Consolas" w:hAnsi="Consolas" w:cs="Consolas"/>
          <w:color w:val="C7254E"/>
          <w:shd w:val="clear" w:color="auto" w:fill="F9F2F4"/>
        </w:rPr>
        <w:t>x-</w:t>
      </w:r>
      <w:proofErr w:type="spellStart"/>
      <w:r w:rsidR="00CB13AF">
        <w:rPr>
          <w:rFonts w:ascii="Consolas" w:eastAsia="Consolas" w:hAnsi="Consolas" w:cs="Consolas"/>
          <w:color w:val="C7254E"/>
          <w:shd w:val="clear" w:color="auto" w:fill="F9F2F4"/>
        </w:rPr>
        <w:t>isa</w:t>
      </w:r>
      <w:proofErr w:type="spellEnd"/>
      <w:r w:rsidR="00CB13AF">
        <w:rPr>
          <w:rFonts w:ascii="Consolas" w:eastAsia="Consolas" w:hAnsi="Consolas" w:cs="Consolas"/>
          <w:color w:val="C7254E"/>
          <w:shd w:val="clear" w:color="auto" w:fill="F9F2F4"/>
        </w:rPr>
        <w:t>-</w:t>
      </w:r>
      <w:proofErr w:type="spellStart"/>
      <w:r w:rsidR="00CB13AF">
        <w:rPr>
          <w:rFonts w:ascii="Consolas" w:eastAsia="Consolas" w:hAnsi="Consolas" w:cs="Consolas"/>
          <w:color w:val="C7254E"/>
          <w:shd w:val="clear" w:color="auto" w:fill="F9F2F4"/>
        </w:rPr>
        <w:t>acs-fd-enum</w:t>
      </w:r>
      <w:proofErr w:type="spellEnd"/>
    </w:p>
    <w:p w14:paraId="4E2A0F45" w14:textId="77777777" w:rsidR="00571C2D" w:rsidRPr="0074167C" w:rsidRDefault="00571C2D" w:rsidP="00571C2D">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03"/>
        <w:gridCol w:w="3657"/>
      </w:tblGrid>
      <w:tr w:rsidR="00571C2D" w14:paraId="60CACBCA" w14:textId="77777777" w:rsidTr="00571C2D">
        <w:tc>
          <w:tcPr>
            <w:tcW w:w="5703" w:type="dxa"/>
            <w:shd w:val="clear" w:color="auto" w:fill="073763"/>
            <w:tcMar>
              <w:top w:w="100" w:type="dxa"/>
              <w:left w:w="100" w:type="dxa"/>
              <w:bottom w:w="100" w:type="dxa"/>
              <w:right w:w="100" w:type="dxa"/>
            </w:tcMar>
          </w:tcPr>
          <w:p w14:paraId="3E98B5E3"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Vocabulary Value</w:t>
            </w:r>
          </w:p>
        </w:tc>
        <w:tc>
          <w:tcPr>
            <w:tcW w:w="3657" w:type="dxa"/>
            <w:shd w:val="clear" w:color="auto" w:fill="073763"/>
            <w:tcMar>
              <w:top w:w="100" w:type="dxa"/>
              <w:left w:w="100" w:type="dxa"/>
              <w:bottom w:w="100" w:type="dxa"/>
              <w:right w:w="100" w:type="dxa"/>
            </w:tcMar>
          </w:tcPr>
          <w:p w14:paraId="0386ADEB" w14:textId="77777777" w:rsidR="00571C2D" w:rsidRDefault="00571C2D" w:rsidP="00571C2D">
            <w:pPr>
              <w:widowControl w:val="0"/>
              <w:pBdr>
                <w:top w:val="nil"/>
                <w:left w:val="nil"/>
                <w:bottom w:val="nil"/>
                <w:right w:val="nil"/>
                <w:between w:val="nil"/>
              </w:pBdr>
              <w:spacing w:line="240" w:lineRule="auto"/>
              <w:rPr>
                <w:b/>
                <w:color w:val="FFFFFF"/>
              </w:rPr>
            </w:pPr>
            <w:r>
              <w:rPr>
                <w:b/>
                <w:color w:val="FFFFFF"/>
              </w:rPr>
              <w:t>Description</w:t>
            </w:r>
          </w:p>
        </w:tc>
      </w:tr>
      <w:tr w:rsidR="00571C2D" w14:paraId="1898CC56" w14:textId="77777777" w:rsidTr="00571C2D">
        <w:tc>
          <w:tcPr>
            <w:tcW w:w="5703" w:type="dxa"/>
            <w:shd w:val="clear" w:color="auto" w:fill="auto"/>
            <w:tcMar>
              <w:top w:w="100" w:type="dxa"/>
              <w:left w:w="100" w:type="dxa"/>
              <w:bottom w:w="100" w:type="dxa"/>
              <w:right w:w="100" w:type="dxa"/>
            </w:tcMar>
          </w:tcPr>
          <w:p w14:paraId="5EF8DFCB" w14:textId="77777777" w:rsidR="00571C2D" w:rsidRPr="00B564D1" w:rsidRDefault="00571C2D" w:rsidP="00571C2D">
            <w:pPr>
              <w:pStyle w:val="HTMLPreformatted"/>
              <w:shd w:val="clear" w:color="auto" w:fill="FFFFFF"/>
              <w:rPr>
                <w:rFonts w:ascii="Menlo" w:hAnsi="Menlo" w:cs="Menlo"/>
                <w:color w:val="000000"/>
                <w:sz w:val="18"/>
                <w:szCs w:val="18"/>
              </w:rPr>
            </w:pPr>
            <w:r>
              <w:rPr>
                <w:rFonts w:eastAsia="Consolas"/>
                <w:color w:val="073763"/>
                <w:shd w:val="clear" w:color="auto" w:fill="CFE2F3"/>
              </w:rPr>
              <w:t>AIS</w:t>
            </w:r>
          </w:p>
        </w:tc>
        <w:tc>
          <w:tcPr>
            <w:tcW w:w="3657" w:type="dxa"/>
            <w:shd w:val="clear" w:color="auto" w:fill="auto"/>
            <w:tcMar>
              <w:top w:w="100" w:type="dxa"/>
              <w:left w:w="100" w:type="dxa"/>
              <w:bottom w:w="100" w:type="dxa"/>
              <w:right w:w="100" w:type="dxa"/>
            </w:tcMar>
          </w:tcPr>
          <w:p w14:paraId="0CAE5FAB" w14:textId="2FCE686D" w:rsidR="00571C2D" w:rsidRPr="00AA4EB1" w:rsidRDefault="00571C2D" w:rsidP="00571C2D">
            <w:pPr>
              <w:pBdr>
                <w:top w:val="nil"/>
                <w:left w:val="nil"/>
                <w:bottom w:val="nil"/>
                <w:right w:val="nil"/>
                <w:between w:val="nil"/>
              </w:pBdr>
            </w:pPr>
            <w:r>
              <w:t>The resource i</w:t>
            </w:r>
            <w:r w:rsidRPr="00AA4EB1">
              <w:t>s appropriate for AIS</w:t>
            </w:r>
            <w:r w:rsidR="008B549E">
              <w:t xml:space="preserve"> (</w:t>
            </w:r>
            <w:r w:rsidR="008B549E" w:rsidRPr="008B549E">
              <w:t>Automated Indicator Sharing</w:t>
            </w:r>
            <w:r w:rsidR="008B549E">
              <w:t>)</w:t>
            </w:r>
          </w:p>
        </w:tc>
      </w:tr>
      <w:tr w:rsidR="00571C2D" w14:paraId="011508D0" w14:textId="77777777" w:rsidTr="00571C2D">
        <w:tc>
          <w:tcPr>
            <w:tcW w:w="5703" w:type="dxa"/>
            <w:shd w:val="clear" w:color="auto" w:fill="auto"/>
            <w:tcMar>
              <w:top w:w="100" w:type="dxa"/>
              <w:left w:w="100" w:type="dxa"/>
              <w:bottom w:w="100" w:type="dxa"/>
              <w:right w:w="100" w:type="dxa"/>
            </w:tcMar>
          </w:tcPr>
          <w:p w14:paraId="38E3AEF9" w14:textId="4618E882"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FOUO</w:t>
            </w:r>
          </w:p>
        </w:tc>
        <w:tc>
          <w:tcPr>
            <w:tcW w:w="3657" w:type="dxa"/>
            <w:shd w:val="clear" w:color="auto" w:fill="auto"/>
            <w:tcMar>
              <w:top w:w="100" w:type="dxa"/>
              <w:left w:w="100" w:type="dxa"/>
              <w:bottom w:w="100" w:type="dxa"/>
              <w:right w:w="100" w:type="dxa"/>
            </w:tcMar>
          </w:tcPr>
          <w:p w14:paraId="11BC54FC" w14:textId="1BD8A0DE" w:rsidR="00571C2D" w:rsidRPr="00C51CAB" w:rsidRDefault="00CB13AF" w:rsidP="00C51CAB">
            <w:r w:rsidRPr="00C51CAB">
              <w:t>The resource is appropriate For Official Use Only.</w:t>
            </w:r>
          </w:p>
        </w:tc>
      </w:tr>
      <w:tr w:rsidR="00CB13AF" w14:paraId="7379EC98" w14:textId="77777777" w:rsidTr="00571C2D">
        <w:tc>
          <w:tcPr>
            <w:tcW w:w="5703" w:type="dxa"/>
            <w:shd w:val="clear" w:color="auto" w:fill="auto"/>
            <w:tcMar>
              <w:top w:w="100" w:type="dxa"/>
              <w:left w:w="100" w:type="dxa"/>
              <w:bottom w:w="100" w:type="dxa"/>
              <w:right w:w="100" w:type="dxa"/>
            </w:tcMar>
          </w:tcPr>
          <w:p w14:paraId="79F9933E" w14:textId="5B5FA756" w:rsidR="00CB13AF"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NF</w:t>
            </w:r>
          </w:p>
        </w:tc>
        <w:tc>
          <w:tcPr>
            <w:tcW w:w="3657" w:type="dxa"/>
            <w:shd w:val="clear" w:color="auto" w:fill="auto"/>
            <w:tcMar>
              <w:top w:w="100" w:type="dxa"/>
              <w:left w:w="100" w:type="dxa"/>
              <w:bottom w:w="100" w:type="dxa"/>
              <w:right w:w="100" w:type="dxa"/>
            </w:tcMar>
          </w:tcPr>
          <w:p w14:paraId="7692A968" w14:textId="2C14111C" w:rsidR="00CB13AF" w:rsidRPr="00C51CAB" w:rsidRDefault="008B549E" w:rsidP="00C51CAB">
            <w:r w:rsidRPr="00C51CAB">
              <w:t>Indicates that the resource is releasable to U.S. citizens and not releasable to foreign nationals without the permission of the originator.</w:t>
            </w:r>
          </w:p>
        </w:tc>
      </w:tr>
      <w:tr w:rsidR="00571C2D" w14:paraId="4C7E8387" w14:textId="77777777" w:rsidTr="00571C2D">
        <w:tc>
          <w:tcPr>
            <w:tcW w:w="5703" w:type="dxa"/>
            <w:shd w:val="clear" w:color="auto" w:fill="auto"/>
            <w:tcMar>
              <w:top w:w="100" w:type="dxa"/>
              <w:left w:w="100" w:type="dxa"/>
              <w:bottom w:w="100" w:type="dxa"/>
              <w:right w:w="100" w:type="dxa"/>
            </w:tcMar>
          </w:tcPr>
          <w:p w14:paraId="1EFFCF0F"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PII-NECESSARY-TO-UNDERSTAND-THREAT</w:t>
            </w:r>
          </w:p>
        </w:tc>
        <w:tc>
          <w:tcPr>
            <w:tcW w:w="3657" w:type="dxa"/>
            <w:shd w:val="clear" w:color="auto" w:fill="auto"/>
            <w:tcMar>
              <w:top w:w="100" w:type="dxa"/>
              <w:left w:w="100" w:type="dxa"/>
              <w:bottom w:w="100" w:type="dxa"/>
              <w:right w:w="100" w:type="dxa"/>
            </w:tcMar>
          </w:tcPr>
          <w:p w14:paraId="56B72E78" w14:textId="77777777" w:rsidR="00571C2D" w:rsidRPr="00C51CAB" w:rsidRDefault="00571C2D" w:rsidP="00C51CAB">
            <w:proofErr w:type="gramStart"/>
            <w:r w:rsidRPr="00C51CAB">
              <w:t>Personally</w:t>
            </w:r>
            <w:proofErr w:type="gramEnd"/>
            <w:r w:rsidRPr="00C51CAB">
              <w:t xml:space="preserve"> identifiable information (PII) necessary to understand the context of the resource is present.</w:t>
            </w:r>
          </w:p>
        </w:tc>
      </w:tr>
      <w:tr w:rsidR="00571C2D" w14:paraId="7EFB6A6D" w14:textId="77777777" w:rsidTr="00571C2D">
        <w:tc>
          <w:tcPr>
            <w:tcW w:w="5703" w:type="dxa"/>
            <w:shd w:val="clear" w:color="auto" w:fill="auto"/>
            <w:tcMar>
              <w:top w:w="100" w:type="dxa"/>
              <w:left w:w="100" w:type="dxa"/>
              <w:bottom w:w="100" w:type="dxa"/>
              <w:right w:w="100" w:type="dxa"/>
            </w:tcMar>
          </w:tcPr>
          <w:p w14:paraId="2C88B09B" w14:textId="77777777" w:rsidR="00571C2D" w:rsidRPr="004C22E8" w:rsidRDefault="00571C2D" w:rsidP="00571C2D">
            <w:pPr>
              <w:pStyle w:val="HTMLPreformatted"/>
              <w:rPr>
                <w:rFonts w:eastAsia="Consolas"/>
                <w:color w:val="073763"/>
                <w:shd w:val="clear" w:color="auto" w:fill="CFE2F3"/>
                <w:lang w:val="en-US"/>
              </w:rPr>
            </w:pPr>
            <w:r w:rsidRPr="004C22E8">
              <w:rPr>
                <w:rFonts w:eastAsia="Consolas"/>
                <w:color w:val="073763"/>
                <w:shd w:val="clear" w:color="auto" w:fill="CFE2F3"/>
                <w:lang w:val="en-US"/>
              </w:rPr>
              <w:t>PII-NOT-PRESENT</w:t>
            </w:r>
          </w:p>
        </w:tc>
        <w:tc>
          <w:tcPr>
            <w:tcW w:w="3657" w:type="dxa"/>
            <w:shd w:val="clear" w:color="auto" w:fill="auto"/>
            <w:tcMar>
              <w:top w:w="100" w:type="dxa"/>
              <w:left w:w="100" w:type="dxa"/>
              <w:bottom w:w="100" w:type="dxa"/>
              <w:right w:w="100" w:type="dxa"/>
            </w:tcMar>
          </w:tcPr>
          <w:p w14:paraId="12EBE6A1" w14:textId="553D7289" w:rsidR="00571C2D" w:rsidRPr="00C51CAB" w:rsidRDefault="00571C2D" w:rsidP="00C51CAB">
            <w:proofErr w:type="gramStart"/>
            <w:r w:rsidRPr="00C51CAB">
              <w:t>Personally</w:t>
            </w:r>
            <w:proofErr w:type="gramEnd"/>
            <w:r w:rsidRPr="00C51CAB">
              <w:t xml:space="preserve"> identifiable</w:t>
            </w:r>
            <w:r w:rsidR="000D0AD4" w:rsidRPr="00C51CAB">
              <w:t xml:space="preserve"> Information </w:t>
            </w:r>
            <w:r w:rsidRPr="00C51CAB">
              <w:t>(PII) is not present.</w:t>
            </w:r>
          </w:p>
        </w:tc>
      </w:tr>
      <w:tr w:rsidR="00571C2D" w14:paraId="2D9F24F0" w14:textId="77777777" w:rsidTr="00571C2D">
        <w:tc>
          <w:tcPr>
            <w:tcW w:w="5703" w:type="dxa"/>
            <w:shd w:val="clear" w:color="auto" w:fill="auto"/>
            <w:tcMar>
              <w:top w:w="100" w:type="dxa"/>
              <w:left w:w="100" w:type="dxa"/>
              <w:bottom w:w="100" w:type="dxa"/>
              <w:right w:w="100" w:type="dxa"/>
            </w:tcMar>
          </w:tcPr>
          <w:p w14:paraId="37E59087" w14:textId="5F91ABCB" w:rsidR="00571C2D" w:rsidRPr="004C22E8" w:rsidRDefault="00CB13AF" w:rsidP="00571C2D">
            <w:pPr>
              <w:pStyle w:val="HTMLPreformatted"/>
              <w:rPr>
                <w:rFonts w:eastAsia="Consolas"/>
                <w:color w:val="073763"/>
                <w:shd w:val="clear" w:color="auto" w:fill="CFE2F3"/>
                <w:lang w:val="en-US"/>
              </w:rPr>
            </w:pPr>
            <w:r>
              <w:rPr>
                <w:rFonts w:eastAsia="Consolas"/>
                <w:color w:val="073763"/>
                <w:shd w:val="clear" w:color="auto" w:fill="CFE2F3"/>
                <w:lang w:val="en-US"/>
              </w:rPr>
              <w:t>PUBRE</w:t>
            </w:r>
            <w:r w:rsidR="00DE7360">
              <w:rPr>
                <w:rFonts w:eastAsia="Consolas"/>
                <w:color w:val="073763"/>
                <w:shd w:val="clear" w:color="auto" w:fill="CFE2F3"/>
                <w:lang w:val="en-US"/>
              </w:rPr>
              <w:t>L</w:t>
            </w:r>
          </w:p>
        </w:tc>
        <w:tc>
          <w:tcPr>
            <w:tcW w:w="3657" w:type="dxa"/>
            <w:shd w:val="clear" w:color="auto" w:fill="auto"/>
            <w:tcMar>
              <w:top w:w="100" w:type="dxa"/>
              <w:left w:w="100" w:type="dxa"/>
              <w:bottom w:w="100" w:type="dxa"/>
              <w:right w:w="100" w:type="dxa"/>
            </w:tcMar>
          </w:tcPr>
          <w:p w14:paraId="7CE66434" w14:textId="6B18FEA5" w:rsidR="00571C2D" w:rsidRPr="00C51CAB" w:rsidRDefault="00CB13AF" w:rsidP="00C51CAB">
            <w:r w:rsidRPr="00C51CAB">
              <w:t>Approved for Public Release</w:t>
            </w:r>
          </w:p>
        </w:tc>
      </w:tr>
      <w:tr w:rsidR="00BF0F06" w14:paraId="4177C0F7" w14:textId="77777777" w:rsidTr="00571C2D">
        <w:tc>
          <w:tcPr>
            <w:tcW w:w="5703" w:type="dxa"/>
            <w:shd w:val="clear" w:color="auto" w:fill="auto"/>
            <w:tcMar>
              <w:top w:w="100" w:type="dxa"/>
              <w:left w:w="100" w:type="dxa"/>
              <w:bottom w:w="100" w:type="dxa"/>
              <w:right w:w="100" w:type="dxa"/>
            </w:tcMar>
          </w:tcPr>
          <w:p w14:paraId="5BFE6C38" w14:textId="325F96F8" w:rsidR="00BF0F06" w:rsidRDefault="00BF0F06" w:rsidP="00571C2D">
            <w:pPr>
              <w:pStyle w:val="HTMLPreformatted"/>
              <w:rPr>
                <w:rFonts w:eastAsia="Consolas"/>
                <w:color w:val="073763"/>
                <w:shd w:val="clear" w:color="auto" w:fill="CFE2F3"/>
                <w:lang w:val="en-US"/>
              </w:rPr>
            </w:pPr>
            <w:r w:rsidRPr="00D22194">
              <w:rPr>
                <w:rFonts w:eastAsia="Consolas"/>
                <w:color w:val="073763"/>
                <w:shd w:val="clear" w:color="auto" w:fill="CFE2F3"/>
                <w:lang w:val="en-US"/>
              </w:rPr>
              <w:lastRenderedPageBreak/>
              <w:t>INFORMATION-DIRECTLY-RELATED-TO-CYBERSECURITY-THREAT</w:t>
            </w:r>
          </w:p>
        </w:tc>
        <w:tc>
          <w:tcPr>
            <w:tcW w:w="3657" w:type="dxa"/>
            <w:shd w:val="clear" w:color="auto" w:fill="auto"/>
            <w:tcMar>
              <w:top w:w="100" w:type="dxa"/>
              <w:left w:w="100" w:type="dxa"/>
              <w:bottom w:w="100" w:type="dxa"/>
              <w:right w:w="100" w:type="dxa"/>
            </w:tcMar>
          </w:tcPr>
          <w:p w14:paraId="4A8A94B5" w14:textId="6ED87484" w:rsidR="00BF0F06" w:rsidRPr="00C51CAB" w:rsidRDefault="00BF0F06" w:rsidP="00C51CAB">
            <w:r w:rsidRPr="00BF0F06">
              <w:t>I</w:t>
            </w:r>
            <w:r w:rsidRPr="00D22194">
              <w:t>ndicate</w:t>
            </w:r>
            <w:r>
              <w:t>s</w:t>
            </w:r>
            <w:r w:rsidRPr="00D22194">
              <w:t xml:space="preserve"> that any personal information of a specific individual or information that identifies a specific individual has been determined to be directly related to a cybersecurity threat</w:t>
            </w:r>
          </w:p>
        </w:tc>
      </w:tr>
    </w:tbl>
    <w:p w14:paraId="1C0D4847" w14:textId="6FA78EE0" w:rsidR="00571C2D" w:rsidRDefault="00571C2D" w:rsidP="00571C2D">
      <w:pPr>
        <w:rPr>
          <w:lang w:val="en-US"/>
        </w:rPr>
      </w:pPr>
    </w:p>
    <w:p w14:paraId="01BA3791" w14:textId="7F8F6E1C" w:rsidR="00F355CF" w:rsidRPr="008F447F" w:rsidRDefault="00BE1D0D" w:rsidP="00D22194">
      <w:pPr>
        <w:pStyle w:val="Heading2"/>
      </w:pPr>
      <w:r>
        <w:t>2</w:t>
      </w:r>
      <w:r w:rsidR="00806759">
        <w:t>.14</w:t>
      </w:r>
      <w:r w:rsidR="00F355CF" w:rsidRPr="009B7AF2">
        <w:t> </w:t>
      </w:r>
      <w:r w:rsidR="00F355CF">
        <w:t xml:space="preserve">ACS </w:t>
      </w:r>
      <w:r w:rsidR="00F355CF">
        <w:rPr>
          <w:lang w:val="en-US"/>
        </w:rPr>
        <w:t>Caveat Enumeration</w:t>
      </w:r>
    </w:p>
    <w:p w14:paraId="5FF2645B" w14:textId="0CEAA5A0" w:rsidR="00F355CF" w:rsidRDefault="00F355CF" w:rsidP="00F355CF">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acs-cvt-enum</w:t>
      </w:r>
      <w:proofErr w:type="spellEnd"/>
    </w:p>
    <w:p w14:paraId="7100D71E" w14:textId="77777777" w:rsidR="00F355CF" w:rsidRPr="0074167C" w:rsidRDefault="00F355CF" w:rsidP="00F355CF">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0"/>
        <w:gridCol w:w="7310"/>
      </w:tblGrid>
      <w:tr w:rsidR="00F355CF" w14:paraId="7425FD5A" w14:textId="77777777" w:rsidTr="001C06EC">
        <w:tc>
          <w:tcPr>
            <w:tcW w:w="2050" w:type="dxa"/>
            <w:shd w:val="clear" w:color="auto" w:fill="073763"/>
            <w:tcMar>
              <w:top w:w="100" w:type="dxa"/>
              <w:left w:w="100" w:type="dxa"/>
              <w:bottom w:w="100" w:type="dxa"/>
              <w:right w:w="100" w:type="dxa"/>
            </w:tcMar>
          </w:tcPr>
          <w:p w14:paraId="4849857F"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Vocabulary Value</w:t>
            </w:r>
          </w:p>
        </w:tc>
        <w:tc>
          <w:tcPr>
            <w:tcW w:w="7310" w:type="dxa"/>
            <w:shd w:val="clear" w:color="auto" w:fill="073763"/>
            <w:tcMar>
              <w:top w:w="100" w:type="dxa"/>
              <w:left w:w="100" w:type="dxa"/>
              <w:bottom w:w="100" w:type="dxa"/>
              <w:right w:w="100" w:type="dxa"/>
            </w:tcMar>
          </w:tcPr>
          <w:p w14:paraId="47932CAE" w14:textId="77777777" w:rsidR="00F355CF" w:rsidRDefault="00F355CF" w:rsidP="00751151">
            <w:pPr>
              <w:widowControl w:val="0"/>
              <w:pBdr>
                <w:top w:val="nil"/>
                <w:left w:val="nil"/>
                <w:bottom w:val="nil"/>
                <w:right w:val="nil"/>
                <w:between w:val="nil"/>
              </w:pBdr>
              <w:spacing w:line="240" w:lineRule="auto"/>
              <w:rPr>
                <w:b/>
                <w:color w:val="FFFFFF"/>
              </w:rPr>
            </w:pPr>
            <w:r>
              <w:rPr>
                <w:b/>
                <w:color w:val="FFFFFF"/>
              </w:rPr>
              <w:t>Description</w:t>
            </w:r>
          </w:p>
        </w:tc>
      </w:tr>
      <w:tr w:rsidR="00F355CF" w14:paraId="687FB7BF" w14:textId="77777777" w:rsidTr="001C06EC">
        <w:tc>
          <w:tcPr>
            <w:tcW w:w="2050" w:type="dxa"/>
            <w:shd w:val="clear" w:color="auto" w:fill="auto"/>
            <w:tcMar>
              <w:top w:w="100" w:type="dxa"/>
              <w:left w:w="100" w:type="dxa"/>
              <w:bottom w:w="100" w:type="dxa"/>
              <w:right w:w="100" w:type="dxa"/>
            </w:tcMar>
          </w:tcPr>
          <w:p w14:paraId="70756658" w14:textId="2B86451C"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FISA</w:t>
            </w:r>
            <w:r w:rsidR="00F355CF" w:rsidRPr="001C06EC">
              <w:rPr>
                <w:rFonts w:ascii="Consolas" w:hAnsi="Consolas" w:cs="Consolas"/>
                <w:sz w:val="20"/>
                <w:szCs w:val="20"/>
              </w:rPr>
              <w:t xml:space="preserve"> </w:t>
            </w:r>
          </w:p>
        </w:tc>
        <w:tc>
          <w:tcPr>
            <w:tcW w:w="7310" w:type="dxa"/>
            <w:shd w:val="clear" w:color="auto" w:fill="auto"/>
            <w:tcMar>
              <w:top w:w="100" w:type="dxa"/>
              <w:left w:w="100" w:type="dxa"/>
              <w:bottom w:w="100" w:type="dxa"/>
              <w:right w:w="100" w:type="dxa"/>
            </w:tcMar>
          </w:tcPr>
          <w:p w14:paraId="62E43986" w14:textId="7968EBEB" w:rsidR="00F355CF" w:rsidRPr="00AA4EB1" w:rsidRDefault="00F355CF" w:rsidP="00751151">
            <w:pPr>
              <w:pBdr>
                <w:top w:val="nil"/>
                <w:left w:val="nil"/>
                <w:bottom w:val="nil"/>
                <w:right w:val="nil"/>
                <w:between w:val="nil"/>
              </w:pBdr>
            </w:pPr>
            <w:r w:rsidRPr="00F355CF">
              <w:t xml:space="preserve">The FISA </w:t>
            </w:r>
            <w:r>
              <w:t>caveat</w:t>
            </w:r>
            <w:r w:rsidRPr="00F355CF">
              <w:t xml:space="preserve"> marking denotes the presence of Foreign Intelligence Surveillance Act (FISA) (Reference 18) or FISA-derived information in the document. This is an informational marking only to highlight such information. Recipients of resources with the FISA control marking are responsible for ensuring that the resource is protected in conformance with the legal requirements of the FISA for limitations on use and warning displays.</w:t>
            </w:r>
          </w:p>
        </w:tc>
      </w:tr>
      <w:tr w:rsidR="00F355CF" w14:paraId="1586EBF3" w14:textId="77777777" w:rsidTr="001C06EC">
        <w:tc>
          <w:tcPr>
            <w:tcW w:w="2050" w:type="dxa"/>
            <w:shd w:val="clear" w:color="auto" w:fill="auto"/>
            <w:tcMar>
              <w:top w:w="100" w:type="dxa"/>
              <w:left w:w="100" w:type="dxa"/>
              <w:bottom w:w="100" w:type="dxa"/>
              <w:right w:w="100" w:type="dxa"/>
            </w:tcMar>
          </w:tcPr>
          <w:p w14:paraId="06B91413" w14:textId="28CDD489" w:rsidR="00F355CF" w:rsidRPr="00726BE1"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POSSIBLEPII</w:t>
            </w:r>
          </w:p>
        </w:tc>
        <w:tc>
          <w:tcPr>
            <w:tcW w:w="7310" w:type="dxa"/>
            <w:shd w:val="clear" w:color="auto" w:fill="auto"/>
            <w:tcMar>
              <w:top w:w="100" w:type="dxa"/>
              <w:left w:w="100" w:type="dxa"/>
              <w:bottom w:w="100" w:type="dxa"/>
              <w:right w:w="100" w:type="dxa"/>
            </w:tcMar>
          </w:tcPr>
          <w:p w14:paraId="0543CFC8" w14:textId="21E4BDB0" w:rsidR="00F355CF" w:rsidRPr="00726BE1" w:rsidRDefault="00F355CF" w:rsidP="00751151">
            <w:pPr>
              <w:pBdr>
                <w:top w:val="nil"/>
                <w:left w:val="nil"/>
                <w:bottom w:val="nil"/>
                <w:right w:val="nil"/>
                <w:between w:val="nil"/>
              </w:pBdr>
              <w:rPr>
                <w:rFonts w:eastAsia="Consolas"/>
                <w:color w:val="C7254E"/>
                <w:shd w:val="clear" w:color="auto" w:fill="F9F2F4"/>
              </w:rPr>
            </w:pPr>
            <w:r w:rsidRPr="00726BE1">
              <w:t>The POSSIBLEPII caveat marking indicates to the recipient that the resource may contain Personally Identifiable Information (PII). Recipients are responsible for ensuring that the resource is protected according to their agencies policies related to PII.</w:t>
            </w:r>
          </w:p>
        </w:tc>
      </w:tr>
      <w:tr w:rsidR="00F355CF" w14:paraId="5521B9F0" w14:textId="77777777" w:rsidTr="001C06EC">
        <w:tc>
          <w:tcPr>
            <w:tcW w:w="2050" w:type="dxa"/>
            <w:shd w:val="clear" w:color="auto" w:fill="auto"/>
            <w:tcMar>
              <w:top w:w="100" w:type="dxa"/>
              <w:left w:w="100" w:type="dxa"/>
              <w:bottom w:w="100" w:type="dxa"/>
              <w:right w:w="100" w:type="dxa"/>
            </w:tcMar>
          </w:tcPr>
          <w:p w14:paraId="741676E8" w14:textId="13652765" w:rsidR="00F355CF" w:rsidRPr="001C06EC" w:rsidRDefault="00A14FD8"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CISAPROPRIETARY</w:t>
            </w:r>
          </w:p>
        </w:tc>
        <w:tc>
          <w:tcPr>
            <w:tcW w:w="7310" w:type="dxa"/>
            <w:shd w:val="clear" w:color="auto" w:fill="auto"/>
            <w:tcMar>
              <w:top w:w="100" w:type="dxa"/>
              <w:left w:w="100" w:type="dxa"/>
              <w:bottom w:w="100" w:type="dxa"/>
              <w:right w:w="100" w:type="dxa"/>
            </w:tcMar>
          </w:tcPr>
          <w:p w14:paraId="1CDC93E0" w14:textId="68A3EEAA" w:rsidR="00F355CF" w:rsidRPr="00960608" w:rsidRDefault="00F355CF" w:rsidP="00751151">
            <w:pPr>
              <w:pBdr>
                <w:top w:val="nil"/>
                <w:left w:val="nil"/>
                <w:bottom w:val="nil"/>
                <w:right w:val="nil"/>
                <w:between w:val="nil"/>
              </w:pBdr>
              <w:rPr>
                <w:rFonts w:eastAsia="Consolas"/>
                <w:shd w:val="clear" w:color="auto" w:fill="F9F2F4"/>
                <w:lang w:val="en-US"/>
              </w:rPr>
            </w:pPr>
            <w:r>
              <w:rPr>
                <w:sz w:val="22"/>
                <w:szCs w:val="22"/>
              </w:rPr>
              <w:t>The CISAPROPRIETARY caveat marking indicates that the resource must observe appropriate restrictions as requested by the originator in accordance with the Cybersecurity Information Sharing Act of 2015</w:t>
            </w:r>
            <w:r w:rsidR="00C11061">
              <w:rPr>
                <w:sz w:val="22"/>
                <w:szCs w:val="22"/>
              </w:rPr>
              <w:t>.</w:t>
            </w:r>
          </w:p>
        </w:tc>
      </w:tr>
    </w:tbl>
    <w:p w14:paraId="0FEE82BB" w14:textId="1C3215B2" w:rsidR="00DE7360" w:rsidRPr="008F447F" w:rsidRDefault="00BE1D0D" w:rsidP="00D22194">
      <w:pPr>
        <w:pStyle w:val="Heading2"/>
      </w:pPr>
      <w:r>
        <w:t>2</w:t>
      </w:r>
      <w:r w:rsidR="00806759">
        <w:t>.15</w:t>
      </w:r>
      <w:r w:rsidR="00DE7360" w:rsidRPr="009B7AF2">
        <w:t> </w:t>
      </w:r>
      <w:r w:rsidR="00DE7360">
        <w:t xml:space="preserve">ACS </w:t>
      </w:r>
      <w:r w:rsidR="00DE7360">
        <w:rPr>
          <w:lang w:val="en-US"/>
        </w:rPr>
        <w:t>Sensitivity Enumeration</w:t>
      </w:r>
    </w:p>
    <w:p w14:paraId="4C1A0C49" w14:textId="580F9AA3"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acs-sens-enum</w:t>
      </w:r>
      <w:proofErr w:type="spellEnd"/>
    </w:p>
    <w:p w14:paraId="1E5629E2"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40"/>
        <w:gridCol w:w="5420"/>
      </w:tblGrid>
      <w:tr w:rsidR="00DE7360" w14:paraId="44AA94ED" w14:textId="77777777" w:rsidTr="00726BE1">
        <w:tc>
          <w:tcPr>
            <w:tcW w:w="3940" w:type="dxa"/>
            <w:shd w:val="clear" w:color="auto" w:fill="073763"/>
            <w:tcMar>
              <w:top w:w="100" w:type="dxa"/>
              <w:left w:w="100" w:type="dxa"/>
              <w:bottom w:w="100" w:type="dxa"/>
              <w:right w:w="100" w:type="dxa"/>
            </w:tcMar>
          </w:tcPr>
          <w:p w14:paraId="6A918303" w14:textId="7674BE3D" w:rsidR="00DE7360" w:rsidRDefault="00DE7360" w:rsidP="00DE7360">
            <w:pPr>
              <w:widowControl w:val="0"/>
              <w:pBdr>
                <w:top w:val="nil"/>
                <w:left w:val="nil"/>
                <w:bottom w:val="nil"/>
                <w:right w:val="nil"/>
                <w:between w:val="nil"/>
              </w:pBdr>
              <w:spacing w:line="240" w:lineRule="auto"/>
              <w:rPr>
                <w:b/>
                <w:color w:val="FFFFFF"/>
              </w:rPr>
            </w:pPr>
            <w:r>
              <w:rPr>
                <w:b/>
                <w:color w:val="FFFFFF"/>
              </w:rPr>
              <w:t>Vocabulary Value</w:t>
            </w:r>
          </w:p>
        </w:tc>
        <w:tc>
          <w:tcPr>
            <w:tcW w:w="5420" w:type="dxa"/>
            <w:shd w:val="clear" w:color="auto" w:fill="073763"/>
            <w:tcMar>
              <w:top w:w="100" w:type="dxa"/>
              <w:left w:w="100" w:type="dxa"/>
              <w:bottom w:w="100" w:type="dxa"/>
              <w:right w:w="100" w:type="dxa"/>
            </w:tcMar>
          </w:tcPr>
          <w:p w14:paraId="6B5C07F8" w14:textId="3B8DE155" w:rsidR="00DE7360" w:rsidRDefault="00DE7360" w:rsidP="00DE7360">
            <w:pPr>
              <w:widowControl w:val="0"/>
              <w:pBdr>
                <w:top w:val="nil"/>
                <w:left w:val="nil"/>
                <w:bottom w:val="nil"/>
                <w:right w:val="nil"/>
                <w:between w:val="nil"/>
              </w:pBdr>
              <w:spacing w:line="240" w:lineRule="auto"/>
              <w:rPr>
                <w:b/>
                <w:color w:val="FFFFFF"/>
              </w:rPr>
            </w:pPr>
            <w:r>
              <w:rPr>
                <w:b/>
                <w:color w:val="FFFFFF"/>
              </w:rPr>
              <w:t>Description</w:t>
            </w:r>
          </w:p>
        </w:tc>
      </w:tr>
      <w:tr w:rsidR="00DE7360" w14:paraId="66493861" w14:textId="77777777" w:rsidTr="00726BE1">
        <w:tc>
          <w:tcPr>
            <w:tcW w:w="3940" w:type="dxa"/>
            <w:shd w:val="clear" w:color="auto" w:fill="auto"/>
            <w:tcMar>
              <w:top w:w="100" w:type="dxa"/>
              <w:left w:w="100" w:type="dxa"/>
              <w:bottom w:w="100" w:type="dxa"/>
              <w:right w:w="100" w:type="dxa"/>
            </w:tcMar>
          </w:tcPr>
          <w:p w14:paraId="5F202E39" w14:textId="5D11D1B4" w:rsidR="00DE7360" w:rsidRPr="00726BE1" w:rsidRDefault="00935F91" w:rsidP="00726BE1">
            <w:pPr>
              <w:pStyle w:val="Default"/>
              <w:rPr>
                <w:rFonts w:ascii="Consolas" w:hAnsi="Consolas" w:cs="Consolas"/>
                <w:sz w:val="20"/>
                <w:szCs w:val="20"/>
              </w:rPr>
            </w:pPr>
            <w:r>
              <w:rPr>
                <w:rFonts w:ascii="Consolas" w:eastAsia="Consolas" w:hAnsi="Consolas" w:cs="Consolas"/>
                <w:color w:val="073763"/>
                <w:sz w:val="20"/>
                <w:szCs w:val="20"/>
                <w:shd w:val="clear" w:color="auto" w:fill="CFE2F3"/>
              </w:rPr>
              <w:t>NTOC_DHS_ECYBER_SVC_SHARE.NSA.NSA</w:t>
            </w:r>
            <w:r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09A30A6" w14:textId="1A638B69" w:rsidR="00DE7360" w:rsidRPr="00935F91" w:rsidRDefault="00DE7360" w:rsidP="00751151">
            <w:pPr>
              <w:pBdr>
                <w:top w:val="nil"/>
                <w:left w:val="nil"/>
                <w:bottom w:val="nil"/>
                <w:right w:val="nil"/>
                <w:between w:val="nil"/>
              </w:pBdr>
            </w:pPr>
            <w:r w:rsidRPr="00935F91">
              <w:t>Enhanced Cybersecurity Services</w:t>
            </w:r>
          </w:p>
        </w:tc>
      </w:tr>
      <w:tr w:rsidR="00DE7360" w14:paraId="57F0E6BD" w14:textId="77777777" w:rsidTr="00726BE1">
        <w:tc>
          <w:tcPr>
            <w:tcW w:w="3940" w:type="dxa"/>
            <w:shd w:val="clear" w:color="auto" w:fill="auto"/>
            <w:tcMar>
              <w:top w:w="100" w:type="dxa"/>
              <w:left w:w="100" w:type="dxa"/>
              <w:bottom w:w="100" w:type="dxa"/>
              <w:right w:w="100" w:type="dxa"/>
            </w:tcMar>
          </w:tcPr>
          <w:p w14:paraId="2204C69E" w14:textId="25290C26"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PCII</w:t>
            </w:r>
            <w:r w:rsidR="00DE7360" w:rsidRPr="00726BE1">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2C446C06" w14:textId="62B3864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rPr>
              <w:t>Protected Critical Infrastructure Information</w:t>
            </w:r>
          </w:p>
        </w:tc>
      </w:tr>
      <w:tr w:rsidR="00DE7360" w14:paraId="1E3C161D" w14:textId="77777777" w:rsidTr="00726BE1">
        <w:tc>
          <w:tcPr>
            <w:tcW w:w="3940" w:type="dxa"/>
            <w:shd w:val="clear" w:color="auto" w:fill="auto"/>
            <w:tcMar>
              <w:top w:w="100" w:type="dxa"/>
              <w:left w:w="100" w:type="dxa"/>
              <w:bottom w:w="100" w:type="dxa"/>
              <w:right w:w="100" w:type="dxa"/>
            </w:tcMar>
          </w:tcPr>
          <w:p w14:paraId="4FD0C237" w14:textId="625F69C1" w:rsidR="00DE7360" w:rsidRPr="00726BE1" w:rsidRDefault="001C06EC" w:rsidP="00726BE1">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LES</w:t>
            </w:r>
          </w:p>
        </w:tc>
        <w:tc>
          <w:tcPr>
            <w:tcW w:w="5420" w:type="dxa"/>
            <w:shd w:val="clear" w:color="auto" w:fill="auto"/>
            <w:tcMar>
              <w:top w:w="100" w:type="dxa"/>
              <w:left w:w="100" w:type="dxa"/>
              <w:bottom w:w="100" w:type="dxa"/>
              <w:right w:w="100" w:type="dxa"/>
            </w:tcMar>
          </w:tcPr>
          <w:p w14:paraId="16B7A4DB" w14:textId="0D048742"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Law Enforcement Sensitive Information</w:t>
            </w:r>
          </w:p>
        </w:tc>
      </w:tr>
      <w:tr w:rsidR="00DE7360" w14:paraId="6EB388DE" w14:textId="77777777" w:rsidTr="00726BE1">
        <w:tc>
          <w:tcPr>
            <w:tcW w:w="3940" w:type="dxa"/>
            <w:shd w:val="clear" w:color="auto" w:fill="auto"/>
            <w:tcMar>
              <w:top w:w="100" w:type="dxa"/>
              <w:left w:w="100" w:type="dxa"/>
              <w:bottom w:w="100" w:type="dxa"/>
              <w:right w:w="100" w:type="dxa"/>
            </w:tcMar>
          </w:tcPr>
          <w:p w14:paraId="022924FD" w14:textId="37882CC6" w:rsidR="00DE7360" w:rsidRPr="001C06EC" w:rsidRDefault="001C06EC" w:rsidP="00F355CF">
            <w:pPr>
              <w:pStyle w:val="Default"/>
              <w:rPr>
                <w:rFonts w:ascii="Consolas" w:hAnsi="Consolas" w:cs="Consolas"/>
                <w:sz w:val="20"/>
                <w:szCs w:val="20"/>
              </w:rPr>
            </w:pPr>
            <w:r w:rsidRPr="001C06EC">
              <w:rPr>
                <w:rFonts w:ascii="Consolas" w:eastAsia="Consolas" w:hAnsi="Consolas" w:cs="Consolas"/>
                <w:color w:val="000000" w:themeColor="text1"/>
                <w:sz w:val="20"/>
                <w:szCs w:val="20"/>
                <w:shd w:val="clear" w:color="auto" w:fill="CFE2F3"/>
              </w:rPr>
              <w:t>INT</w:t>
            </w:r>
            <w:r w:rsidR="00DE7360" w:rsidRPr="001C06EC">
              <w:rPr>
                <w:rFonts w:ascii="Consolas" w:hAnsi="Consolas" w:cs="Consolas"/>
                <w:sz w:val="20"/>
                <w:szCs w:val="20"/>
              </w:rPr>
              <w:t xml:space="preserve"> </w:t>
            </w:r>
          </w:p>
        </w:tc>
        <w:tc>
          <w:tcPr>
            <w:tcW w:w="5420" w:type="dxa"/>
            <w:shd w:val="clear" w:color="auto" w:fill="auto"/>
            <w:tcMar>
              <w:top w:w="100" w:type="dxa"/>
              <w:left w:w="100" w:type="dxa"/>
              <w:bottom w:w="100" w:type="dxa"/>
              <w:right w:w="100" w:type="dxa"/>
            </w:tcMar>
          </w:tcPr>
          <w:p w14:paraId="7F7CB833" w14:textId="4B1EAF68"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Intelligence Information</w:t>
            </w:r>
          </w:p>
        </w:tc>
      </w:tr>
      <w:tr w:rsidR="00DE7360" w14:paraId="2000607B" w14:textId="77777777" w:rsidTr="00726BE1">
        <w:tc>
          <w:tcPr>
            <w:tcW w:w="3940" w:type="dxa"/>
            <w:shd w:val="clear" w:color="auto" w:fill="auto"/>
            <w:tcMar>
              <w:top w:w="100" w:type="dxa"/>
              <w:left w:w="100" w:type="dxa"/>
              <w:bottom w:w="100" w:type="dxa"/>
              <w:right w:w="100" w:type="dxa"/>
            </w:tcMar>
          </w:tcPr>
          <w:p w14:paraId="7896A5A8" w14:textId="4F183C43"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PII</w:t>
            </w:r>
          </w:p>
        </w:tc>
        <w:tc>
          <w:tcPr>
            <w:tcW w:w="5420" w:type="dxa"/>
            <w:shd w:val="clear" w:color="auto" w:fill="auto"/>
            <w:tcMar>
              <w:top w:w="100" w:type="dxa"/>
              <w:left w:w="100" w:type="dxa"/>
              <w:bottom w:w="100" w:type="dxa"/>
              <w:right w:w="100" w:type="dxa"/>
            </w:tcMar>
          </w:tcPr>
          <w:p w14:paraId="465E055B" w14:textId="62CD14FD" w:rsidR="00DE7360" w:rsidRPr="00935F91" w:rsidRDefault="00DE7360" w:rsidP="00751151">
            <w:pPr>
              <w:pBdr>
                <w:top w:val="nil"/>
                <w:left w:val="nil"/>
                <w:bottom w:val="nil"/>
                <w:right w:val="nil"/>
                <w:between w:val="nil"/>
              </w:pBdr>
              <w:rPr>
                <w:rFonts w:eastAsia="Consolas"/>
                <w:shd w:val="clear" w:color="auto" w:fill="F9F2F4"/>
              </w:rPr>
            </w:pPr>
            <w:proofErr w:type="gramStart"/>
            <w:r w:rsidRPr="00935F91">
              <w:rPr>
                <w:rFonts w:eastAsia="Consolas"/>
                <w:shd w:val="clear" w:color="auto" w:fill="F9F2F4"/>
                <w:lang w:val="en-US"/>
              </w:rPr>
              <w:t>Personally</w:t>
            </w:r>
            <w:proofErr w:type="gramEnd"/>
            <w:r w:rsidRPr="00935F91">
              <w:rPr>
                <w:rFonts w:eastAsia="Consolas"/>
                <w:shd w:val="clear" w:color="auto" w:fill="F9F2F4"/>
                <w:lang w:val="en-US"/>
              </w:rPr>
              <w:t xml:space="preserve"> Identifiable Information</w:t>
            </w:r>
          </w:p>
        </w:tc>
      </w:tr>
      <w:tr w:rsidR="00DE7360" w14:paraId="618A2360" w14:textId="77777777" w:rsidTr="00726BE1">
        <w:tc>
          <w:tcPr>
            <w:tcW w:w="3940" w:type="dxa"/>
            <w:shd w:val="clear" w:color="auto" w:fill="auto"/>
            <w:tcMar>
              <w:top w:w="100" w:type="dxa"/>
              <w:left w:w="100" w:type="dxa"/>
              <w:bottom w:w="100" w:type="dxa"/>
              <w:right w:w="100" w:type="dxa"/>
            </w:tcMar>
          </w:tcPr>
          <w:p w14:paraId="49822227" w14:textId="12B3A43B"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t>PR</w:t>
            </w:r>
          </w:p>
        </w:tc>
        <w:tc>
          <w:tcPr>
            <w:tcW w:w="5420" w:type="dxa"/>
            <w:shd w:val="clear" w:color="auto" w:fill="auto"/>
            <w:tcMar>
              <w:top w:w="100" w:type="dxa"/>
              <w:left w:w="100" w:type="dxa"/>
              <w:bottom w:w="100" w:type="dxa"/>
              <w:right w:w="100" w:type="dxa"/>
            </w:tcMar>
          </w:tcPr>
          <w:p w14:paraId="20651959" w14:textId="11B55622" w:rsidR="00DE7360" w:rsidRPr="00935F91" w:rsidRDefault="00DE7360" w:rsidP="00751151">
            <w:pPr>
              <w:pBdr>
                <w:top w:val="nil"/>
                <w:left w:val="nil"/>
                <w:bottom w:val="nil"/>
                <w:right w:val="nil"/>
                <w:between w:val="nil"/>
              </w:pBdr>
              <w:rPr>
                <w:rFonts w:eastAsia="Consolas"/>
                <w:shd w:val="clear" w:color="auto" w:fill="F9F2F4"/>
              </w:rPr>
            </w:pPr>
            <w:r w:rsidRPr="00935F91">
              <w:rPr>
                <w:rFonts w:eastAsia="Consolas"/>
                <w:shd w:val="clear" w:color="auto" w:fill="F9F2F4"/>
                <w:lang w:val="en-US"/>
              </w:rPr>
              <w:t>Cybersecurity Targeted Entity Information</w:t>
            </w:r>
          </w:p>
        </w:tc>
      </w:tr>
      <w:tr w:rsidR="00DE7360" w14:paraId="08347EE0" w14:textId="77777777" w:rsidTr="00726BE1">
        <w:tc>
          <w:tcPr>
            <w:tcW w:w="3940" w:type="dxa"/>
            <w:shd w:val="clear" w:color="auto" w:fill="auto"/>
            <w:tcMar>
              <w:top w:w="100" w:type="dxa"/>
              <w:left w:w="100" w:type="dxa"/>
              <w:bottom w:w="100" w:type="dxa"/>
              <w:right w:w="100" w:type="dxa"/>
            </w:tcMar>
          </w:tcPr>
          <w:p w14:paraId="763A8260" w14:textId="04DA4E97" w:rsidR="00DE7360" w:rsidRPr="00F355CF" w:rsidRDefault="00DE7360" w:rsidP="00751151">
            <w:pPr>
              <w:pStyle w:val="HTMLPreformatted"/>
              <w:rPr>
                <w:rFonts w:eastAsia="Consolas"/>
                <w:color w:val="073763"/>
                <w:shd w:val="clear" w:color="auto" w:fill="CFE2F3"/>
                <w:lang w:val="en-US"/>
              </w:rPr>
            </w:pPr>
            <w:r w:rsidRPr="00F355CF">
              <w:rPr>
                <w:rFonts w:eastAsia="Consolas"/>
                <w:color w:val="073763"/>
                <w:shd w:val="clear" w:color="auto" w:fill="CFE2F3"/>
                <w:lang w:val="en-US"/>
              </w:rPr>
              <w:lastRenderedPageBreak/>
              <w:t>TEI</w:t>
            </w:r>
          </w:p>
        </w:tc>
        <w:tc>
          <w:tcPr>
            <w:tcW w:w="5420" w:type="dxa"/>
            <w:shd w:val="clear" w:color="auto" w:fill="auto"/>
            <w:tcMar>
              <w:top w:w="100" w:type="dxa"/>
              <w:left w:w="100" w:type="dxa"/>
              <w:bottom w:w="100" w:type="dxa"/>
              <w:right w:w="100" w:type="dxa"/>
            </w:tcMar>
          </w:tcPr>
          <w:p w14:paraId="3DA89A4E" w14:textId="0F4A6726" w:rsidR="00DE7360" w:rsidRPr="00935F91" w:rsidRDefault="00DE7360" w:rsidP="00751151">
            <w:pPr>
              <w:pBdr>
                <w:top w:val="nil"/>
                <w:left w:val="nil"/>
                <w:bottom w:val="nil"/>
                <w:right w:val="nil"/>
                <w:between w:val="nil"/>
              </w:pBdr>
              <w:rPr>
                <w:rFonts w:eastAsia="Consolas"/>
                <w:shd w:val="clear" w:color="auto" w:fill="F9F2F4"/>
                <w:lang w:val="en-US"/>
              </w:rPr>
            </w:pPr>
            <w:r w:rsidRPr="00935F91">
              <w:rPr>
                <w:rFonts w:eastAsia="Consolas"/>
                <w:shd w:val="clear" w:color="auto" w:fill="F9F2F4"/>
                <w:lang w:val="en-US"/>
              </w:rPr>
              <w:t>Commercial Proprietary Information</w:t>
            </w:r>
          </w:p>
        </w:tc>
      </w:tr>
    </w:tbl>
    <w:p w14:paraId="6A44F229" w14:textId="1A25A039" w:rsidR="00DE7360" w:rsidRPr="008F447F" w:rsidRDefault="00BE1D0D" w:rsidP="00D22194">
      <w:pPr>
        <w:pStyle w:val="Heading2"/>
      </w:pPr>
      <w:r>
        <w:t>2</w:t>
      </w:r>
      <w:r w:rsidR="00806759">
        <w:t>.16</w:t>
      </w:r>
      <w:r w:rsidR="00DE7360" w:rsidRPr="009B7AF2">
        <w:t> </w:t>
      </w:r>
      <w:r w:rsidR="00DE7360">
        <w:t xml:space="preserve">ACS </w:t>
      </w:r>
      <w:r w:rsidR="00743532">
        <w:rPr>
          <w:lang w:val="en-US"/>
        </w:rPr>
        <w:t>Shareability</w:t>
      </w:r>
      <w:r w:rsidR="00DE7360">
        <w:rPr>
          <w:lang w:val="en-US"/>
        </w:rPr>
        <w:t xml:space="preserve"> Enumeration</w:t>
      </w:r>
    </w:p>
    <w:p w14:paraId="720AF11F" w14:textId="6143D150" w:rsidR="00DE7360" w:rsidRDefault="00DE7360" w:rsidP="00DE7360">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-shar-</w:t>
      </w:r>
      <w:proofErr w:type="spellStart"/>
      <w:r>
        <w:rPr>
          <w:rFonts w:ascii="Consolas" w:eastAsia="Consolas" w:hAnsi="Consolas" w:cs="Consolas"/>
          <w:color w:val="C7254E"/>
          <w:shd w:val="clear" w:color="auto" w:fill="F9F2F4"/>
        </w:rPr>
        <w:t>enum</w:t>
      </w:r>
      <w:proofErr w:type="spellEnd"/>
    </w:p>
    <w:p w14:paraId="28D1377C" w14:textId="77777777" w:rsidR="00DE7360" w:rsidRPr="0074167C" w:rsidRDefault="00DE7360" w:rsidP="00DE7360">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50"/>
        <w:gridCol w:w="5510"/>
      </w:tblGrid>
      <w:tr w:rsidR="00DE7360" w14:paraId="774B0170" w14:textId="77777777" w:rsidTr="00935F91">
        <w:tc>
          <w:tcPr>
            <w:tcW w:w="3850" w:type="dxa"/>
            <w:shd w:val="clear" w:color="auto" w:fill="073763"/>
            <w:tcMar>
              <w:top w:w="100" w:type="dxa"/>
              <w:left w:w="100" w:type="dxa"/>
              <w:bottom w:w="100" w:type="dxa"/>
              <w:right w:w="100" w:type="dxa"/>
            </w:tcMar>
          </w:tcPr>
          <w:p w14:paraId="7D4A6862"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Vocabulary Value</w:t>
            </w:r>
          </w:p>
        </w:tc>
        <w:tc>
          <w:tcPr>
            <w:tcW w:w="5510" w:type="dxa"/>
            <w:shd w:val="clear" w:color="auto" w:fill="073763"/>
            <w:tcMar>
              <w:top w:w="100" w:type="dxa"/>
              <w:left w:w="100" w:type="dxa"/>
              <w:bottom w:w="100" w:type="dxa"/>
              <w:right w:w="100" w:type="dxa"/>
            </w:tcMar>
          </w:tcPr>
          <w:p w14:paraId="2A937DBA" w14:textId="77777777" w:rsidR="00DE7360" w:rsidRDefault="00DE7360" w:rsidP="00751151">
            <w:pPr>
              <w:widowControl w:val="0"/>
              <w:pBdr>
                <w:top w:val="nil"/>
                <w:left w:val="nil"/>
                <w:bottom w:val="nil"/>
                <w:right w:val="nil"/>
                <w:between w:val="nil"/>
              </w:pBdr>
              <w:spacing w:line="240" w:lineRule="auto"/>
              <w:rPr>
                <w:b/>
                <w:color w:val="FFFFFF"/>
              </w:rPr>
            </w:pPr>
            <w:r>
              <w:rPr>
                <w:b/>
                <w:color w:val="FFFFFF"/>
              </w:rPr>
              <w:t>Description</w:t>
            </w:r>
          </w:p>
        </w:tc>
      </w:tr>
      <w:tr w:rsidR="00DE7360" w14:paraId="113E4ED9" w14:textId="77777777" w:rsidTr="00935F91">
        <w:tc>
          <w:tcPr>
            <w:tcW w:w="3850" w:type="dxa"/>
            <w:shd w:val="clear" w:color="auto" w:fill="auto"/>
            <w:tcMar>
              <w:top w:w="100" w:type="dxa"/>
              <w:left w:w="100" w:type="dxa"/>
              <w:bottom w:w="100" w:type="dxa"/>
              <w:right w:w="100" w:type="dxa"/>
            </w:tcMar>
          </w:tcPr>
          <w:p w14:paraId="288B1693" w14:textId="0E0C63D5" w:rsidR="00DE7360" w:rsidRPr="001C06EC" w:rsidRDefault="001C06EC"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NCC</w:t>
            </w:r>
          </w:p>
        </w:tc>
        <w:tc>
          <w:tcPr>
            <w:tcW w:w="5510" w:type="dxa"/>
            <w:shd w:val="clear" w:color="auto" w:fill="auto"/>
            <w:tcMar>
              <w:top w:w="100" w:type="dxa"/>
              <w:left w:w="100" w:type="dxa"/>
              <w:bottom w:w="100" w:type="dxa"/>
              <w:right w:w="100" w:type="dxa"/>
            </w:tcMar>
          </w:tcPr>
          <w:p w14:paraId="7AEDD62C" w14:textId="31B21C2E" w:rsidR="00DE7360" w:rsidRPr="00AA4EB1" w:rsidRDefault="00EC7A2C" w:rsidP="00751151">
            <w:pPr>
              <w:pBdr>
                <w:top w:val="nil"/>
                <w:left w:val="nil"/>
                <w:bottom w:val="nil"/>
                <w:right w:val="nil"/>
                <w:between w:val="nil"/>
              </w:pBdr>
            </w:pPr>
            <w:r w:rsidRPr="00EC7A2C">
              <w:t>National Cyber Centers</w:t>
            </w:r>
          </w:p>
        </w:tc>
      </w:tr>
      <w:tr w:rsidR="00DE7360" w14:paraId="209FDA01" w14:textId="77777777" w:rsidTr="00935F91">
        <w:tc>
          <w:tcPr>
            <w:tcW w:w="3850" w:type="dxa"/>
            <w:shd w:val="clear" w:color="auto" w:fill="auto"/>
            <w:tcMar>
              <w:top w:w="100" w:type="dxa"/>
              <w:left w:w="100" w:type="dxa"/>
              <w:bottom w:w="100" w:type="dxa"/>
              <w:right w:w="100" w:type="dxa"/>
            </w:tcMar>
          </w:tcPr>
          <w:p w14:paraId="6C45FF25" w14:textId="34039183"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EM</w:t>
            </w:r>
          </w:p>
        </w:tc>
        <w:tc>
          <w:tcPr>
            <w:tcW w:w="5510" w:type="dxa"/>
            <w:shd w:val="clear" w:color="auto" w:fill="auto"/>
            <w:tcMar>
              <w:top w:w="100" w:type="dxa"/>
              <w:left w:w="100" w:type="dxa"/>
              <w:bottom w:w="100" w:type="dxa"/>
              <w:right w:w="100" w:type="dxa"/>
            </w:tcMar>
          </w:tcPr>
          <w:p w14:paraId="545A208E" w14:textId="2D26B4B1" w:rsidR="00DE7360" w:rsidRPr="00505727" w:rsidRDefault="00EC7A2C" w:rsidP="00751151">
            <w:pPr>
              <w:pBdr>
                <w:top w:val="nil"/>
                <w:left w:val="nil"/>
                <w:bottom w:val="nil"/>
                <w:right w:val="nil"/>
                <w:between w:val="nil"/>
              </w:pBdr>
              <w:rPr>
                <w:rFonts w:eastAsia="Consolas"/>
                <w:color w:val="C7254E"/>
                <w:shd w:val="clear" w:color="auto" w:fill="F9F2F4"/>
              </w:rPr>
            </w:pPr>
            <w:r w:rsidRPr="001C06EC">
              <w:rPr>
                <w:rFonts w:eastAsia="Consolas"/>
                <w:color w:val="000000" w:themeColor="text1"/>
                <w:shd w:val="clear" w:color="auto" w:fill="F9F2F4"/>
              </w:rPr>
              <w:t>Emergency Management</w:t>
            </w:r>
          </w:p>
        </w:tc>
      </w:tr>
      <w:tr w:rsidR="00DE7360" w14:paraId="23C804B8" w14:textId="77777777" w:rsidTr="00935F91">
        <w:tc>
          <w:tcPr>
            <w:tcW w:w="3850" w:type="dxa"/>
            <w:shd w:val="clear" w:color="auto" w:fill="auto"/>
            <w:tcMar>
              <w:top w:w="100" w:type="dxa"/>
              <w:left w:w="100" w:type="dxa"/>
              <w:bottom w:w="100" w:type="dxa"/>
              <w:right w:w="100" w:type="dxa"/>
            </w:tcMar>
          </w:tcPr>
          <w:p w14:paraId="209B9098" w14:textId="3E4814A2" w:rsidR="00DE7360" w:rsidRPr="001C06EC" w:rsidRDefault="00B75E24" w:rsidP="001C06EC">
            <w:pPr>
              <w:pStyle w:val="Default"/>
              <w:rPr>
                <w:rFonts w:ascii="Consolas" w:hAnsi="Consolas" w:cs="Consolas"/>
                <w:sz w:val="20"/>
                <w:szCs w:val="20"/>
              </w:rPr>
            </w:pPr>
            <w:r>
              <w:rPr>
                <w:rFonts w:ascii="Consolas" w:eastAsia="Consolas" w:hAnsi="Consolas" w:cs="Consolas"/>
                <w:color w:val="073763"/>
                <w:sz w:val="20"/>
                <w:szCs w:val="20"/>
                <w:shd w:val="clear" w:color="auto" w:fill="CFE2F3"/>
              </w:rPr>
              <w:t>LE</w:t>
            </w:r>
          </w:p>
        </w:tc>
        <w:tc>
          <w:tcPr>
            <w:tcW w:w="5510" w:type="dxa"/>
            <w:shd w:val="clear" w:color="auto" w:fill="auto"/>
            <w:tcMar>
              <w:top w:w="100" w:type="dxa"/>
              <w:left w:w="100" w:type="dxa"/>
              <w:bottom w:w="100" w:type="dxa"/>
              <w:right w:w="100" w:type="dxa"/>
            </w:tcMar>
          </w:tcPr>
          <w:p w14:paraId="0B06ED3D" w14:textId="7CD8009B" w:rsidR="00DE7360" w:rsidRPr="00960608"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Law Enforcement</w:t>
            </w:r>
          </w:p>
        </w:tc>
      </w:tr>
      <w:tr w:rsidR="00EC7A2C" w14:paraId="4E215D47" w14:textId="77777777" w:rsidTr="00935F91">
        <w:tc>
          <w:tcPr>
            <w:tcW w:w="3850" w:type="dxa"/>
            <w:shd w:val="clear" w:color="auto" w:fill="auto"/>
            <w:tcMar>
              <w:top w:w="100" w:type="dxa"/>
              <w:left w:w="100" w:type="dxa"/>
              <w:bottom w:w="100" w:type="dxa"/>
              <w:right w:w="100" w:type="dxa"/>
            </w:tcMar>
          </w:tcPr>
          <w:p w14:paraId="5F7046AE" w14:textId="6EA729F0" w:rsidR="00EC7A2C" w:rsidRPr="001C06EC" w:rsidRDefault="00B75E24" w:rsidP="00751151">
            <w:pPr>
              <w:pStyle w:val="Default"/>
              <w:rPr>
                <w:rFonts w:ascii="Consolas" w:hAnsi="Consolas" w:cs="Consolas"/>
                <w:sz w:val="20"/>
                <w:szCs w:val="20"/>
              </w:rPr>
            </w:pPr>
            <w:r>
              <w:rPr>
                <w:rFonts w:ascii="Consolas" w:eastAsia="Consolas" w:hAnsi="Consolas" w:cs="Consolas"/>
                <w:color w:val="073763"/>
                <w:sz w:val="20"/>
                <w:szCs w:val="20"/>
                <w:shd w:val="clear" w:color="auto" w:fill="CFE2F3"/>
              </w:rPr>
              <w:t>IC</w:t>
            </w:r>
          </w:p>
        </w:tc>
        <w:tc>
          <w:tcPr>
            <w:tcW w:w="5510" w:type="dxa"/>
            <w:shd w:val="clear" w:color="auto" w:fill="auto"/>
            <w:tcMar>
              <w:top w:w="100" w:type="dxa"/>
              <w:left w:w="100" w:type="dxa"/>
              <w:bottom w:w="100" w:type="dxa"/>
              <w:right w:w="100" w:type="dxa"/>
            </w:tcMar>
          </w:tcPr>
          <w:p w14:paraId="715467DC" w14:textId="1CB1C892" w:rsidR="00EC7A2C" w:rsidRPr="00DE7360" w:rsidRDefault="00EC7A2C" w:rsidP="00751151">
            <w:pPr>
              <w:pBdr>
                <w:top w:val="nil"/>
                <w:left w:val="nil"/>
                <w:bottom w:val="nil"/>
                <w:right w:val="nil"/>
                <w:between w:val="nil"/>
              </w:pBdr>
              <w:rPr>
                <w:rFonts w:eastAsia="Consolas"/>
                <w:shd w:val="clear" w:color="auto" w:fill="F9F2F4"/>
                <w:lang w:val="en-US"/>
              </w:rPr>
            </w:pPr>
            <w:r w:rsidRPr="00EC7A2C">
              <w:rPr>
                <w:rFonts w:eastAsia="Consolas"/>
                <w:shd w:val="clear" w:color="auto" w:fill="F9F2F4"/>
                <w:lang w:val="en-US"/>
              </w:rPr>
              <w:t>Intelligence Community</w:t>
            </w:r>
          </w:p>
        </w:tc>
      </w:tr>
    </w:tbl>
    <w:p w14:paraId="77AE402B" w14:textId="4C13AFEC" w:rsidR="00743532" w:rsidRPr="008F447F" w:rsidRDefault="00BE1D0D" w:rsidP="00D22194">
      <w:pPr>
        <w:pStyle w:val="Heading2"/>
      </w:pPr>
      <w:r>
        <w:t>2</w:t>
      </w:r>
      <w:r w:rsidR="00806759">
        <w:t>.17</w:t>
      </w:r>
      <w:r w:rsidR="00743532" w:rsidRPr="009B7AF2">
        <w:t> </w:t>
      </w:r>
      <w:r w:rsidR="00743532">
        <w:t xml:space="preserve">ACS </w:t>
      </w:r>
      <w:r w:rsidR="00743532">
        <w:rPr>
          <w:lang w:val="en-US"/>
        </w:rPr>
        <w:t>Entity Enumeration</w:t>
      </w:r>
    </w:p>
    <w:p w14:paraId="72E09952" w14:textId="308F66F0" w:rsidR="00743532" w:rsidRDefault="00743532" w:rsidP="00743532">
      <w:pPr>
        <w:rPr>
          <w:shd w:val="clear" w:color="auto" w:fill="F9F2F4"/>
          <w:lang w:val="en-US"/>
        </w:rPr>
      </w:pPr>
      <w:r w:rsidRPr="008F447F">
        <w:rPr>
          <w:b/>
        </w:rPr>
        <w:t>Type Name</w:t>
      </w:r>
      <w:r w:rsidRPr="00B564D1">
        <w:t xml:space="preserve">: </w:t>
      </w:r>
      <w:r>
        <w:rPr>
          <w:rFonts w:ascii="Consolas" w:eastAsia="Consolas" w:hAnsi="Consolas" w:cs="Consolas"/>
          <w:color w:val="C7254E"/>
          <w:shd w:val="clear" w:color="auto" w:fill="F9F2F4"/>
        </w:rPr>
        <w:t>x-</w:t>
      </w:r>
      <w:proofErr w:type="spellStart"/>
      <w:r>
        <w:rPr>
          <w:rFonts w:ascii="Consolas" w:eastAsia="Consolas" w:hAnsi="Consolas" w:cs="Consolas"/>
          <w:color w:val="C7254E"/>
          <w:shd w:val="clear" w:color="auto" w:fill="F9F2F4"/>
        </w:rPr>
        <w:t>isa</w:t>
      </w:r>
      <w:proofErr w:type="spellEnd"/>
      <w:r>
        <w:rPr>
          <w:rFonts w:ascii="Consolas" w:eastAsia="Consolas" w:hAnsi="Consolas" w:cs="Consolas"/>
          <w:color w:val="C7254E"/>
          <w:shd w:val="clear" w:color="auto" w:fill="F9F2F4"/>
        </w:rPr>
        <w:t>-</w:t>
      </w:r>
      <w:proofErr w:type="spellStart"/>
      <w:r>
        <w:rPr>
          <w:rFonts w:ascii="Consolas" w:eastAsia="Consolas" w:hAnsi="Consolas" w:cs="Consolas"/>
          <w:color w:val="C7254E"/>
          <w:shd w:val="clear" w:color="auto" w:fill="F9F2F4"/>
        </w:rPr>
        <w:t>acs</w:t>
      </w:r>
      <w:proofErr w:type="spellEnd"/>
      <w:r>
        <w:rPr>
          <w:rFonts w:ascii="Consolas" w:eastAsia="Consolas" w:hAnsi="Consolas" w:cs="Consolas"/>
          <w:color w:val="C7254E"/>
          <w:shd w:val="clear" w:color="auto" w:fill="F9F2F4"/>
        </w:rPr>
        <w:t>-entity-</w:t>
      </w:r>
      <w:proofErr w:type="spellStart"/>
      <w:r>
        <w:rPr>
          <w:rFonts w:ascii="Consolas" w:eastAsia="Consolas" w:hAnsi="Consolas" w:cs="Consolas"/>
          <w:color w:val="C7254E"/>
          <w:shd w:val="clear" w:color="auto" w:fill="F9F2F4"/>
        </w:rPr>
        <w:t>enum</w:t>
      </w:r>
      <w:proofErr w:type="spellEnd"/>
    </w:p>
    <w:p w14:paraId="2D66C79D" w14:textId="77777777" w:rsidR="00743532" w:rsidRPr="0074167C" w:rsidRDefault="00743532" w:rsidP="00743532">
      <w:pPr>
        <w:rPr>
          <w:lang w:val="en-US"/>
        </w:rP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0"/>
        <w:gridCol w:w="6860"/>
      </w:tblGrid>
      <w:tr w:rsidR="00743532" w14:paraId="3404B131" w14:textId="77777777" w:rsidTr="001C06EC">
        <w:tc>
          <w:tcPr>
            <w:tcW w:w="2500" w:type="dxa"/>
            <w:shd w:val="clear" w:color="auto" w:fill="073763"/>
            <w:tcMar>
              <w:top w:w="100" w:type="dxa"/>
              <w:left w:w="100" w:type="dxa"/>
              <w:bottom w:w="100" w:type="dxa"/>
              <w:right w:w="100" w:type="dxa"/>
            </w:tcMar>
          </w:tcPr>
          <w:p w14:paraId="5B04B05E"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Vocabulary Value</w:t>
            </w:r>
          </w:p>
        </w:tc>
        <w:tc>
          <w:tcPr>
            <w:tcW w:w="6860" w:type="dxa"/>
            <w:shd w:val="clear" w:color="auto" w:fill="073763"/>
            <w:tcMar>
              <w:top w:w="100" w:type="dxa"/>
              <w:left w:w="100" w:type="dxa"/>
              <w:bottom w:w="100" w:type="dxa"/>
              <w:right w:w="100" w:type="dxa"/>
            </w:tcMar>
          </w:tcPr>
          <w:p w14:paraId="5DEEFA49" w14:textId="77777777" w:rsidR="00743532" w:rsidRDefault="00743532" w:rsidP="00751151">
            <w:pPr>
              <w:widowControl w:val="0"/>
              <w:pBdr>
                <w:top w:val="nil"/>
                <w:left w:val="nil"/>
                <w:bottom w:val="nil"/>
                <w:right w:val="nil"/>
                <w:between w:val="nil"/>
              </w:pBdr>
              <w:spacing w:line="240" w:lineRule="auto"/>
              <w:rPr>
                <w:b/>
                <w:color w:val="FFFFFF"/>
              </w:rPr>
            </w:pPr>
            <w:r>
              <w:rPr>
                <w:b/>
                <w:color w:val="FFFFFF"/>
              </w:rPr>
              <w:t>Description</w:t>
            </w:r>
          </w:p>
        </w:tc>
      </w:tr>
      <w:tr w:rsidR="00743532" w14:paraId="391F41C4" w14:textId="77777777" w:rsidTr="001C06EC">
        <w:tc>
          <w:tcPr>
            <w:tcW w:w="2500" w:type="dxa"/>
            <w:shd w:val="clear" w:color="auto" w:fill="auto"/>
            <w:tcMar>
              <w:top w:w="100" w:type="dxa"/>
              <w:left w:w="100" w:type="dxa"/>
              <w:bottom w:w="100" w:type="dxa"/>
              <w:right w:w="100" w:type="dxa"/>
            </w:tcMar>
          </w:tcPr>
          <w:p w14:paraId="330E6324" w14:textId="2986E40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MI</w:t>
            </w:r>
            <w:ins w:id="53" w:author="Rich Piazza" w:date="2020-06-18T14:30:00Z">
              <w:r w:rsidR="005A62E0">
                <w:rPr>
                  <w:rFonts w:ascii="Consolas" w:eastAsia="Consolas" w:hAnsi="Consolas" w:cs="Consolas"/>
                  <w:color w:val="073763"/>
                  <w:sz w:val="20"/>
                  <w:szCs w:val="20"/>
                  <w:shd w:val="clear" w:color="auto" w:fill="CFE2F3"/>
                </w:rPr>
                <w:t>L</w:t>
              </w:r>
            </w:ins>
            <w:del w:id="54" w:author="Rich Piazza" w:date="2020-06-18T14:30:00Z">
              <w:r w:rsidDel="005A62E0">
                <w:rPr>
                  <w:rFonts w:ascii="Consolas" w:eastAsia="Consolas" w:hAnsi="Consolas" w:cs="Consolas"/>
                  <w:color w:val="073763"/>
                  <w:sz w:val="20"/>
                  <w:szCs w:val="20"/>
                  <w:shd w:val="clear" w:color="auto" w:fill="CFE2F3"/>
                </w:rPr>
                <w:delText>I</w:delText>
              </w:r>
            </w:del>
          </w:p>
        </w:tc>
        <w:tc>
          <w:tcPr>
            <w:tcW w:w="6860" w:type="dxa"/>
            <w:shd w:val="clear" w:color="auto" w:fill="auto"/>
            <w:tcMar>
              <w:top w:w="100" w:type="dxa"/>
              <w:left w:w="100" w:type="dxa"/>
              <w:bottom w:w="100" w:type="dxa"/>
              <w:right w:w="100" w:type="dxa"/>
            </w:tcMar>
          </w:tcPr>
          <w:p w14:paraId="49FE3AB6" w14:textId="40F12BDC" w:rsidR="00743532" w:rsidRPr="00AA4EB1" w:rsidRDefault="00743532" w:rsidP="00751151">
            <w:pPr>
              <w:pBdr>
                <w:top w:val="nil"/>
                <w:left w:val="nil"/>
                <w:bottom w:val="nil"/>
                <w:right w:val="nil"/>
                <w:between w:val="nil"/>
              </w:pBdr>
            </w:pPr>
            <w:r w:rsidRPr="00743532">
              <w:t>Military service member</w:t>
            </w:r>
          </w:p>
        </w:tc>
      </w:tr>
      <w:tr w:rsidR="00743532" w14:paraId="33A5B82C" w14:textId="77777777" w:rsidTr="001C06EC">
        <w:tc>
          <w:tcPr>
            <w:tcW w:w="2500" w:type="dxa"/>
            <w:shd w:val="clear" w:color="auto" w:fill="auto"/>
            <w:tcMar>
              <w:top w:w="100" w:type="dxa"/>
              <w:left w:w="100" w:type="dxa"/>
              <w:bottom w:w="100" w:type="dxa"/>
              <w:right w:w="100" w:type="dxa"/>
            </w:tcMar>
          </w:tcPr>
          <w:p w14:paraId="7F2ADA62" w14:textId="5B64D863"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GOV</w:t>
            </w:r>
          </w:p>
        </w:tc>
        <w:tc>
          <w:tcPr>
            <w:tcW w:w="6860" w:type="dxa"/>
            <w:shd w:val="clear" w:color="auto" w:fill="auto"/>
            <w:tcMar>
              <w:top w:w="100" w:type="dxa"/>
              <w:left w:w="100" w:type="dxa"/>
              <w:bottom w:w="100" w:type="dxa"/>
              <w:right w:w="100" w:type="dxa"/>
            </w:tcMar>
          </w:tcPr>
          <w:p w14:paraId="2A08EE2B" w14:textId="02339D6C" w:rsidR="00743532" w:rsidRPr="00B75E24" w:rsidRDefault="00743532" w:rsidP="00751151">
            <w:pPr>
              <w:pBdr>
                <w:top w:val="nil"/>
                <w:left w:val="nil"/>
                <w:bottom w:val="nil"/>
                <w:right w:val="nil"/>
                <w:between w:val="nil"/>
              </w:pBdr>
              <w:rPr>
                <w:rFonts w:eastAsia="Consolas"/>
                <w:color w:val="000000" w:themeColor="text1"/>
                <w:shd w:val="clear" w:color="auto" w:fill="F9F2F4"/>
              </w:rPr>
            </w:pPr>
            <w:r w:rsidRPr="00B75E24">
              <w:rPr>
                <w:rFonts w:eastAsia="Consolas"/>
                <w:color w:val="000000" w:themeColor="text1"/>
                <w:shd w:val="clear" w:color="auto" w:fill="F9F2F4"/>
              </w:rPr>
              <w:t>U.S. federal government civilian employee</w:t>
            </w:r>
          </w:p>
        </w:tc>
      </w:tr>
      <w:tr w:rsidR="00743532" w14:paraId="3AD959D6" w14:textId="77777777" w:rsidTr="001C06EC">
        <w:tc>
          <w:tcPr>
            <w:tcW w:w="2500" w:type="dxa"/>
            <w:shd w:val="clear" w:color="auto" w:fill="auto"/>
            <w:tcMar>
              <w:top w:w="100" w:type="dxa"/>
              <w:left w:w="100" w:type="dxa"/>
              <w:bottom w:w="100" w:type="dxa"/>
              <w:right w:w="100" w:type="dxa"/>
            </w:tcMar>
          </w:tcPr>
          <w:p w14:paraId="77972D93" w14:textId="726BC6DF" w:rsidR="00743532" w:rsidRPr="004617C4" w:rsidRDefault="00B75E24" w:rsidP="00751151">
            <w:pPr>
              <w:pStyle w:val="Default"/>
              <w:rPr>
                <w:sz w:val="20"/>
                <w:szCs w:val="20"/>
              </w:rPr>
            </w:pPr>
            <w:r>
              <w:rPr>
                <w:rFonts w:ascii="Consolas" w:eastAsia="Consolas" w:hAnsi="Consolas" w:cs="Consolas"/>
                <w:color w:val="073763"/>
                <w:sz w:val="20"/>
                <w:szCs w:val="20"/>
                <w:shd w:val="clear" w:color="auto" w:fill="CFE2F3"/>
              </w:rPr>
              <w:t>CTR</w:t>
            </w:r>
          </w:p>
        </w:tc>
        <w:tc>
          <w:tcPr>
            <w:tcW w:w="6860" w:type="dxa"/>
            <w:shd w:val="clear" w:color="auto" w:fill="auto"/>
            <w:tcMar>
              <w:top w:w="100" w:type="dxa"/>
              <w:left w:w="100" w:type="dxa"/>
              <w:bottom w:w="100" w:type="dxa"/>
              <w:right w:w="100" w:type="dxa"/>
            </w:tcMar>
          </w:tcPr>
          <w:p w14:paraId="7DBC4614" w14:textId="431E470C" w:rsidR="00743532" w:rsidRPr="00960608"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Contractor</w:t>
            </w:r>
          </w:p>
        </w:tc>
      </w:tr>
      <w:tr w:rsidR="00743532" w14:paraId="420673B6" w14:textId="77777777" w:rsidTr="001C06EC">
        <w:tc>
          <w:tcPr>
            <w:tcW w:w="2500" w:type="dxa"/>
            <w:shd w:val="clear" w:color="auto" w:fill="auto"/>
            <w:tcMar>
              <w:top w:w="100" w:type="dxa"/>
              <w:left w:w="100" w:type="dxa"/>
              <w:bottom w:w="100" w:type="dxa"/>
              <w:right w:w="100" w:type="dxa"/>
            </w:tcMar>
          </w:tcPr>
          <w:p w14:paraId="3F584839" w14:textId="7C6A7525"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SVR</w:t>
            </w:r>
          </w:p>
        </w:tc>
        <w:tc>
          <w:tcPr>
            <w:tcW w:w="6860" w:type="dxa"/>
            <w:shd w:val="clear" w:color="auto" w:fill="auto"/>
            <w:tcMar>
              <w:top w:w="100" w:type="dxa"/>
              <w:left w:w="100" w:type="dxa"/>
              <w:bottom w:w="100" w:type="dxa"/>
              <w:right w:w="100" w:type="dxa"/>
            </w:tcMar>
          </w:tcPr>
          <w:p w14:paraId="38D7989C" w14:textId="5F8BF595" w:rsidR="00743532" w:rsidRPr="00DE7360"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Server</w:t>
            </w:r>
          </w:p>
        </w:tc>
      </w:tr>
      <w:tr w:rsidR="00743532" w14:paraId="35034115" w14:textId="77777777" w:rsidTr="001C06EC">
        <w:tc>
          <w:tcPr>
            <w:tcW w:w="2500" w:type="dxa"/>
            <w:shd w:val="clear" w:color="auto" w:fill="auto"/>
            <w:tcMar>
              <w:top w:w="100" w:type="dxa"/>
              <w:left w:w="100" w:type="dxa"/>
              <w:bottom w:w="100" w:type="dxa"/>
              <w:right w:w="100" w:type="dxa"/>
            </w:tcMar>
          </w:tcPr>
          <w:p w14:paraId="0D954971" w14:textId="460A75C9"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SVC</w:t>
            </w:r>
          </w:p>
        </w:tc>
        <w:tc>
          <w:tcPr>
            <w:tcW w:w="6860" w:type="dxa"/>
            <w:shd w:val="clear" w:color="auto" w:fill="auto"/>
            <w:tcMar>
              <w:top w:w="100" w:type="dxa"/>
              <w:left w:w="100" w:type="dxa"/>
              <w:bottom w:w="100" w:type="dxa"/>
              <w:right w:w="100" w:type="dxa"/>
            </w:tcMar>
          </w:tcPr>
          <w:p w14:paraId="332F34A4" w14:textId="649DC595"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 xml:space="preserve">Service, Widget, Application, Software, </w:t>
            </w:r>
            <w:proofErr w:type="spellStart"/>
            <w:r w:rsidRPr="00743532">
              <w:rPr>
                <w:rFonts w:eastAsia="Consolas"/>
                <w:shd w:val="clear" w:color="auto" w:fill="F9F2F4"/>
                <w:lang w:val="en-US"/>
              </w:rPr>
              <w:t>etc</w:t>
            </w:r>
            <w:proofErr w:type="spellEnd"/>
          </w:p>
        </w:tc>
      </w:tr>
      <w:tr w:rsidR="00743532" w14:paraId="470E1E7D" w14:textId="77777777" w:rsidTr="001C06EC">
        <w:tc>
          <w:tcPr>
            <w:tcW w:w="2500" w:type="dxa"/>
            <w:shd w:val="clear" w:color="auto" w:fill="auto"/>
            <w:tcMar>
              <w:top w:w="100" w:type="dxa"/>
              <w:left w:w="100" w:type="dxa"/>
              <w:bottom w:w="100" w:type="dxa"/>
              <w:right w:w="100" w:type="dxa"/>
            </w:tcMar>
          </w:tcPr>
          <w:p w14:paraId="58E4A3BC" w14:textId="5E9AC2CA"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DEV</w:t>
            </w:r>
          </w:p>
        </w:tc>
        <w:tc>
          <w:tcPr>
            <w:tcW w:w="6860" w:type="dxa"/>
            <w:shd w:val="clear" w:color="auto" w:fill="auto"/>
            <w:tcMar>
              <w:top w:w="100" w:type="dxa"/>
              <w:left w:w="100" w:type="dxa"/>
              <w:bottom w:w="100" w:type="dxa"/>
              <w:right w:w="100" w:type="dxa"/>
            </w:tcMar>
          </w:tcPr>
          <w:p w14:paraId="566A4CB8" w14:textId="22416A66" w:rsidR="00743532" w:rsidRPr="00EC7A2C" w:rsidRDefault="00743532" w:rsidP="00751151">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End-point device</w:t>
            </w:r>
          </w:p>
        </w:tc>
      </w:tr>
      <w:tr w:rsidR="00743532" w14:paraId="4C384A06" w14:textId="77777777" w:rsidTr="001C06EC">
        <w:tc>
          <w:tcPr>
            <w:tcW w:w="2500" w:type="dxa"/>
            <w:shd w:val="clear" w:color="auto" w:fill="auto"/>
            <w:tcMar>
              <w:top w:w="100" w:type="dxa"/>
              <w:left w:w="100" w:type="dxa"/>
              <w:bottom w:w="100" w:type="dxa"/>
              <w:right w:w="100" w:type="dxa"/>
            </w:tcMar>
          </w:tcPr>
          <w:p w14:paraId="03B46D9E" w14:textId="2677D87E" w:rsidR="00743532" w:rsidRDefault="00B75E24" w:rsidP="00751151">
            <w:pPr>
              <w:pStyle w:val="Default"/>
              <w:rPr>
                <w:sz w:val="20"/>
                <w:szCs w:val="20"/>
              </w:rPr>
            </w:pPr>
            <w:r>
              <w:rPr>
                <w:rFonts w:ascii="Consolas" w:eastAsia="Consolas" w:hAnsi="Consolas" w:cs="Consolas"/>
                <w:color w:val="073763"/>
                <w:sz w:val="20"/>
                <w:szCs w:val="20"/>
                <w:shd w:val="clear" w:color="auto" w:fill="CFE2F3"/>
              </w:rPr>
              <w:t>NET</w:t>
            </w:r>
          </w:p>
        </w:tc>
        <w:tc>
          <w:tcPr>
            <w:tcW w:w="6860" w:type="dxa"/>
            <w:shd w:val="clear" w:color="auto" w:fill="auto"/>
            <w:tcMar>
              <w:top w:w="100" w:type="dxa"/>
              <w:left w:w="100" w:type="dxa"/>
              <w:bottom w:w="100" w:type="dxa"/>
              <w:right w:w="100" w:type="dxa"/>
            </w:tcMar>
          </w:tcPr>
          <w:p w14:paraId="3BDDEF76" w14:textId="65CA32E8" w:rsidR="00743532" w:rsidRPr="00EC7A2C" w:rsidRDefault="00743532" w:rsidP="00743532">
            <w:pPr>
              <w:pBdr>
                <w:top w:val="nil"/>
                <w:left w:val="nil"/>
                <w:bottom w:val="nil"/>
                <w:right w:val="nil"/>
                <w:between w:val="nil"/>
              </w:pBdr>
              <w:rPr>
                <w:rFonts w:eastAsia="Consolas"/>
                <w:shd w:val="clear" w:color="auto" w:fill="F9F2F4"/>
                <w:lang w:val="en-US"/>
              </w:rPr>
            </w:pPr>
            <w:r w:rsidRPr="00743532">
              <w:rPr>
                <w:rFonts w:eastAsia="Consolas"/>
                <w:shd w:val="clear" w:color="auto" w:fill="F9F2F4"/>
                <w:lang w:val="en-US"/>
              </w:rPr>
              <w:t>Network device</w:t>
            </w:r>
          </w:p>
        </w:tc>
      </w:tr>
    </w:tbl>
    <w:p w14:paraId="500F43BF" w14:textId="7727EA34" w:rsidR="00571C2D" w:rsidRDefault="00BE1D0D" w:rsidP="00D22194">
      <w:pPr>
        <w:pStyle w:val="Heading2"/>
      </w:pPr>
      <w:r>
        <w:t>2</w:t>
      </w:r>
      <w:r w:rsidR="00935F91">
        <w:t>.</w:t>
      </w:r>
      <w:r w:rsidR="00806759">
        <w:t>18</w:t>
      </w:r>
      <w:r w:rsidR="00935F91">
        <w:t xml:space="preserve"> </w:t>
      </w:r>
      <w:r w:rsidR="00571C2D">
        <w:t>Examples</w:t>
      </w:r>
    </w:p>
    <w:p w14:paraId="3A6DBD23" w14:textId="2F217646" w:rsidR="00905653" w:rsidRDefault="00905653"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 w:rsidRPr="0074167C">
        <w:rPr>
          <w:rFonts w:eastAsia="Times New Roman"/>
          <w:color w:val="000000"/>
          <w:lang w:val="en-US"/>
        </w:rPr>
        <w:t>Notice these examples of the ACS marking definitions appear as part of a marking-definition STIX object type</w:t>
      </w:r>
      <w:r w:rsidR="009B63EE">
        <w:rPr>
          <w:rFonts w:eastAsia="Times New Roman"/>
          <w:color w:val="000000"/>
          <w:lang w:val="en-US"/>
        </w:rPr>
        <w:t xml:space="preserve"> (see section </w:t>
      </w:r>
      <w:r w:rsidR="009B63EE">
        <w:t xml:space="preserve">7 of </w:t>
      </w:r>
      <w:r w:rsidR="009B63EE" w:rsidRPr="0039612B">
        <w:t>STIX™ Version 2.1 - Committee Specification 01</w:t>
      </w:r>
      <w:r w:rsidR="009B63EE">
        <w:t>).</w:t>
      </w:r>
    </w:p>
    <w:p w14:paraId="31C31B45" w14:textId="24F9F69E" w:rsidR="00354C55"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p>
    <w:p w14:paraId="2476C8FE" w14:textId="7A8C09A5" w:rsidR="00354C55" w:rsidRPr="0074167C" w:rsidRDefault="00354C55" w:rsidP="0090565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Top-Secret level.  It was created on 27 June 2016 and originally classified on 10 June 2017 by the NSA.  It can be used within DHS/CISA but cannot be shared with anonymous entities.  It can be shared with the “FVEY” nations.</w:t>
      </w:r>
    </w:p>
    <w:p w14:paraId="754A3204" w14:textId="77777777" w:rsidR="00905653" w:rsidRPr="00905653" w:rsidRDefault="00905653" w:rsidP="00905653"/>
    <w:p w14:paraId="74A6D638" w14:textId="6F7D1F8A"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color w:val="000000"/>
          <w:sz w:val="18"/>
          <w:szCs w:val="18"/>
          <w:shd w:val="clear" w:color="auto" w:fill="EFEFEF"/>
        </w:rPr>
        <w:t>{</w:t>
      </w:r>
      <w:r w:rsidRPr="00A7310D">
        <w:rPr>
          <w:rFonts w:eastAsia="Consolas"/>
          <w:i/>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"type"</w:t>
      </w:r>
      <w:r w:rsidRPr="00A7310D">
        <w:rPr>
          <w:rFonts w:ascii="Consolas" w:eastAsia="Consolas" w:hAnsi="Consolas" w:cs="Consolas"/>
          <w:iCs/>
          <w:color w:val="000000"/>
          <w:sz w:val="18"/>
          <w:szCs w:val="18"/>
          <w:shd w:val="clear" w:color="auto" w:fill="EFEFEF"/>
          <w:lang w:val="en-US"/>
        </w:rPr>
        <w:t>: "marking-definition",</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"id"</w:t>
      </w:r>
      <w:r w:rsidRPr="00A7310D">
        <w:rPr>
          <w:rFonts w:ascii="Consolas" w:eastAsia="Consolas" w:hAnsi="Consolas" w:cs="Consolas"/>
          <w:iCs/>
          <w:color w:val="000000"/>
          <w:sz w:val="18"/>
          <w:szCs w:val="18"/>
          <w:shd w:val="clear" w:color="auto" w:fill="EFEFEF"/>
          <w:lang w:val="en-US"/>
        </w:rPr>
        <w:t>: "marking-definition--f4d1771b-d6a6-4eb1-9768-9686efeeb89a",</w:t>
      </w:r>
      <w:r w:rsidRPr="00A7310D">
        <w:rPr>
          <w:rFonts w:ascii="Consolas" w:eastAsia="Consolas" w:hAnsi="Consolas" w:cs="Consolas"/>
          <w:iCs/>
          <w:color w:val="000000"/>
          <w:sz w:val="18"/>
          <w:szCs w:val="18"/>
          <w:shd w:val="clear" w:color="auto" w:fill="EFEFEF"/>
          <w:lang w:val="en-US"/>
        </w:rPr>
        <w:br/>
      </w:r>
      <w:r w:rsidRPr="00A7310D">
        <w:rPr>
          <w:rFonts w:ascii="Consolas" w:eastAsia="Consolas" w:hAnsi="Consolas" w:cs="Consolas"/>
          <w:iCs/>
          <w:color w:val="000000"/>
          <w:sz w:val="18"/>
          <w:szCs w:val="18"/>
          <w:shd w:val="clear" w:color="auto" w:fill="EFEFEF"/>
          <w:lang w:val="en-US"/>
        </w:rPr>
        <w:lastRenderedPageBreak/>
        <w:t xml:space="preserve">      </w:t>
      </w:r>
      <w:r w:rsidRPr="00A7310D">
        <w:rPr>
          <w:rFonts w:ascii="Consolas" w:eastAsia="Consolas" w:hAnsi="Consolas" w:cs="Consolas"/>
          <w:bCs/>
          <w:color w:val="000000"/>
          <w:sz w:val="18"/>
          <w:szCs w:val="18"/>
          <w:shd w:val="clear" w:color="auto" w:fill="EFEFEF"/>
          <w:lang w:val="en-US"/>
        </w:rPr>
        <w:t>"created"</w:t>
      </w:r>
      <w:r w:rsidRPr="00A7310D">
        <w:rPr>
          <w:rFonts w:ascii="Consolas" w:eastAsia="Consolas" w:hAnsi="Consolas" w:cs="Consolas"/>
          <w:iCs/>
          <w:color w:val="000000"/>
          <w:sz w:val="18"/>
          <w:szCs w:val="18"/>
          <w:shd w:val="clear" w:color="auto" w:fill="EFEFEF"/>
          <w:lang w:val="en-US"/>
        </w:rPr>
        <w:t>: "2018-10-01T00:00:00Z",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definition_type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74167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x-isa-acs-3-0</w:t>
      </w:r>
      <w:r w:rsidRPr="0074167C">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"definition"</w:t>
      </w:r>
      <w:r w:rsidRPr="00A7310D">
        <w:rPr>
          <w:rFonts w:ascii="Consolas" w:eastAsia="Consolas" w:hAnsi="Consolas" w:cs="Consolas"/>
          <w:iCs/>
          <w:color w:val="000000"/>
          <w:sz w:val="18"/>
          <w:szCs w:val="18"/>
          <w:shd w:val="clear" w:color="auto" w:fill="EFEFEF"/>
          <w:lang w:val="en-US"/>
        </w:rPr>
        <w:t>: {</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sep_version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1,</w:t>
      </w:r>
    </w:p>
    <w:p w14:paraId="3F750865"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"identifier"</w:t>
      </w:r>
      <w:r w:rsidRPr="00A7310D">
        <w:rPr>
          <w:rFonts w:ascii="Consolas" w:eastAsia="Consolas" w:hAnsi="Consolas" w:cs="Consolas"/>
          <w:iCs/>
          <w:color w:val="000000"/>
          <w:sz w:val="18"/>
          <w:szCs w:val="18"/>
          <w:shd w:val="clear" w:color="auto" w:fill="EFEFEF"/>
          <w:lang w:val="en-US"/>
        </w:rPr>
        <w:t>: "</w:t>
      </w:r>
      <w:proofErr w:type="gramStart"/>
      <w:r w:rsidRPr="00A7310D">
        <w:rPr>
          <w:rFonts w:ascii="Consolas" w:eastAsia="Consolas" w:hAnsi="Consolas" w:cs="Consolas"/>
          <w:iCs/>
          <w:color w:val="000000"/>
          <w:sz w:val="18"/>
          <w:szCs w:val="18"/>
          <w:shd w:val="clear" w:color="auto" w:fill="EFEFEF"/>
          <w:lang w:val="en-US"/>
        </w:rPr>
        <w:t>isa:guide</w:t>
      </w:r>
      <w:proofErr w:type="gramEnd"/>
      <w:r w:rsidRPr="00A7310D">
        <w:rPr>
          <w:rFonts w:ascii="Consolas" w:eastAsia="Consolas" w:hAnsi="Consolas" w:cs="Consolas"/>
          <w:iCs/>
          <w:color w:val="000000"/>
          <w:sz w:val="18"/>
          <w:szCs w:val="18"/>
          <w:shd w:val="clear" w:color="auto" w:fill="EFEFEF"/>
          <w:lang w:val="en-US"/>
        </w:rPr>
        <w:t>.19001.ACS</w:t>
      </w:r>
      <w:r>
        <w:rPr>
          <w:rFonts w:ascii="Consolas" w:eastAsia="Consolas" w:hAnsi="Consolas" w:cs="Consolas"/>
          <w:iCs/>
          <w:color w:val="000000"/>
          <w:sz w:val="18"/>
          <w:szCs w:val="18"/>
          <w:shd w:val="clear" w:color="auto" w:fill="EFEFEF"/>
          <w:lang w:val="en-US"/>
        </w:rPr>
        <w:t>3</w:t>
      </w:r>
      <w:r w:rsidRPr="00A7310D">
        <w:rPr>
          <w:rFonts w:ascii="Consolas" w:eastAsia="Consolas" w:hAnsi="Consolas" w:cs="Consolas"/>
          <w:iCs/>
          <w:color w:val="000000"/>
          <w:sz w:val="18"/>
          <w:szCs w:val="18"/>
          <w:shd w:val="clear" w:color="auto" w:fill="EFEFEF"/>
          <w:lang w:val="en-US"/>
        </w:rPr>
        <w:t>-bc9034f8-c732-5328-b9df-d9d72aae480b"</w:t>
      </w:r>
      <w:r>
        <w:rPr>
          <w:rFonts w:ascii="Consolas" w:eastAsia="Consolas" w:hAnsi="Consolas" w:cs="Consolas"/>
          <w:iCs/>
          <w:color w:val="000000"/>
          <w:sz w:val="18"/>
          <w:szCs w:val="18"/>
          <w:shd w:val="clear" w:color="auto" w:fill="EFEFEF"/>
          <w:lang w:val="en-US"/>
        </w:rPr>
        <w:t>,</w:t>
      </w:r>
    </w:p>
    <w:p w14:paraId="07E0374C" w14:textId="77777777"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t xml:space="preserve">   "name": "</w:t>
      </w:r>
      <w:proofErr w:type="spellStart"/>
      <w:r>
        <w:rPr>
          <w:rFonts w:ascii="Consolas" w:eastAsia="Consolas" w:hAnsi="Consolas" w:cs="Consolas"/>
          <w:iCs/>
          <w:color w:val="000000"/>
          <w:sz w:val="18"/>
          <w:szCs w:val="18"/>
          <w:shd w:val="clear" w:color="auto" w:fill="EFEFEF"/>
          <w:lang w:val="en-US"/>
        </w:rPr>
        <w:t>banner_marking</w:t>
      </w:r>
      <w:proofErr w:type="spellEnd"/>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create_date_time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"2016-06-27T14:10:26.723Z",</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responsible_entity_custodian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responsible_entity_originator</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auth</w:t>
      </w:r>
      <w:r>
        <w:rPr>
          <w:rFonts w:ascii="Consolas" w:eastAsia="Consolas" w:hAnsi="Consolas" w:cs="Consolas"/>
          <w:bCs/>
          <w:color w:val="000000"/>
          <w:sz w:val="18"/>
          <w:szCs w:val="18"/>
          <w:shd w:val="clear" w:color="auto" w:fill="EFEFEF"/>
          <w:lang w:val="en-US"/>
        </w:rPr>
        <w:t>ority</w:t>
      </w:r>
      <w:r w:rsidRPr="00A7310D">
        <w:rPr>
          <w:rFonts w:ascii="Consolas" w:eastAsia="Consolas" w:hAnsi="Consolas" w:cs="Consolas"/>
          <w:bCs/>
          <w:color w:val="000000"/>
          <w:sz w:val="18"/>
          <w:szCs w:val="18"/>
          <w:shd w:val="clear" w:color="auto" w:fill="EFEFEF"/>
          <w:lang w:val="en-US"/>
        </w:rPr>
        <w:t>_ref</w:t>
      </w:r>
      <w:r>
        <w:rPr>
          <w:rFonts w:ascii="Consolas" w:eastAsia="Consolas" w:hAnsi="Consolas" w:cs="Consolas"/>
          <w:bCs/>
          <w:color w:val="000000"/>
          <w:sz w:val="18"/>
          <w:szCs w:val="18"/>
          <w:shd w:val="clear" w:color="auto" w:fill="EFEFEF"/>
          <w:lang w:val="en-US"/>
        </w:rPr>
        <w:t>erence</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xml:space="preserve">: "urn:isa:authority:CFR2013_32_2_236", </w:t>
      </w:r>
    </w:p>
    <w:p w14:paraId="4B5D2A46" w14:textId="77777777" w:rsidR="00F0519A" w:rsidRDefault="00905653" w:rsidP="00905653">
      <w:pPr>
        <w:pBdr>
          <w:top w:val="nil"/>
          <w:left w:val="nil"/>
          <w:bottom w:val="nil"/>
          <w:right w:val="nil"/>
          <w:between w:val="nil"/>
        </w:pBdr>
        <w:ind w:right="-810"/>
        <w:rPr>
          <w:ins w:id="55" w:author="Rich Piazza" w:date="2020-06-22T12:19: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original_classification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
    <w:p w14:paraId="72C4D1E7" w14:textId="31BB13BA" w:rsidR="00060E8B" w:rsidRPr="00905653" w:rsidRDefault="00F0519A" w:rsidP="00905653">
      <w:pPr>
        <w:pBdr>
          <w:top w:val="nil"/>
          <w:left w:val="nil"/>
          <w:bottom w:val="nil"/>
          <w:right w:val="nil"/>
          <w:between w:val="nil"/>
        </w:pBdr>
        <w:ind w:right="-810"/>
        <w:rPr>
          <w:rFonts w:ascii="Consolas" w:eastAsia="Consolas" w:hAnsi="Consolas" w:cs="Consolas"/>
          <w:iCs/>
          <w:sz w:val="18"/>
          <w:szCs w:val="18"/>
          <w:shd w:val="clear" w:color="auto" w:fill="EFEFEF"/>
        </w:rPr>
      </w:pPr>
      <w:ins w:id="56" w:author="Rich Piazza" w:date="2020-06-22T12:19:00Z">
        <w:r w:rsidRPr="00A7310D">
          <w:rPr>
            <w:rFonts w:ascii="Consolas" w:eastAsia="Consolas" w:hAnsi="Consolas" w:cs="Consolas"/>
            <w:iCs/>
            <w:color w:val="000000"/>
            <w:sz w:val="18"/>
            <w:szCs w:val="18"/>
            <w:shd w:val="clear" w:color="auto" w:fill="EFEFEF"/>
            <w:lang w:val="en-US"/>
          </w:rPr>
          <w:t xml:space="preserve">               </w:t>
        </w:r>
        <w:r w:rsidRPr="00A7310D">
          <w:rPr>
            <w:rFonts w:ascii="Consolas" w:eastAsia="Consolas" w:hAnsi="Consolas" w:cs="Consolas"/>
            <w:bCs/>
            <w:color w:val="000000"/>
            <w:sz w:val="18"/>
            <w:szCs w:val="18"/>
            <w:shd w:val="clear" w:color="auto" w:fill="EFEFEF"/>
            <w:lang w:val="en-US"/>
          </w:rPr>
          <w:t>"</w:t>
        </w:r>
        <w:proofErr w:type="spellStart"/>
        <w:r w:rsidRPr="00A7310D">
          <w:rPr>
            <w:rFonts w:ascii="Consolas" w:eastAsia="Consolas" w:hAnsi="Consolas" w:cs="Consolas"/>
            <w:bCs/>
            <w:color w:val="000000"/>
            <w:sz w:val="18"/>
            <w:szCs w:val="18"/>
            <w:shd w:val="clear" w:color="auto" w:fill="EFEFEF"/>
            <w:lang w:val="en-US"/>
          </w:rPr>
          <w:t>classification_reason</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"Example",</w:t>
        </w:r>
      </w:ins>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"2017-01-10T00:00:00Z",</w:t>
      </w:r>
      <w:del w:id="57" w:author="Rich Piazza" w:date="2020-06-22T12:19:00Z">
        <w:r w:rsidR="00571C2D" w:rsidRPr="00A7310D" w:rsidDel="00F0519A">
          <w:rPr>
            <w:rFonts w:ascii="Consolas" w:eastAsia="Consolas" w:hAnsi="Consolas" w:cs="Consolas"/>
            <w:iCs/>
            <w:color w:val="000000"/>
            <w:sz w:val="18"/>
            <w:szCs w:val="18"/>
            <w:shd w:val="clear" w:color="auto" w:fill="EFEFEF"/>
            <w:lang w:val="en-US"/>
          </w:rPr>
          <w:br/>
        </w:r>
      </w:del>
      <w:del w:id="58" w:author="Rich Piazza" w:date="2020-06-22T12:18:00Z">
        <w:r w:rsidR="00571C2D" w:rsidRPr="00A7310D" w:rsidDel="00F0519A">
          <w:rPr>
            <w:rFonts w:ascii="Consolas" w:eastAsia="Consolas" w:hAnsi="Consolas" w:cs="Consolas"/>
            <w:iCs/>
            <w:color w:val="000000"/>
            <w:sz w:val="18"/>
            <w:szCs w:val="18"/>
            <w:shd w:val="clear" w:color="auto" w:fill="EFEFEF"/>
            <w:lang w:val="en-US"/>
          </w:rPr>
          <w:delText xml:space="preserve">               </w:delText>
        </w:r>
        <w:r w:rsidR="00571C2D" w:rsidRPr="00A7310D" w:rsidDel="00F0519A">
          <w:rPr>
            <w:rFonts w:ascii="Consolas" w:eastAsia="Consolas" w:hAnsi="Consolas" w:cs="Consolas"/>
            <w:bCs/>
            <w:color w:val="000000"/>
            <w:sz w:val="18"/>
            <w:szCs w:val="18"/>
            <w:shd w:val="clear" w:color="auto" w:fill="EFEFEF"/>
            <w:lang w:val="en-US"/>
          </w:rPr>
          <w:delText>"classification_reason "</w:delText>
        </w:r>
        <w:r w:rsidR="00571C2D" w:rsidRPr="00A7310D" w:rsidDel="00F0519A">
          <w:rPr>
            <w:rFonts w:ascii="Consolas" w:eastAsia="Consolas" w:hAnsi="Consolas" w:cs="Consolas"/>
            <w:iCs/>
            <w:color w:val="000000"/>
            <w:sz w:val="18"/>
            <w:szCs w:val="18"/>
            <w:shd w:val="clear" w:color="auto" w:fill="EFEFEF"/>
            <w:lang w:val="en-US"/>
          </w:rPr>
          <w:delText>: "Example",</w:delText>
        </w:r>
      </w:del>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compilation_reason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derivative_classification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classified_by</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"Available-On-Request",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classified_on</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"2018-02-20T00:00:00Z",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derived_from</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proofErr w:type="spellStart"/>
      <w:r w:rsidR="00571C2D" w:rsidRPr="00A7310D">
        <w:rPr>
          <w:rFonts w:ascii="Consolas" w:eastAsia="Consolas" w:hAnsi="Consolas" w:cs="Consolas"/>
          <w:iCs/>
          <w:color w:val="000000"/>
          <w:sz w:val="18"/>
          <w:szCs w:val="18"/>
          <w:shd w:val="clear" w:color="auto" w:fill="EFEFEF"/>
          <w:lang w:val="en-US"/>
        </w:rPr>
        <w:t>Orig</w:t>
      </w:r>
      <w:proofErr w:type="spellEnd"/>
      <w:r w:rsidR="00571C2D" w:rsidRPr="00A7310D">
        <w:rPr>
          <w:rFonts w:ascii="Consolas" w:eastAsia="Consolas" w:hAnsi="Consolas" w:cs="Consolas"/>
          <w:iCs/>
          <w:color w:val="000000"/>
          <w:sz w:val="18"/>
          <w:szCs w:val="18"/>
          <w:shd w:val="clear" w:color="auto" w:fill="EFEFEF"/>
          <w:lang w:val="en-US"/>
        </w:rPr>
        <w:t>-Doc"</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"declassification"</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declass_period</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xml:space="preserve">: </w:t>
      </w:r>
      <w:del w:id="59" w:author="Rich Piazza" w:date="2020-06-22T12:21:00Z">
        <w:r w:rsidR="00571C2D" w:rsidRPr="00A7310D" w:rsidDel="00F0519A">
          <w:rPr>
            <w:rFonts w:ascii="Consolas" w:eastAsia="Consolas" w:hAnsi="Consolas" w:cs="Consolas"/>
            <w:iCs/>
            <w:color w:val="000000"/>
            <w:sz w:val="18"/>
            <w:szCs w:val="18"/>
            <w:shd w:val="clear" w:color="auto" w:fill="EFEFEF"/>
            <w:lang w:val="en-US"/>
          </w:rPr>
          <w:delText>"</w:delText>
        </w:r>
      </w:del>
      <w:r w:rsidR="00571C2D" w:rsidRPr="00A7310D">
        <w:rPr>
          <w:rFonts w:ascii="Consolas" w:eastAsia="Consolas" w:hAnsi="Consolas" w:cs="Consolas"/>
          <w:iCs/>
          <w:color w:val="000000"/>
          <w:sz w:val="18"/>
          <w:szCs w:val="18"/>
          <w:shd w:val="clear" w:color="auto" w:fill="EFEFEF"/>
          <w:lang w:val="en-US"/>
        </w:rPr>
        <w:t>32</w:t>
      </w:r>
      <w:del w:id="60" w:author="Rich Piazza" w:date="2020-06-22T12:21:00Z">
        <w:r w:rsidR="00571C2D" w:rsidRPr="00A7310D" w:rsidDel="00F0519A">
          <w:rPr>
            <w:rFonts w:ascii="Consolas" w:eastAsia="Consolas" w:hAnsi="Consolas" w:cs="Consolas"/>
            <w:iCs/>
            <w:color w:val="000000"/>
            <w:sz w:val="18"/>
            <w:szCs w:val="18"/>
            <w:shd w:val="clear" w:color="auto" w:fill="EFEFEF"/>
            <w:lang w:val="en-US"/>
          </w:rPr>
          <w:delText>"</w:delText>
        </w:r>
      </w:del>
      <w:r w:rsidR="00571C2D" w:rsidRPr="00A7310D">
        <w:rPr>
          <w:rFonts w:ascii="Consolas" w:eastAsia="Consolas" w:hAnsi="Consolas" w:cs="Consolas"/>
          <w:i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declass_date</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"2020-02-20T00:00:00Z",</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declass_event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"Per Exec Order blah-blah-blah"</w:t>
      </w:r>
      <w:r w:rsidR="00571C2D" w:rsidRPr="00A7310D">
        <w:rPr>
          <w:rFonts w:ascii="Consolas" w:eastAsia="Consolas" w:hAnsi="Consolas" w:cs="Consolas"/>
          <w:iCs/>
          <w:color w:val="000000"/>
          <w:sz w:val="18"/>
          <w:szCs w:val="18"/>
          <w:shd w:val="clear" w:color="auto" w:fill="EFEFEF"/>
          <w:lang w:val="en-US"/>
        </w:rPr>
        <w:br/>
        <w:t xml:space="preserve">          },</w:t>
      </w:r>
    </w:p>
    <w:p w14:paraId="41A97504" w14:textId="77777777" w:rsidR="00A14FD8"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w:t>
      </w:r>
    </w:p>
    <w:p w14:paraId="0BE6D807" w14:textId="2AB01F31" w:rsidR="00060E8B" w:rsidRDefault="00060E8B"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BA89EF7" w14:textId="49E70A77" w:rsidR="00060E8B" w:rsidRDefault="00060E8B" w:rsidP="00060E8B">
      <w:pPr>
        <w:pBdr>
          <w:top w:val="nil"/>
          <w:left w:val="nil"/>
          <w:bottom w:val="nil"/>
          <w:right w:val="nil"/>
          <w:between w:val="nil"/>
        </w:pBdr>
        <w:rPr>
          <w:ins w:id="61" w:author="Rich Piazza" w:date="2020-06-15T13:16: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ab/>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F896620" w14:textId="7E17C0D3" w:rsidR="00C51934" w:rsidRDefault="00C51934" w:rsidP="00060E8B">
      <w:pPr>
        <w:pBdr>
          <w:top w:val="nil"/>
          <w:left w:val="nil"/>
          <w:bottom w:val="nil"/>
          <w:right w:val="nil"/>
          <w:between w:val="nil"/>
        </w:pBdr>
        <w:rPr>
          <w:ins w:id="62" w:author="Rich Piazza" w:date="2020-06-15T13:16:00Z"/>
          <w:rFonts w:ascii="Consolas" w:eastAsia="Consolas" w:hAnsi="Consolas" w:cs="Consolas"/>
          <w:iCs/>
          <w:color w:val="000000"/>
          <w:sz w:val="18"/>
          <w:szCs w:val="18"/>
          <w:shd w:val="clear" w:color="auto" w:fill="EFEFEF"/>
          <w:lang w:val="en-US"/>
        </w:rPr>
      </w:pPr>
      <w:ins w:id="63" w:author="Rich Piazza" w:date="2020-06-15T13:16:00Z">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704D4D78" w14:textId="27C01F08" w:rsidR="00C51934" w:rsidRDefault="00C51934" w:rsidP="00060E8B">
      <w:pPr>
        <w:pBdr>
          <w:top w:val="nil"/>
          <w:left w:val="nil"/>
          <w:bottom w:val="nil"/>
          <w:right w:val="nil"/>
          <w:between w:val="nil"/>
        </w:pBdr>
        <w:rPr>
          <w:ins w:id="64" w:author="Rich Piazza" w:date="2020-06-15T13:16:00Z"/>
          <w:rFonts w:ascii="Consolas" w:eastAsia="Consolas" w:hAnsi="Consolas" w:cs="Consolas"/>
          <w:iCs/>
          <w:color w:val="000000"/>
          <w:sz w:val="18"/>
          <w:szCs w:val="18"/>
          <w:shd w:val="clear" w:color="auto" w:fill="EFEFEF"/>
          <w:lang w:val="en-US"/>
        </w:rPr>
      </w:pPr>
      <w:ins w:id="65" w:author="Rich Piazza" w:date="2020-06-15T13:16: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ins>
    </w:p>
    <w:p w14:paraId="10733214" w14:textId="68403CBE" w:rsidR="00C51934" w:rsidRDefault="00C51934"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66" w:author="Rich Piazza" w:date="2020-06-15T13:16: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ins>
      <w:ins w:id="67" w:author="Rich Piazza" w:date="2020-06-15T13:21:00Z">
        <w:r>
          <w:rPr>
            <w:rFonts w:ascii="Consolas" w:eastAsia="Consolas" w:hAnsi="Consolas" w:cs="Consolas"/>
            <w:iCs/>
            <w:color w:val="000000"/>
            <w:sz w:val="18"/>
            <w:szCs w:val="18"/>
            <w:shd w:val="clear" w:color="auto" w:fill="EFEFEF"/>
            <w:lang w:val="en-US"/>
          </w:rPr>
          <w:t>,</w:t>
        </w:r>
      </w:ins>
    </w:p>
    <w:p w14:paraId="060F546C" w14:textId="1D8C41CD" w:rsid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r>
      <w:r w:rsidR="00A14FD8">
        <w:rPr>
          <w:rFonts w:ascii="Consolas" w:eastAsia="Consolas" w:hAnsi="Consolas" w:cs="Consolas"/>
          <w:iCs/>
          <w:color w:val="000000"/>
          <w:sz w:val="18"/>
          <w:szCs w:val="18"/>
          <w:shd w:val="clear" w:color="auto" w:fill="EFEFEF"/>
          <w:lang w:val="en-US"/>
        </w:rPr>
        <w:t xml:space="preserve">    </w:t>
      </w:r>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w:t>
      </w:r>
      <w:r w:rsidR="00A14FD8">
        <w:rPr>
          <w:rFonts w:ascii="Consolas" w:eastAsia="Consolas" w:hAnsi="Consolas" w:cs="Consolas"/>
          <w:iCs/>
          <w:color w:val="000000"/>
          <w:sz w:val="18"/>
          <w:szCs w:val="18"/>
          <w:shd w:val="clear" w:color="auto" w:fill="EFEFEF"/>
          <w:lang w:val="en-US"/>
        </w:rPr>
        <w:t>permit"</w:t>
      </w:r>
    </w:p>
    <w:p w14:paraId="28C504FB" w14:textId="2680A59A"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305DCB87" w14:textId="0426E1A9" w:rsidR="00A14FD8" w:rsidRDefault="00A14FD8" w:rsidP="00A14FD8">
      <w:pPr>
        <w:pBdr>
          <w:top w:val="nil"/>
          <w:left w:val="nil"/>
          <w:bottom w:val="nil"/>
          <w:right w:val="nil"/>
          <w:between w:val="nil"/>
        </w:pBdr>
        <w:ind w:left="72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w:t>
      </w:r>
    </w:p>
    <w:p w14:paraId="72F62EA3" w14:textId="3E903D8C" w:rsidR="00A14FD8" w:rsidRDefault="00A14FD8" w:rsidP="00A14FD8">
      <w:pPr>
        <w:pBdr>
          <w:top w:val="nil"/>
          <w:left w:val="nil"/>
          <w:bottom w:val="nil"/>
          <w:right w:val="nil"/>
          <w:between w:val="nil"/>
        </w:pBdr>
        <w:rPr>
          <w:ins w:id="68" w:author="Rich Piazza" w:date="2020-06-15T13:17: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36BDDDC" w14:textId="7DDC3DAC" w:rsidR="00C51934" w:rsidRDefault="00C51934" w:rsidP="00C51934">
      <w:pPr>
        <w:pBdr>
          <w:top w:val="nil"/>
          <w:left w:val="nil"/>
          <w:bottom w:val="nil"/>
          <w:right w:val="nil"/>
          <w:between w:val="nil"/>
        </w:pBdr>
        <w:rPr>
          <w:ins w:id="69" w:author="Rich Piazza" w:date="2020-06-15T13:17:00Z"/>
          <w:rFonts w:ascii="Consolas" w:eastAsia="Consolas" w:hAnsi="Consolas" w:cs="Consolas"/>
          <w:iCs/>
          <w:color w:val="000000"/>
          <w:sz w:val="18"/>
          <w:szCs w:val="18"/>
          <w:shd w:val="clear" w:color="auto" w:fill="EFEFEF"/>
          <w:lang w:val="en-US"/>
        </w:rPr>
      </w:pPr>
      <w:ins w:id="70" w:author="Rich Piazza" w:date="2020-06-15T13:17:00Z">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2ABB008C" w14:textId="77777777" w:rsidR="00C51934" w:rsidRDefault="00C51934" w:rsidP="00C51934">
      <w:pPr>
        <w:pBdr>
          <w:top w:val="nil"/>
          <w:left w:val="nil"/>
          <w:bottom w:val="nil"/>
          <w:right w:val="nil"/>
          <w:between w:val="nil"/>
        </w:pBdr>
        <w:rPr>
          <w:ins w:id="71" w:author="Rich Piazza" w:date="2020-06-15T13:21:00Z"/>
          <w:rFonts w:ascii="Consolas" w:eastAsia="Consolas" w:hAnsi="Consolas" w:cs="Consolas"/>
          <w:iCs/>
          <w:color w:val="000000"/>
          <w:sz w:val="18"/>
          <w:szCs w:val="18"/>
          <w:shd w:val="clear" w:color="auto" w:fill="EFEFEF"/>
          <w:lang w:val="en-US"/>
        </w:rPr>
      </w:pPr>
      <w:ins w:id="72" w:author="Rich Piazza" w:date="2020-06-15T13:17:00Z">
        <w:r>
          <w:rPr>
            <w:rFonts w:ascii="Consolas" w:eastAsia="Consolas" w:hAnsi="Consolas" w:cs="Consolas"/>
            <w:iCs/>
            <w:color w:val="000000"/>
            <w:sz w:val="18"/>
            <w:szCs w:val="18"/>
            <w:shd w:val="clear" w:color="auto" w:fill="EFEFEF"/>
            <w:lang w:val="en-US"/>
          </w:rPr>
          <w:t xml:space="preserve">           </w:t>
        </w:r>
      </w:ins>
      <w:ins w:id="73" w:author="Rich Piazza" w:date="2020-06-15T13:18:00Z">
        <w:r>
          <w:rPr>
            <w:rFonts w:ascii="Consolas" w:eastAsia="Consolas" w:hAnsi="Consolas" w:cs="Consolas"/>
            <w:iCs/>
            <w:color w:val="000000"/>
            <w:sz w:val="18"/>
            <w:szCs w:val="18"/>
            <w:shd w:val="clear" w:color="auto" w:fill="EFEFEF"/>
            <w:lang w:val="en-US"/>
          </w:rPr>
          <w:t xml:space="preserve">          </w:t>
        </w:r>
      </w:ins>
      <w:ins w:id="74" w:author="Rich Piazza" w:date="2020-06-15T13:17:00Z">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ins>
      <w:ins w:id="75" w:author="Rich Piazza" w:date="2020-06-15T13:18:00Z">
        <w:r>
          <w:rPr>
            <w:rFonts w:ascii="Consolas" w:eastAsia="Consolas" w:hAnsi="Consolas" w:cs="Consolas"/>
            <w:iCs/>
            <w:color w:val="000000"/>
            <w:sz w:val="18"/>
            <w:szCs w:val="18"/>
            <w:shd w:val="clear" w:color="auto" w:fill="EFEFEF"/>
            <w:lang w:val="en-US"/>
          </w:rPr>
          <w:t>ALL</w:t>
        </w:r>
      </w:ins>
      <w:ins w:id="76" w:author="Rich Piazza" w:date="2020-06-15T13:17:00Z">
        <w:r w:rsidRPr="0028282C">
          <w:rPr>
            <w:rFonts w:ascii="Consolas" w:eastAsia="Consolas" w:hAnsi="Consolas" w:cs="Consolas"/>
            <w:iCs/>
            <w:color w:val="000000"/>
            <w:sz w:val="18"/>
            <w:szCs w:val="18"/>
            <w:shd w:val="clear" w:color="auto" w:fill="EFEFEF"/>
            <w:lang w:val="en-US"/>
          </w:rPr>
          <w:t>"</w:t>
        </w:r>
      </w:ins>
      <w:ins w:id="77" w:author="Rich Piazza" w:date="2020-06-15T13:18:00Z">
        <w:r>
          <w:rPr>
            <w:rFonts w:ascii="Consolas" w:eastAsia="Consolas" w:hAnsi="Consolas" w:cs="Consolas"/>
            <w:iCs/>
            <w:color w:val="000000"/>
            <w:sz w:val="18"/>
            <w:szCs w:val="18"/>
            <w:shd w:val="clear" w:color="auto" w:fill="EFEFEF"/>
            <w:lang w:val="en-US"/>
          </w:rPr>
          <w:t>]</w:t>
        </w:r>
      </w:ins>
    </w:p>
    <w:p w14:paraId="3E960BA3" w14:textId="441A62BB" w:rsidR="00C51934" w:rsidRDefault="00C51934" w:rsidP="00C51934">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78" w:author="Rich Piazza" w:date="2020-06-15T13:21:00Z">
        <w:r>
          <w:rPr>
            <w:rFonts w:ascii="Consolas" w:eastAsia="Consolas" w:hAnsi="Consolas" w:cs="Consolas"/>
            <w:iCs/>
            <w:color w:val="000000"/>
            <w:sz w:val="18"/>
            <w:szCs w:val="18"/>
            <w:shd w:val="clear" w:color="auto" w:fill="EFEFEF"/>
            <w:lang w:val="en-US"/>
          </w:rPr>
          <w:t xml:space="preserve">                   }</w:t>
        </w:r>
      </w:ins>
      <w:ins w:id="79" w:author="Rich Piazza" w:date="2020-06-15T13:18:00Z">
        <w:r>
          <w:rPr>
            <w:rFonts w:ascii="Consolas" w:eastAsia="Consolas" w:hAnsi="Consolas" w:cs="Consolas"/>
            <w:iCs/>
            <w:color w:val="000000"/>
            <w:sz w:val="18"/>
            <w:szCs w:val="18"/>
            <w:shd w:val="clear" w:color="auto" w:fill="EFEFEF"/>
            <w:lang w:val="en-US"/>
          </w:rPr>
          <w:t>,</w:t>
        </w:r>
      </w:ins>
    </w:p>
    <w:p w14:paraId="69681BB3" w14:textId="2E2B5D96" w:rsidR="00A14FD8" w:rsidRDefault="00A14FD8" w:rsidP="00A14FD8">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"deny"</w:t>
      </w:r>
    </w:p>
    <w:p w14:paraId="19BE83CE" w14:textId="77777777" w:rsidR="00A14FD8" w:rsidRDefault="00A14FD8"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7CFF3D2" w14:textId="4376C94F" w:rsidR="00571C2D"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A14FD8">
        <w:rPr>
          <w:rFonts w:ascii="Consolas" w:eastAsia="Consolas" w:hAnsi="Consolas" w:cs="Consolas"/>
          <w:iCs/>
          <w:color w:val="000000"/>
          <w:sz w:val="18"/>
          <w:szCs w:val="18"/>
          <w:shd w:val="clear" w:color="auto" w:fill="EFEFEF"/>
          <w:lang w:val="en-US"/>
        </w:rPr>
        <w:t xml:space="preserve">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w:t>
      </w:r>
      <w:proofErr w:type="spellStart"/>
      <w:r w:rsidR="00571C2D" w:rsidRPr="00A7310D">
        <w:rPr>
          <w:rFonts w:ascii="Consolas" w:eastAsia="Consolas" w:hAnsi="Consolas" w:cs="Consolas"/>
          <w:bCs/>
          <w:color w:val="000000"/>
          <w:sz w:val="18"/>
          <w:szCs w:val="18"/>
          <w:shd w:val="clear" w:color="auto" w:fill="EFEFEF"/>
          <w:lang w:val="en-US"/>
        </w:rPr>
        <w:t>control_set</w:t>
      </w:r>
      <w:proofErr w:type="spellEnd"/>
      <w:r w:rsidR="00571C2D" w:rsidRPr="00A7310D">
        <w:rPr>
          <w:rFonts w:ascii="Consolas" w:eastAsia="Consolas" w:hAnsi="Consolas" w:cs="Consolas"/>
          <w:bCs/>
          <w:color w:val="000000"/>
          <w:sz w:val="18"/>
          <w:szCs w:val="18"/>
          <w:shd w:val="clear" w:color="auto" w:fill="EFEFEF"/>
          <w:lang w:val="en-US"/>
        </w:rPr>
        <w:t>"</w:t>
      </w:r>
      <w:r w:rsidR="00571C2D" w:rsidRPr="00A7310D">
        <w:rPr>
          <w:rFonts w:ascii="Consolas" w:eastAsia="Consolas" w:hAnsi="Consolas" w:cs="Consolas"/>
          <w:iCs/>
          <w:color w:val="000000"/>
          <w:sz w:val="18"/>
          <w:szCs w:val="18"/>
          <w:shd w:val="clear" w:color="auto" w:fill="EFEFEF"/>
          <w:lang w:val="en-US"/>
        </w:rPr>
        <w:t>: {</w:t>
      </w:r>
      <w:r w:rsidR="00571C2D" w:rsidRPr="00A7310D">
        <w:rPr>
          <w:rFonts w:ascii="Consolas" w:eastAsia="Consolas" w:hAnsi="Consolas" w:cs="Consolas"/>
          <w:iCs/>
          <w:color w:val="000000"/>
          <w:sz w:val="18"/>
          <w:szCs w:val="18"/>
          <w:shd w:val="clear" w:color="auto" w:fill="EFEFEF"/>
          <w:lang w:val="en-US"/>
        </w:rPr>
        <w:br/>
        <w:t xml:space="preserve">                </w:t>
      </w:r>
      <w:r w:rsidR="00571C2D" w:rsidRPr="00A7310D">
        <w:rPr>
          <w:rFonts w:ascii="Consolas" w:eastAsia="Consolas" w:hAnsi="Consolas" w:cs="Consolas"/>
          <w:bCs/>
          <w:color w:val="000000"/>
          <w:sz w:val="18"/>
          <w:szCs w:val="18"/>
          <w:shd w:val="clear" w:color="auto" w:fill="EFEFEF"/>
          <w:lang w:val="en-US"/>
        </w:rPr>
        <w:t>"classification"</w:t>
      </w:r>
      <w:r w:rsidR="00571C2D" w:rsidRPr="00A7310D">
        <w:rPr>
          <w:rFonts w:ascii="Consolas" w:eastAsia="Consolas" w:hAnsi="Consolas" w:cs="Consolas"/>
          <w:iCs/>
          <w:color w:val="000000"/>
          <w:sz w:val="18"/>
          <w:szCs w:val="18"/>
          <w:shd w:val="clear" w:color="auto" w:fill="EFEFEF"/>
          <w:lang w:val="en-US"/>
        </w:rPr>
        <w:t>: "TS</w:t>
      </w:r>
      <w:r w:rsidR="00571C2D" w:rsidRPr="00A7310D">
        <w:rPr>
          <w:rFonts w:ascii="Consolas" w:eastAsia="Consolas" w:hAnsi="Consolas" w:cs="Consolas"/>
          <w:bCs/>
          <w:color w:val="000000"/>
          <w:sz w:val="18"/>
          <w:szCs w:val="18"/>
          <w:shd w:val="clear" w:color="auto" w:fill="EFEFEF"/>
          <w:lang w:val="en-US"/>
        </w:rPr>
        <w:t>"</w:t>
      </w:r>
      <w:r w:rsidR="00571C2D">
        <w:rPr>
          <w:rFonts w:ascii="Consolas" w:eastAsia="Consolas" w:hAnsi="Consolas" w:cs="Consolas"/>
          <w:iCs/>
          <w:color w:val="000000"/>
          <w:sz w:val="18"/>
          <w:szCs w:val="18"/>
          <w:shd w:val="clear" w:color="auto" w:fill="EFEFEF"/>
          <w:lang w:val="en-US"/>
        </w:rPr>
        <w:t>,</w:t>
      </w:r>
    </w:p>
    <w:p w14:paraId="3639C1E0" w14:textId="4350EB04"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Pr="00A7310D">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sci_controls</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SI</w:t>
      </w:r>
      <w:r w:rsidRPr="00A7310D">
        <w:rPr>
          <w:rFonts w:ascii="Consolas" w:eastAsia="Consolas" w:hAnsi="Consolas" w:cs="Consolas"/>
          <w:iCs/>
          <w:color w:val="000000"/>
          <w:sz w:val="18"/>
          <w:szCs w:val="18"/>
          <w:shd w:val="clear" w:color="auto" w:fill="EFEFEF"/>
          <w:lang w:val="en-US"/>
        </w:rPr>
        <w:t>"</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1F31365A" w14:textId="590EF032" w:rsidR="00935F91" w:rsidRDefault="00935F91"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logical_authority_category</w:t>
      </w:r>
      <w:proofErr w:type="spellEnd"/>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LAC12345"</w:t>
      </w:r>
      <w:r w:rsid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p>
    <w:p w14:paraId="56010DCA" w14:textId="77777777" w:rsidR="00333FFE" w:rsidRDefault="00060E8B"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formal_determination</w:t>
      </w:r>
      <w:proofErr w:type="spellEnd"/>
      <w:r>
        <w:rPr>
          <w:rFonts w:ascii="Consolas" w:eastAsia="Consolas" w:hAnsi="Consolas" w:cs="Consolas"/>
          <w:iCs/>
          <w:color w:val="000000"/>
          <w:sz w:val="18"/>
          <w:szCs w:val="18"/>
          <w:shd w:val="clear" w:color="auto" w:fill="EFEFEF"/>
          <w:lang w:val="en-US"/>
        </w:rPr>
        <w:t>": [</w:t>
      </w:r>
    </w:p>
    <w:p w14:paraId="69E85B82" w14:textId="789DBA4D" w:rsidR="00BF0F06" w:rsidRDefault="00060E8B" w:rsidP="00333FFE">
      <w:pPr>
        <w:pBdr>
          <w:top w:val="nil"/>
          <w:left w:val="nil"/>
          <w:bottom w:val="nil"/>
          <w:right w:val="nil"/>
          <w:between w:val="nil"/>
        </w:pBdr>
        <w:ind w:left="1440" w:firstLine="72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"AIS"</w:t>
      </w:r>
      <w:r w:rsidR="00BF0F06">
        <w:rPr>
          <w:rFonts w:ascii="Consolas" w:eastAsia="Consolas" w:hAnsi="Consolas" w:cs="Consolas"/>
          <w:iCs/>
          <w:color w:val="000000"/>
          <w:sz w:val="18"/>
          <w:szCs w:val="18"/>
          <w:shd w:val="clear" w:color="auto" w:fill="EFEFEF"/>
          <w:lang w:val="en-US"/>
        </w:rPr>
        <w:t>,</w:t>
      </w:r>
    </w:p>
    <w:p w14:paraId="53A7222E" w14:textId="77777777" w:rsidR="00333FFE" w:rsidRDefault="00BF0F06"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r w:rsidR="00333FFE">
        <w:rPr>
          <w:rFonts w:ascii="Consolas" w:eastAsia="Consolas" w:hAnsi="Consolas" w:cs="Consolas"/>
          <w:iCs/>
          <w:color w:val="000000"/>
          <w:sz w:val="18"/>
          <w:szCs w:val="18"/>
          <w:shd w:val="clear" w:color="auto" w:fill="EFEFEF"/>
          <w:lang w:val="en-US"/>
        </w:rPr>
        <w:tab/>
      </w:r>
      <w:r w:rsidRPr="00641B94">
        <w:rPr>
          <w:rFonts w:ascii="Consolas" w:eastAsia="Consolas" w:hAnsi="Consolas" w:cs="Consolas"/>
          <w:iCs/>
          <w:color w:val="000000"/>
          <w:sz w:val="18"/>
          <w:szCs w:val="18"/>
          <w:shd w:val="clear" w:color="auto" w:fill="EFEFEF"/>
          <w:lang w:val="en-US"/>
        </w:rPr>
        <w:t>"INFORMATION-DIRECTLY-RELA</w:t>
      </w:r>
      <w:r>
        <w:rPr>
          <w:rFonts w:ascii="Consolas" w:eastAsia="Consolas" w:hAnsi="Consolas" w:cs="Consolas"/>
          <w:iCs/>
          <w:color w:val="000000"/>
          <w:sz w:val="18"/>
          <w:szCs w:val="18"/>
          <w:shd w:val="clear" w:color="auto" w:fill="EFEFEF"/>
          <w:lang w:val="en-US"/>
        </w:rPr>
        <w:t>TED-TO-CYBERSECURITY-THREAT"</w:t>
      </w:r>
    </w:p>
    <w:p w14:paraId="573D20F9" w14:textId="494B06DF" w:rsidR="00060E8B" w:rsidRDefault="00333FFE" w:rsidP="00333FFE">
      <w:pPr>
        <w:pBdr>
          <w:top w:val="nil"/>
          <w:left w:val="nil"/>
          <w:bottom w:val="nil"/>
          <w:right w:val="nil"/>
          <w:between w:val="nil"/>
        </w:pBdr>
        <w:ind w:left="144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060E8B">
        <w:rPr>
          <w:rFonts w:ascii="Consolas" w:eastAsia="Consolas" w:hAnsi="Consolas" w:cs="Consolas"/>
          <w:iCs/>
          <w:color w:val="000000"/>
          <w:sz w:val="18"/>
          <w:szCs w:val="18"/>
          <w:shd w:val="clear" w:color="auto" w:fill="EFEFEF"/>
          <w:lang w:val="en-US"/>
        </w:rPr>
        <w:t>]</w:t>
      </w:r>
      <w:r w:rsidR="00A14FD8">
        <w:rPr>
          <w:rFonts w:ascii="Consolas" w:eastAsia="Consolas" w:hAnsi="Consolas" w:cs="Consolas"/>
          <w:iCs/>
          <w:color w:val="000000"/>
          <w:sz w:val="18"/>
          <w:szCs w:val="18"/>
          <w:shd w:val="clear" w:color="auto" w:fill="EFEFEF"/>
          <w:lang w:val="en-US"/>
        </w:rPr>
        <w:t>,</w:t>
      </w:r>
    </w:p>
    <w:p w14:paraId="4FC96CB2" w14:textId="6BCBD8D2" w:rsidR="00060E8B" w:rsidRPr="00060E8B" w:rsidRDefault="00060E8B" w:rsidP="00060E8B">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"sensitivity": [</w:t>
      </w:r>
      <w:r w:rsidRPr="00A7310D">
        <w:rPr>
          <w:rFonts w:ascii="Consolas" w:eastAsia="Consolas" w:hAnsi="Consolas" w:cs="Consolas"/>
          <w:iCs/>
          <w:color w:val="000000"/>
          <w:sz w:val="18"/>
          <w:szCs w:val="18"/>
          <w:shd w:val="clear" w:color="auto" w:fill="EFEFEF"/>
          <w:lang w:val="en-US"/>
        </w:rPr>
        <w:t>"NTOC_DHS_ECYBER_SVC_SHARE.NSA.NSA"</w:t>
      </w:r>
      <w:r>
        <w:rPr>
          <w:rFonts w:ascii="Consolas" w:eastAsia="Consolas" w:hAnsi="Consolas" w:cs="Consolas"/>
          <w:iCs/>
          <w:color w:val="000000"/>
          <w:sz w:val="18"/>
          <w:szCs w:val="18"/>
          <w:shd w:val="clear" w:color="auto" w:fill="EFEFEF"/>
          <w:lang w:val="en-US"/>
        </w:rPr>
        <w:t>],</w:t>
      </w:r>
    </w:p>
    <w:p w14:paraId="07FFF90B" w14:textId="64ABD7A6" w:rsidR="00571C2D" w:rsidRDefault="00571C2D"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lastRenderedPageBreak/>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["USA", "AUS", "CAN", "GBR", "NZL"],</w:t>
      </w:r>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bCs/>
          <w:color w:val="000000"/>
          <w:sz w:val="18"/>
          <w:szCs w:val="18"/>
          <w:shd w:val="clear" w:color="auto" w:fill="EFEFEF"/>
          <w:lang w:val="en-US"/>
        </w:rPr>
        <w:t>"</w:t>
      </w:r>
      <w:proofErr w:type="spellStart"/>
      <w:r>
        <w:rPr>
          <w:rFonts w:ascii="Consolas" w:eastAsia="Consolas" w:hAnsi="Consolas" w:cs="Consolas"/>
          <w:bCs/>
          <w:color w:val="000000"/>
          <w:sz w:val="18"/>
          <w:szCs w:val="18"/>
          <w:shd w:val="clear" w:color="auto" w:fill="EFEFEF"/>
          <w:lang w:val="en-US"/>
        </w:rPr>
        <w:t>permitted_</w:t>
      </w:r>
      <w:r w:rsidRPr="00A7310D">
        <w:rPr>
          <w:rFonts w:ascii="Consolas" w:eastAsia="Consolas" w:hAnsi="Consolas" w:cs="Consolas"/>
          <w:bCs/>
          <w:color w:val="000000"/>
          <w:sz w:val="18"/>
          <w:szCs w:val="18"/>
          <w:shd w:val="clear" w:color="auto" w:fill="EFEFEF"/>
          <w:lang w:val="en-US"/>
        </w:rPr>
        <w:t>organization</w:t>
      </w:r>
      <w:r>
        <w:rPr>
          <w:rFonts w:ascii="Consolas" w:eastAsia="Consolas" w:hAnsi="Consolas" w:cs="Consolas"/>
          <w:bCs/>
          <w:color w:val="000000"/>
          <w:sz w:val="18"/>
          <w:szCs w:val="18"/>
          <w:shd w:val="clear" w:color="auto" w:fill="EFEFEF"/>
          <w:lang w:val="en-US"/>
        </w:rPr>
        <w:t>s</w:t>
      </w:r>
      <w:proofErr w:type="spellEnd"/>
      <w:r w:rsidRPr="00A7310D">
        <w:rPr>
          <w:rFonts w:ascii="Consolas" w:eastAsia="Consolas" w:hAnsi="Consolas" w:cs="Consolas"/>
          <w:bCs/>
          <w:color w:val="000000"/>
          <w:sz w:val="18"/>
          <w:szCs w:val="18"/>
          <w:shd w:val="clear" w:color="auto" w:fill="EFEFEF"/>
          <w:lang w:val="en-US"/>
        </w:rPr>
        <w:t>"</w:t>
      </w:r>
      <w:r w:rsidRPr="00A7310D">
        <w:rPr>
          <w:rFonts w:ascii="Consolas" w:eastAsia="Consolas" w:hAnsi="Consolas" w:cs="Consolas"/>
          <w:iCs/>
          <w:color w:val="000000"/>
          <w:sz w:val="18"/>
          <w:szCs w:val="18"/>
          <w:shd w:val="clear" w:color="auto" w:fill="EFEFEF"/>
          <w:lang w:val="en-US"/>
        </w:rPr>
        <w:t>: ["USA.NSA", "USA.DHS"]</w:t>
      </w:r>
      <w:r w:rsidRPr="00A7310D">
        <w:rPr>
          <w:rFonts w:ascii="Consolas" w:eastAsia="Consolas" w:hAnsi="Consolas" w:cs="Consolas"/>
          <w:iCs/>
          <w:color w:val="000000"/>
          <w:sz w:val="18"/>
          <w:szCs w:val="18"/>
          <w:shd w:val="clear" w:color="auto" w:fill="EFEFEF"/>
          <w:lang w:val="en-US"/>
        </w:rPr>
        <w:br/>
        <w:t xml:space="preserve">        </w:t>
      </w:r>
      <w:proofErr w:type="gramStart"/>
      <w:r w:rsidRPr="00A7310D">
        <w:rPr>
          <w:rFonts w:ascii="Consolas" w:eastAsia="Consolas" w:hAnsi="Consolas" w:cs="Consolas"/>
          <w:iCs/>
          <w:color w:val="000000"/>
          <w:sz w:val="18"/>
          <w:szCs w:val="18"/>
          <w:shd w:val="clear" w:color="auto" w:fill="EFEFEF"/>
          <w:lang w:val="en-US"/>
        </w:rPr>
        <w:t xml:space="preserve">  }</w:t>
      </w:r>
      <w:proofErr w:type="gramEnd"/>
      <w:r w:rsidRPr="00A7310D">
        <w:rPr>
          <w:rFonts w:ascii="Consolas" w:eastAsia="Consolas" w:hAnsi="Consolas" w:cs="Consolas"/>
          <w:iCs/>
          <w:color w:val="000000"/>
          <w:sz w:val="18"/>
          <w:szCs w:val="18"/>
          <w:shd w:val="clear" w:color="auto" w:fill="EFEFEF"/>
          <w:lang w:val="en-US"/>
        </w:rPr>
        <w:br/>
        <w:t xml:space="preserve">      }</w:t>
      </w:r>
      <w:r w:rsidRPr="00A7310D">
        <w:rPr>
          <w:rFonts w:ascii="Consolas" w:eastAsia="Consolas" w:hAnsi="Consolas" w:cs="Consolas"/>
          <w:iCs/>
          <w:color w:val="000000"/>
          <w:sz w:val="18"/>
          <w:szCs w:val="18"/>
          <w:shd w:val="clear" w:color="auto" w:fill="EFEFEF"/>
          <w:lang w:val="en-US"/>
        </w:rPr>
        <w:br/>
        <w:t>}</w:t>
      </w:r>
    </w:p>
    <w:p w14:paraId="2F7CF1EB" w14:textId="67598C73"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26199B30" w14:textId="2B8C39E9" w:rsidR="00354C55" w:rsidRPr="0074167C" w:rsidRDefault="00354C55" w:rsidP="00354C5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 xml:space="preserve">The following example describes an ACS marking definition at the Unclassified </w:t>
      </w:r>
      <w:proofErr w:type="gramStart"/>
      <w:r>
        <w:t>level, but</w:t>
      </w:r>
      <w:proofErr w:type="gramEnd"/>
      <w:r>
        <w:t xml:space="preserve"> </w:t>
      </w:r>
      <w:r w:rsidR="004F43CF">
        <w:t>determined to be</w:t>
      </w:r>
      <w:r>
        <w:t xml:space="preserve"> FOUO</w:t>
      </w:r>
      <w:r w:rsidR="004F43CF">
        <w:t>.</w:t>
      </w:r>
      <w:r>
        <w:t xml:space="preserve">  It was created on 27 June 2016 by the NSA.  It can be used within DHS/CISA but cannot be shared with anonymous entities.</w:t>
      </w:r>
    </w:p>
    <w:p w14:paraId="716E0DF0" w14:textId="77777777" w:rsidR="00354C55" w:rsidRDefault="00354C55" w:rsidP="00571C2D">
      <w:pPr>
        <w:pBdr>
          <w:top w:val="nil"/>
          <w:left w:val="nil"/>
          <w:bottom w:val="nil"/>
          <w:right w:val="nil"/>
          <w:between w:val="nil"/>
        </w:pBdr>
        <w:tabs>
          <w:tab w:val="left" w:pos="4060"/>
        </w:tabs>
        <w:rPr>
          <w:rFonts w:ascii="Consolas" w:eastAsia="Consolas" w:hAnsi="Consolas" w:cs="Consolas"/>
          <w:iCs/>
          <w:color w:val="000000"/>
          <w:sz w:val="18"/>
          <w:szCs w:val="18"/>
          <w:shd w:val="clear" w:color="auto" w:fill="EFEFEF"/>
          <w:lang w:val="en-US"/>
        </w:rPr>
      </w:pPr>
    </w:p>
    <w:p w14:paraId="0201C7E2" w14:textId="77777777" w:rsidR="00571C2D"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p>
    <w:p w14:paraId="195DD503" w14:textId="1633E50E"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"marking-definition--11b6042f-7b98-4b97-a168-bec4c025dda9",</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ins w:id="80" w:author="Rich Piazza" w:date="2020-06-17T14:25:00Z">
        <w:r w:rsidR="005A62E0">
          <w:rPr>
            <w:rFonts w:ascii="Consolas" w:eastAsia="Consolas" w:hAnsi="Consolas" w:cs="Consolas"/>
            <w:iCs/>
            <w:color w:val="000000"/>
            <w:sz w:val="18"/>
            <w:szCs w:val="18"/>
            <w:shd w:val="clear" w:color="auto" w:fill="EFEFEF"/>
            <w:lang w:val="en-US"/>
          </w:rPr>
          <w:t>"</w:t>
        </w:r>
      </w:ins>
      <w:del w:id="81" w:author="Rich Piazza" w:date="2020-06-17T14:25:00Z">
        <w:r w:rsidRPr="00060E8B" w:rsidDel="005A62E0">
          <w:rPr>
            <w:rFonts w:ascii="Consolas" w:eastAsia="Consolas" w:hAnsi="Consolas" w:cs="Consolas"/>
            <w:iCs/>
            <w:color w:val="000000"/>
            <w:sz w:val="18"/>
            <w:szCs w:val="18"/>
            <w:shd w:val="clear" w:color="auto" w:fill="EFEFEF"/>
            <w:lang w:val="en-US"/>
          </w:rPr>
          <w:delText>”</w:delText>
        </w:r>
      </w:del>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FC19881" w14:textId="3DE98F82" w:rsidR="00571C2D" w:rsidRPr="00060E8B"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w:t>
      </w:r>
      <w:proofErr w:type="gramStart"/>
      <w:r w:rsidRPr="00060E8B">
        <w:rPr>
          <w:rFonts w:ascii="Consolas" w:eastAsia="Consolas" w:hAnsi="Consolas" w:cs="Consolas"/>
          <w:iCs/>
          <w:color w:val="000000"/>
          <w:sz w:val="18"/>
          <w:szCs w:val="18"/>
          <w:shd w:val="clear" w:color="auto" w:fill="EFEFEF"/>
          <w:lang w:val="en-US"/>
        </w:rPr>
        <w:t>isa:guide</w:t>
      </w:r>
      <w:proofErr w:type="gramEnd"/>
      <w:r w:rsidRPr="00060E8B">
        <w:rPr>
          <w:rFonts w:ascii="Consolas" w:eastAsia="Consolas" w:hAnsi="Consolas" w:cs="Consolas"/>
          <w:iCs/>
          <w:color w:val="000000"/>
          <w:sz w:val="18"/>
          <w:szCs w:val="18"/>
          <w:shd w:val="clear" w:color="auto" w:fill="EFEFEF"/>
          <w:lang w:val="en-US"/>
        </w:rPr>
        <w:t>.19001.ACS3-</w:t>
      </w:r>
      <w:ins w:id="82" w:author="Rich Piazza" w:date="2020-06-17T09:12:00Z">
        <w:r w:rsidR="002866AC" w:rsidRPr="002866AC">
          <w:rPr>
            <w:rFonts w:ascii="Consolas" w:eastAsia="Consolas" w:hAnsi="Consolas" w:cs="Consolas"/>
            <w:iCs/>
            <w:color w:val="000000"/>
            <w:sz w:val="18"/>
            <w:szCs w:val="18"/>
            <w:shd w:val="clear" w:color="auto" w:fill="EFEFEF"/>
            <w:lang w:val="en-US"/>
          </w:rPr>
          <w:t>f556c2fb-9d75-4733-8d79-db311ed992d5</w:t>
        </w:r>
      </w:ins>
      <w:del w:id="83" w:author="Rich Piazza" w:date="2020-06-17T09:12:00Z">
        <w:r w:rsidRPr="00060E8B" w:rsidDel="002866AC">
          <w:rPr>
            <w:rFonts w:ascii="Consolas" w:eastAsia="Consolas" w:hAnsi="Consolas" w:cs="Consolas"/>
            <w:iCs/>
            <w:color w:val="000000"/>
            <w:sz w:val="18"/>
            <w:szCs w:val="18"/>
            <w:shd w:val="clear" w:color="auto" w:fill="EFEFEF"/>
            <w:lang w:val="en-US"/>
          </w:rPr>
          <w:delText>bc9034f8-c732-5328-b9df-d9d72aae4ccc</w:delText>
        </w:r>
      </w:del>
      <w:r w:rsidRPr="00060E8B">
        <w:rPr>
          <w:rFonts w:ascii="Consolas" w:eastAsia="Consolas" w:hAnsi="Consolas" w:cs="Consolas"/>
          <w:iCs/>
          <w:color w:val="000000"/>
          <w:sz w:val="18"/>
          <w:szCs w:val="18"/>
          <w:shd w:val="clear" w:color="auto" w:fill="EFEFEF"/>
          <w:lang w:val="en-US"/>
        </w:rPr>
        <w:t>",</w:t>
      </w:r>
    </w:p>
    <w:p w14:paraId="3C403321" w14:textId="369BF0D9" w:rsidR="00905653" w:rsidRDefault="00571C2D" w:rsidP="00571C2D">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"name": "</w:t>
      </w:r>
      <w:proofErr w:type="spellStart"/>
      <w:r w:rsidRPr="00060E8B">
        <w:rPr>
          <w:rFonts w:ascii="Consolas" w:eastAsia="Consolas" w:hAnsi="Consolas" w:cs="Consolas"/>
          <w:iCs/>
          <w:color w:val="000000"/>
          <w:sz w:val="18"/>
          <w:szCs w:val="18"/>
          <w:shd w:val="clear" w:color="auto" w:fill="EFEFEF"/>
          <w:lang w:val="en-US"/>
        </w:rPr>
        <w:t>some_unclassified_marking</w:t>
      </w:r>
      <w:proofErr w:type="spellEnd"/>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"2016-06-27T14:10:26.723Z",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p>
    <w:p w14:paraId="7844400A" w14:textId="4ECD8914" w:rsidR="00273C90" w:rsidRDefault="00905653" w:rsidP="00905653">
      <w:pPr>
        <w:pBdr>
          <w:top w:val="nil"/>
          <w:left w:val="nil"/>
          <w:bottom w:val="nil"/>
          <w:right w:val="nil"/>
          <w:between w:val="nil"/>
        </w:pBdr>
        <w:ind w:right="-81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proofErr w:type="spellStart"/>
      <w:r w:rsidR="005D240B">
        <w:rPr>
          <w:rFonts w:ascii="Consolas" w:eastAsia="Consolas" w:hAnsi="Consolas" w:cs="Consolas"/>
          <w:iCs/>
          <w:sz w:val="18"/>
          <w:szCs w:val="18"/>
          <w:shd w:val="clear" w:color="auto" w:fill="EFEFEF"/>
        </w:rPr>
        <w:t>deny</w:t>
      </w:r>
      <w:r w:rsidRPr="00905653">
        <w:rPr>
          <w:rFonts w:ascii="Consolas" w:eastAsia="Consolas" w:hAnsi="Consolas" w:cs="Consolas"/>
          <w:iCs/>
          <w:sz w:val="18"/>
          <w:szCs w:val="18"/>
          <w:shd w:val="clear" w:color="auto" w:fill="EFEFEF"/>
        </w:rPr>
        <w:t>&amp;sharedefault</w:t>
      </w:r>
      <w:proofErr w:type="spellEnd"/>
      <w:r w:rsidRPr="00905653">
        <w:rPr>
          <w:rFonts w:ascii="Consolas" w:eastAsia="Consolas" w:hAnsi="Consolas" w:cs="Consolas"/>
          <w:iCs/>
          <w:sz w:val="18"/>
          <w:szCs w:val="18"/>
          <w:shd w:val="clear" w:color="auto" w:fill="EFEFEF"/>
        </w:rPr>
        <w:t>=</w:t>
      </w:r>
      <w:r w:rsidR="005D240B">
        <w:rPr>
          <w:rFonts w:ascii="Consolas" w:eastAsia="Consolas" w:hAnsi="Consolas" w:cs="Consolas"/>
          <w:iCs/>
          <w:sz w:val="18"/>
          <w:szCs w:val="18"/>
          <w:shd w:val="clear" w:color="auto" w:fill="EFEFEF"/>
        </w:rPr>
        <w:t>deny</w:t>
      </w:r>
      <w:r>
        <w:rPr>
          <w:rFonts w:ascii="Consolas" w:eastAsia="Consolas" w:hAnsi="Consolas" w:cs="Consolas"/>
          <w:iCs/>
          <w:sz w:val="18"/>
          <w:szCs w:val="18"/>
          <w:shd w:val="clear" w:color="auto" w:fill="EFEFEF"/>
        </w:rPr>
        <w:t>",</w:t>
      </w:r>
      <w:r w:rsidR="00571C2D" w:rsidRPr="00060E8B">
        <w:rPr>
          <w:rFonts w:ascii="Consolas" w:eastAsia="Consolas" w:hAnsi="Consolas" w:cs="Consolas"/>
          <w:iCs/>
          <w:color w:val="000000"/>
          <w:sz w:val="18"/>
          <w:szCs w:val="18"/>
          <w:shd w:val="clear" w:color="auto" w:fill="EFEFEF"/>
          <w:lang w:val="en-US"/>
        </w:rPr>
        <w:t xml:space="preserve"> </w:t>
      </w:r>
    </w:p>
    <w:p w14:paraId="6D59C84D" w14:textId="07A19F78"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access_privilege</w:t>
      </w:r>
      <w:proofErr w:type="spellEnd"/>
      <w:r>
        <w:rPr>
          <w:rFonts w:ascii="Consolas" w:eastAsia="Consolas" w:hAnsi="Consolas" w:cs="Consolas"/>
          <w:iCs/>
          <w:color w:val="000000"/>
          <w:sz w:val="18"/>
          <w:szCs w:val="18"/>
          <w:shd w:val="clear" w:color="auto" w:fill="EFEFEF"/>
          <w:lang w:val="en-US"/>
        </w:rPr>
        <w:t>": [</w:t>
      </w:r>
    </w:p>
    <w:p w14:paraId="286617CD" w14:textId="1FF2D3AF"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6FABE79D" w14:textId="3903C551" w:rsidR="00273C90" w:rsidRDefault="00273C90" w:rsidP="00273C90">
      <w:pPr>
        <w:pBdr>
          <w:top w:val="nil"/>
          <w:left w:val="nil"/>
          <w:bottom w:val="nil"/>
          <w:right w:val="nil"/>
          <w:between w:val="nil"/>
        </w:pBdr>
        <w:rPr>
          <w:ins w:id="84" w:author="Rich Piazza" w:date="2020-06-15T13:21: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"CISAUSES",</w:t>
      </w:r>
    </w:p>
    <w:p w14:paraId="3EC151E9" w14:textId="6BD97A35" w:rsidR="00C51934" w:rsidRDefault="00C51934" w:rsidP="00C51934">
      <w:pPr>
        <w:pBdr>
          <w:top w:val="nil"/>
          <w:left w:val="nil"/>
          <w:bottom w:val="nil"/>
          <w:right w:val="nil"/>
          <w:between w:val="nil"/>
        </w:pBdr>
        <w:rPr>
          <w:ins w:id="85" w:author="Rich Piazza" w:date="2020-06-15T13:21:00Z"/>
          <w:rFonts w:ascii="Consolas" w:eastAsia="Consolas" w:hAnsi="Consolas" w:cs="Consolas"/>
          <w:iCs/>
          <w:color w:val="000000"/>
          <w:sz w:val="18"/>
          <w:szCs w:val="18"/>
          <w:shd w:val="clear" w:color="auto" w:fill="EFEFEF"/>
          <w:lang w:val="en-US"/>
        </w:rPr>
      </w:pPr>
      <w:ins w:id="86" w:author="Rich Piazza" w:date="2020-06-15T13:22:00Z">
        <w:r>
          <w:rPr>
            <w:rFonts w:ascii="Consolas" w:eastAsia="Consolas" w:hAnsi="Consolas" w:cs="Consolas"/>
            <w:iCs/>
            <w:color w:val="000000"/>
            <w:sz w:val="18"/>
            <w:szCs w:val="18"/>
            <w:shd w:val="clear" w:color="auto" w:fill="EFEFEF"/>
            <w:lang w:val="en-US"/>
          </w:rPr>
          <w:t xml:space="preserve">                   </w:t>
        </w:r>
      </w:ins>
      <w:ins w:id="87" w:author="Rich Piazza" w:date="2020-06-15T13:21:00Z">
        <w:r>
          <w:rPr>
            <w:rFonts w:ascii="Consolas" w:eastAsia="Consolas" w:hAnsi="Consolas" w:cs="Consolas"/>
            <w:iCs/>
            <w:color w:val="000000"/>
            <w:sz w:val="18"/>
            <w:szCs w:val="18"/>
            <w:shd w:val="clear" w:color="auto" w:fill="EFEFEF"/>
            <w:lang w:val="en-US"/>
          </w:rPr>
          <w:t>"</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197034B5" w14:textId="56392334" w:rsidR="00C51934" w:rsidRDefault="00C51934" w:rsidP="00C51934">
      <w:pPr>
        <w:pBdr>
          <w:top w:val="nil"/>
          <w:left w:val="nil"/>
          <w:bottom w:val="nil"/>
          <w:right w:val="nil"/>
          <w:between w:val="nil"/>
        </w:pBdr>
        <w:rPr>
          <w:ins w:id="88" w:author="Rich Piazza" w:date="2020-06-15T13:22:00Z"/>
          <w:rFonts w:ascii="Consolas" w:eastAsia="Consolas" w:hAnsi="Consolas" w:cs="Consolas"/>
          <w:iCs/>
          <w:color w:val="000000"/>
          <w:sz w:val="18"/>
          <w:szCs w:val="18"/>
          <w:shd w:val="clear" w:color="auto" w:fill="EFEFEF"/>
          <w:lang w:val="en-US"/>
        </w:rPr>
      </w:pPr>
      <w:ins w:id="89" w:author="Rich Piazza" w:date="2020-06-15T13:21: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ins w:id="90" w:author="Rich Piazza" w:date="2020-06-15T13:22:00Z">
        <w:r>
          <w:rPr>
            <w:rFonts w:ascii="Consolas" w:eastAsia="Consolas" w:hAnsi="Consolas" w:cs="Consolas"/>
            <w:iCs/>
            <w:color w:val="000000"/>
            <w:sz w:val="18"/>
            <w:szCs w:val="18"/>
            <w:shd w:val="clear" w:color="auto" w:fill="EFEFEF"/>
            <w:lang w:val="en-US"/>
          </w:rPr>
          <w:t>,</w:t>
        </w:r>
      </w:ins>
    </w:p>
    <w:p w14:paraId="69085B0E" w14:textId="5D5395C3" w:rsidR="00C51934" w:rsidRDefault="00C51934" w:rsidP="00C51934">
      <w:pPr>
        <w:pBdr>
          <w:top w:val="nil"/>
          <w:left w:val="nil"/>
          <w:bottom w:val="nil"/>
          <w:right w:val="nil"/>
          <w:between w:val="nil"/>
        </w:pBdr>
        <w:rPr>
          <w:ins w:id="91" w:author="Rich Piazza" w:date="2020-06-15T13:21:00Z"/>
          <w:rFonts w:ascii="Consolas" w:eastAsia="Consolas" w:hAnsi="Consolas" w:cs="Consolas"/>
          <w:iCs/>
          <w:color w:val="000000"/>
          <w:sz w:val="18"/>
          <w:szCs w:val="18"/>
          <w:shd w:val="clear" w:color="auto" w:fill="EFEFEF"/>
          <w:lang w:val="en-US"/>
        </w:rPr>
      </w:pPr>
      <w:ins w:id="92" w:author="Rich Piazza" w:date="2020-06-15T13:22: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p>
    <w:p w14:paraId="60B59814" w14:textId="113239F2"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93" w:author="Rich Piazza" w:date="2020-06-15T13:21:00Z">
        <w:r>
          <w:rPr>
            <w:rFonts w:ascii="Consolas" w:eastAsia="Consolas" w:hAnsi="Consolas" w:cs="Consolas"/>
            <w:iCs/>
            <w:color w:val="000000"/>
            <w:sz w:val="18"/>
            <w:szCs w:val="18"/>
            <w:shd w:val="clear" w:color="auto" w:fill="EFEFEF"/>
            <w:lang w:val="en-US"/>
          </w:rPr>
          <w:t xml:space="preserve">                   },</w:t>
        </w:r>
      </w:ins>
    </w:p>
    <w:p w14:paraId="30E17190"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3CE8125" w14:textId="62F08076"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343D4E7F" w14:textId="31A84154"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
    <w:p w14:paraId="2EF920C0" w14:textId="0ED3F2D8" w:rsidR="00273C90" w:rsidRDefault="00273C90" w:rsidP="00273C90">
      <w:pPr>
        <w:pBdr>
          <w:top w:val="nil"/>
          <w:left w:val="nil"/>
          <w:bottom w:val="nil"/>
          <w:right w:val="nil"/>
          <w:between w:val="nil"/>
        </w:pBdr>
        <w:rPr>
          <w:ins w:id="94" w:author="Rich Piazza" w:date="2020-06-15T13:23:00Z"/>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privilege_action</w:t>
      </w:r>
      <w:proofErr w:type="spellEnd"/>
      <w:r>
        <w:rPr>
          <w:rFonts w:ascii="Consolas" w:eastAsia="Consolas" w:hAnsi="Consolas" w:cs="Consolas"/>
          <w:iCs/>
          <w:color w:val="000000"/>
          <w:sz w:val="18"/>
          <w:szCs w:val="18"/>
          <w:shd w:val="clear" w:color="auto" w:fill="EFEFEF"/>
          <w:lang w:val="en-US"/>
        </w:rPr>
        <w:t>": "ANONYMOUSACCESS",</w:t>
      </w:r>
    </w:p>
    <w:p w14:paraId="5848B7A7" w14:textId="77777777" w:rsidR="00C51934" w:rsidRDefault="00C51934" w:rsidP="00C51934">
      <w:pPr>
        <w:pBdr>
          <w:top w:val="nil"/>
          <w:left w:val="nil"/>
          <w:bottom w:val="nil"/>
          <w:right w:val="nil"/>
          <w:between w:val="nil"/>
        </w:pBdr>
        <w:rPr>
          <w:ins w:id="95" w:author="Rich Piazza" w:date="2020-06-15T13:23:00Z"/>
          <w:rFonts w:ascii="Consolas" w:eastAsia="Consolas" w:hAnsi="Consolas" w:cs="Consolas"/>
          <w:iCs/>
          <w:color w:val="000000"/>
          <w:sz w:val="18"/>
          <w:szCs w:val="18"/>
          <w:shd w:val="clear" w:color="auto" w:fill="EFEFEF"/>
          <w:lang w:val="en-US"/>
        </w:rPr>
      </w:pPr>
      <w:ins w:id="96" w:author="Rich Piazza" w:date="2020-06-15T13:23:00Z">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privilege_scope</w:t>
        </w:r>
        <w:proofErr w:type="spellEnd"/>
        <w:r>
          <w:rPr>
            <w:rFonts w:ascii="Consolas" w:eastAsia="Consolas" w:hAnsi="Consolas" w:cs="Consolas"/>
            <w:iCs/>
            <w:color w:val="000000"/>
            <w:sz w:val="18"/>
            <w:szCs w:val="18"/>
            <w:shd w:val="clear" w:color="auto" w:fill="EFEFEF"/>
            <w:lang w:val="en-US"/>
          </w:rPr>
          <w:t>": {</w:t>
        </w:r>
      </w:ins>
    </w:p>
    <w:p w14:paraId="78BA6518" w14:textId="77777777" w:rsidR="00C51934" w:rsidRDefault="00C51934" w:rsidP="00C51934">
      <w:pPr>
        <w:pBdr>
          <w:top w:val="nil"/>
          <w:left w:val="nil"/>
          <w:bottom w:val="nil"/>
          <w:right w:val="nil"/>
          <w:between w:val="nil"/>
        </w:pBdr>
        <w:rPr>
          <w:ins w:id="97" w:author="Rich Piazza" w:date="2020-06-15T13:23:00Z"/>
          <w:rFonts w:ascii="Consolas" w:eastAsia="Consolas" w:hAnsi="Consolas" w:cs="Consolas"/>
          <w:iCs/>
          <w:color w:val="000000"/>
          <w:sz w:val="18"/>
          <w:szCs w:val="18"/>
          <w:shd w:val="clear" w:color="auto" w:fill="EFEFEF"/>
          <w:lang w:val="en-US"/>
        </w:rPr>
      </w:pPr>
      <w:ins w:id="98" w:author="Rich Piazza" w:date="2020-06-15T13:23: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permitted_nationalities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p>
    <w:p w14:paraId="21C54B59" w14:textId="77777777" w:rsidR="00C51934" w:rsidRDefault="00C51934" w:rsidP="00C51934">
      <w:pPr>
        <w:pBdr>
          <w:top w:val="nil"/>
          <w:left w:val="nil"/>
          <w:bottom w:val="nil"/>
          <w:right w:val="nil"/>
          <w:between w:val="nil"/>
        </w:pBdr>
        <w:rPr>
          <w:ins w:id="99" w:author="Rich Piazza" w:date="2020-06-15T13:23:00Z"/>
          <w:rFonts w:ascii="Consolas" w:eastAsia="Consolas" w:hAnsi="Consolas" w:cs="Consolas"/>
          <w:iCs/>
          <w:color w:val="000000"/>
          <w:sz w:val="18"/>
          <w:szCs w:val="18"/>
          <w:shd w:val="clear" w:color="auto" w:fill="EFEFEF"/>
          <w:lang w:val="en-US"/>
        </w:rPr>
      </w:pPr>
      <w:ins w:id="100" w:author="Rich Piazza" w:date="2020-06-15T13:23:00Z">
        <w:r>
          <w:rPr>
            <w:rFonts w:ascii="Consolas" w:eastAsia="Consolas" w:hAnsi="Consolas" w:cs="Consolas"/>
            <w:iCs/>
            <w:color w:val="000000"/>
            <w:sz w:val="18"/>
            <w:szCs w:val="18"/>
            <w:shd w:val="clear" w:color="auto" w:fill="EFEFEF"/>
            <w:lang w:val="en-US"/>
          </w:rPr>
          <w:t xml:space="preserve">                     </w:t>
        </w:r>
        <w:r w:rsidRPr="0028282C">
          <w:rPr>
            <w:rFonts w:ascii="Consolas" w:eastAsia="Consolas" w:hAnsi="Consolas" w:cs="Consolas"/>
            <w:iCs/>
            <w:color w:val="000000"/>
            <w:sz w:val="18"/>
            <w:szCs w:val="18"/>
            <w:shd w:val="clear" w:color="auto" w:fill="EFEFEF"/>
            <w:lang w:val="en-US"/>
          </w:rPr>
          <w:t>"</w:t>
        </w:r>
        <w:proofErr w:type="spellStart"/>
        <w:r w:rsidRPr="0028282C">
          <w:rPr>
            <w:rFonts w:ascii="Consolas" w:eastAsia="Consolas" w:hAnsi="Consolas" w:cs="Consolas"/>
            <w:iCs/>
            <w:color w:val="000000"/>
            <w:sz w:val="18"/>
            <w:szCs w:val="18"/>
            <w:shd w:val="clear" w:color="auto" w:fill="EFEFEF"/>
            <w:lang w:val="en-US"/>
          </w:rPr>
          <w:t>permitted_</w:t>
        </w:r>
        <w:r>
          <w:rPr>
            <w:rFonts w:ascii="Consolas" w:eastAsia="Consolas" w:hAnsi="Consolas" w:cs="Consolas"/>
            <w:iCs/>
            <w:color w:val="000000"/>
            <w:sz w:val="18"/>
            <w:szCs w:val="18"/>
            <w:shd w:val="clear" w:color="auto" w:fill="EFEFEF"/>
            <w:lang w:val="en-US"/>
          </w:rPr>
          <w:t>organizations</w:t>
        </w:r>
        <w:proofErr w:type="spellEnd"/>
        <w:r w:rsidRPr="0028282C">
          <w:rPr>
            <w:rFonts w:ascii="Consolas" w:eastAsia="Consolas" w:hAnsi="Consolas" w:cs="Consolas"/>
            <w:iCs/>
            <w:color w:val="000000"/>
            <w:sz w:val="18"/>
            <w:szCs w:val="18"/>
            <w:shd w:val="clear" w:color="auto" w:fill="EFEFEF"/>
            <w:lang w:val="en-US"/>
          </w:rPr>
          <w:t>": ["</w:t>
        </w:r>
        <w:r>
          <w:rPr>
            <w:rFonts w:ascii="Consolas" w:eastAsia="Consolas" w:hAnsi="Consolas" w:cs="Consolas"/>
            <w:iCs/>
            <w:color w:val="000000"/>
            <w:sz w:val="18"/>
            <w:szCs w:val="18"/>
            <w:shd w:val="clear" w:color="auto" w:fill="EFEFEF"/>
            <w:lang w:val="en-US"/>
          </w:rPr>
          <w:t>ALL</w:t>
        </w:r>
        <w:r w:rsidRPr="0028282C">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w:t>
        </w:r>
      </w:ins>
    </w:p>
    <w:p w14:paraId="7418036F" w14:textId="73A26ED5" w:rsidR="00C51934" w:rsidRDefault="00C51934"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ins w:id="101" w:author="Rich Piazza" w:date="2020-06-15T13:23:00Z">
        <w:r>
          <w:rPr>
            <w:rFonts w:ascii="Consolas" w:eastAsia="Consolas" w:hAnsi="Consolas" w:cs="Consolas"/>
            <w:iCs/>
            <w:color w:val="000000"/>
            <w:sz w:val="18"/>
            <w:szCs w:val="18"/>
            <w:shd w:val="clear" w:color="auto" w:fill="EFEFEF"/>
            <w:lang w:val="en-US"/>
          </w:rPr>
          <w:t xml:space="preserve">                   },</w:t>
        </w:r>
      </w:ins>
    </w:p>
    <w:p w14:paraId="266A2B96" w14:textId="638DEF8B"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 xml:space="preserve">    "</w:t>
      </w:r>
      <w:proofErr w:type="spellStart"/>
      <w:r>
        <w:rPr>
          <w:rFonts w:ascii="Consolas" w:eastAsia="Consolas" w:hAnsi="Consolas" w:cs="Consolas"/>
          <w:iCs/>
          <w:color w:val="000000"/>
          <w:sz w:val="18"/>
          <w:szCs w:val="18"/>
          <w:shd w:val="clear" w:color="auto" w:fill="EFEFEF"/>
          <w:lang w:val="en-US"/>
        </w:rPr>
        <w:t>rule_effect</w:t>
      </w:r>
      <w:proofErr w:type="spellEnd"/>
      <w:r>
        <w:rPr>
          <w:rFonts w:ascii="Consolas" w:eastAsia="Consolas" w:hAnsi="Consolas" w:cs="Consolas"/>
          <w:iCs/>
          <w:color w:val="000000"/>
          <w:sz w:val="18"/>
          <w:szCs w:val="18"/>
          <w:shd w:val="clear" w:color="auto" w:fill="EFEFEF"/>
          <w:lang w:val="en-US"/>
        </w:rPr>
        <w:t>": "permit"</w:t>
      </w:r>
    </w:p>
    <w:p w14:paraId="5216D80E" w14:textId="77777777" w:rsidR="00273C90"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ab/>
      </w:r>
      <w:r>
        <w:rPr>
          <w:rFonts w:ascii="Consolas" w:eastAsia="Consolas" w:hAnsi="Consolas" w:cs="Consolas"/>
          <w:iCs/>
          <w:color w:val="000000"/>
          <w:sz w:val="18"/>
          <w:szCs w:val="18"/>
          <w:shd w:val="clear" w:color="auto" w:fill="EFEFEF"/>
          <w:lang w:val="en-US"/>
        </w:rPr>
        <w:tab/>
        <w:t>}</w:t>
      </w:r>
    </w:p>
    <w:p w14:paraId="01045121" w14:textId="322AA2E2" w:rsidR="00571C2D" w:rsidRPr="00060E8B" w:rsidRDefault="00273C90" w:rsidP="00273C90">
      <w:pPr>
        <w:pBdr>
          <w:top w:val="nil"/>
          <w:left w:val="nil"/>
          <w:bottom w:val="nil"/>
          <w:right w:val="nil"/>
          <w:between w:val="nil"/>
        </w:pBdr>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w:t>
      </w:r>
      <w:proofErr w:type="spellStart"/>
      <w:r w:rsidR="00571C2D" w:rsidRPr="00060E8B">
        <w:rPr>
          <w:rFonts w:ascii="Consolas" w:eastAsia="Consolas" w:hAnsi="Consolas" w:cs="Consolas"/>
          <w:color w:val="000000"/>
          <w:sz w:val="18"/>
          <w:szCs w:val="18"/>
          <w:shd w:val="clear" w:color="auto" w:fill="EFEFEF"/>
          <w:lang w:val="en-US"/>
        </w:rPr>
        <w:t>control_set</w:t>
      </w:r>
      <w:proofErr w:type="spellEnd"/>
      <w:r w:rsidR="00571C2D" w:rsidRPr="00060E8B">
        <w:rPr>
          <w:rFonts w:ascii="Consolas" w:eastAsia="Consolas" w:hAnsi="Consolas" w:cs="Consolas"/>
          <w:color w:val="000000"/>
          <w:sz w:val="18"/>
          <w:szCs w:val="18"/>
          <w:shd w:val="clear" w:color="auto" w:fill="EFEFEF"/>
          <w:lang w:val="en-US"/>
        </w:rPr>
        <w:t>"</w:t>
      </w:r>
      <w:r w:rsidR="00571C2D" w:rsidRPr="00060E8B">
        <w:rPr>
          <w:rFonts w:ascii="Consolas" w:eastAsia="Consolas" w:hAnsi="Consolas" w:cs="Consolas"/>
          <w:iCs/>
          <w:color w:val="000000"/>
          <w:sz w:val="18"/>
          <w:szCs w:val="18"/>
          <w:shd w:val="clear" w:color="auto" w:fill="EFEFEF"/>
          <w:lang w:val="en-US"/>
        </w:rPr>
        <w:t>: {</w:t>
      </w:r>
      <w:r w:rsidR="00571C2D" w:rsidRPr="00060E8B">
        <w:rPr>
          <w:rFonts w:ascii="Consolas" w:eastAsia="Consolas" w:hAnsi="Consolas" w:cs="Consolas"/>
          <w:iCs/>
          <w:color w:val="000000"/>
          <w:sz w:val="18"/>
          <w:szCs w:val="18"/>
          <w:shd w:val="clear" w:color="auto" w:fill="EFEFEF"/>
          <w:lang w:val="en-US"/>
        </w:rPr>
        <w:br/>
        <w:t xml:space="preserve">                </w:t>
      </w:r>
      <w:r w:rsidR="00571C2D" w:rsidRPr="00060E8B">
        <w:rPr>
          <w:rFonts w:ascii="Consolas" w:eastAsia="Consolas" w:hAnsi="Consolas" w:cs="Consolas"/>
          <w:color w:val="000000"/>
          <w:sz w:val="18"/>
          <w:szCs w:val="18"/>
          <w:shd w:val="clear" w:color="auto" w:fill="EFEFEF"/>
          <w:lang w:val="en-US"/>
        </w:rPr>
        <w:t>"classification"</w:t>
      </w:r>
      <w:r w:rsidR="00571C2D" w:rsidRPr="00060E8B">
        <w:rPr>
          <w:rFonts w:ascii="Consolas" w:eastAsia="Consolas" w:hAnsi="Consolas" w:cs="Consolas"/>
          <w:iCs/>
          <w:color w:val="000000"/>
          <w:sz w:val="18"/>
          <w:szCs w:val="18"/>
          <w:shd w:val="clear" w:color="auto" w:fill="EFEFEF"/>
          <w:lang w:val="en-US"/>
        </w:rPr>
        <w:t>: "U",</w:t>
      </w:r>
    </w:p>
    <w:p w14:paraId="2C01AE39" w14:textId="3F15BFCE" w:rsidR="00571C2D" w:rsidRDefault="00571C2D" w:rsidP="00571C2D">
      <w:pPr>
        <w:pBdr>
          <w:top w:val="nil"/>
          <w:left w:val="nil"/>
          <w:bottom w:val="nil"/>
          <w:right w:val="nil"/>
          <w:between w:val="nil"/>
        </w:pBd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r>
      <w:r w:rsidRPr="00060E8B">
        <w:rPr>
          <w:rFonts w:ascii="Consolas" w:eastAsia="Consolas" w:hAnsi="Consolas" w:cs="Consolas"/>
          <w:iCs/>
          <w:color w:val="000000"/>
          <w:sz w:val="18"/>
          <w:szCs w:val="18"/>
          <w:shd w:val="clear" w:color="auto" w:fill="EFEFEF"/>
          <w:lang w:val="en-US"/>
        </w:rPr>
        <w:tab/>
        <w:t xml:space="preserve">  "</w:t>
      </w:r>
      <w:proofErr w:type="spellStart"/>
      <w:r w:rsidR="00060E8B">
        <w:rPr>
          <w:rFonts w:ascii="Consolas" w:eastAsia="Consolas" w:hAnsi="Consolas" w:cs="Consolas"/>
          <w:color w:val="000000"/>
          <w:sz w:val="18"/>
          <w:szCs w:val="18"/>
          <w:shd w:val="clear" w:color="auto" w:fill="EFEFEF"/>
          <w:lang w:val="en-US"/>
        </w:rPr>
        <w:t>formal_determination</w:t>
      </w:r>
      <w:proofErr w:type="spellEnd"/>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 [</w:t>
      </w:r>
      <w:r w:rsid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color w:val="000000"/>
          <w:sz w:val="18"/>
          <w:szCs w:val="18"/>
          <w:shd w:val="clear" w:color="auto" w:fill="EFEFEF"/>
          <w:lang w:val="en-US"/>
        </w:rPr>
        <w:t>FOUO</w:t>
      </w:r>
      <w:r w:rsidRPr="00060E8B">
        <w:rPr>
          <w:rFonts w:ascii="Consolas" w:eastAsia="Consolas" w:hAnsi="Consolas" w:cs="Consolas"/>
          <w:iCs/>
          <w:color w:val="000000"/>
          <w:sz w:val="18"/>
          <w:szCs w:val="18"/>
          <w:shd w:val="clear" w:color="auto" w:fill="EFEFEF"/>
          <w:lang w:val="en-US"/>
        </w:rPr>
        <w:t>"</w:t>
      </w:r>
      <w:r w:rsidR="00826C75">
        <w:rPr>
          <w:rFonts w:ascii="Consolas" w:eastAsia="Consolas" w:hAnsi="Consolas" w:cs="Consolas"/>
          <w:iCs/>
          <w:color w:val="000000"/>
          <w:sz w:val="18"/>
          <w:szCs w:val="18"/>
          <w:shd w:val="clear" w:color="auto" w:fill="EFEFEF"/>
          <w:lang w:val="en-US"/>
        </w:rPr>
        <w:t>, "AIS"</w:t>
      </w:r>
      <w:r w:rsid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tab/>
      </w:r>
      <w:proofErr w:type="gramStart"/>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color w:val="000000"/>
          <w:sz w:val="18"/>
          <w:szCs w:val="18"/>
          <w:shd w:val="clear" w:color="auto" w:fill="EFEFEF"/>
          <w:lang w:val="en-US"/>
        </w:rPr>
        <w:t>"</w:t>
      </w:r>
      <w:proofErr w:type="spellStart"/>
      <w:proofErr w:type="gramEnd"/>
      <w:r w:rsidRPr="00060E8B">
        <w:rPr>
          <w:rFonts w:ascii="Consolas" w:eastAsia="Consolas" w:hAnsi="Consolas" w:cs="Consolas"/>
          <w:color w:val="000000"/>
          <w:sz w:val="18"/>
          <w:szCs w:val="18"/>
          <w:shd w:val="clear" w:color="auto" w:fill="EFEFEF"/>
          <w:lang w:val="en-US"/>
        </w:rPr>
        <w:t>permitted_organizations</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ml:space="preserve">, </w:t>
      </w:r>
      <w:r w:rsidR="00697BC4"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USA.DHS"]</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6D543CBB" w14:textId="53AAC1CD" w:rsidR="004F43CF" w:rsidRDefault="004F43CF" w:rsidP="00571C2D">
      <w:pPr>
        <w:pBdr>
          <w:top w:val="nil"/>
          <w:left w:val="nil"/>
          <w:bottom w:val="nil"/>
          <w:right w:val="nil"/>
          <w:between w:val="nil"/>
        </w:pBdr>
      </w:pPr>
    </w:p>
    <w:p w14:paraId="58D9B6A7" w14:textId="03A85A5D" w:rsidR="004F43CF" w:rsidRPr="004F43CF" w:rsidRDefault="004F43CF" w:rsidP="004F43C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olor w:val="000000"/>
          <w:lang w:val="en-US"/>
        </w:rPr>
      </w:pPr>
      <w:r>
        <w:t>The following example describes an ACS marking definition at the Unclassified level with only the required properties present.</w:t>
      </w:r>
    </w:p>
    <w:p w14:paraId="324CBA0F" w14:textId="2D39E591" w:rsidR="00C00088" w:rsidRDefault="00C00088" w:rsidP="00571C2D">
      <w:pPr>
        <w:pBdr>
          <w:top w:val="nil"/>
          <w:left w:val="nil"/>
          <w:bottom w:val="nil"/>
          <w:right w:val="nil"/>
          <w:between w:val="nil"/>
        </w:pBdr>
      </w:pPr>
    </w:p>
    <w:p w14:paraId="71779394" w14:textId="1DCC1C54"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74167C">
        <w:rPr>
          <w:rFonts w:ascii="Consolas" w:eastAsia="Consolas" w:hAnsi="Consolas" w:cs="Consolas"/>
          <w:iCs/>
          <w:color w:val="000000"/>
          <w:sz w:val="18"/>
          <w:szCs w:val="18"/>
          <w:shd w:val="clear" w:color="auto" w:fill="EFEFEF"/>
          <w:lang w:val="en-US"/>
        </w:rPr>
        <w:lastRenderedPageBreak/>
        <w:t>{</w:t>
      </w:r>
      <w:r w:rsidRPr="0074167C">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"type"</w:t>
      </w:r>
      <w:r w:rsidRPr="00060E8B">
        <w:rPr>
          <w:rFonts w:ascii="Consolas" w:eastAsia="Consolas" w:hAnsi="Consolas" w:cs="Consolas"/>
          <w:iCs/>
          <w:color w:val="000000"/>
          <w:sz w:val="18"/>
          <w:szCs w:val="18"/>
          <w:shd w:val="clear" w:color="auto" w:fill="EFEFEF"/>
          <w:lang w:val="en-US"/>
        </w:rPr>
        <w:t>: "marking-definition",</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"id"</w:t>
      </w:r>
      <w:r w:rsidRPr="00060E8B">
        <w:rPr>
          <w:rFonts w:ascii="Consolas" w:eastAsia="Consolas" w:hAnsi="Consolas" w:cs="Consolas"/>
          <w:iCs/>
          <w:color w:val="000000"/>
          <w:sz w:val="18"/>
          <w:szCs w:val="18"/>
          <w:shd w:val="clear" w:color="auto" w:fill="EFEFEF"/>
          <w:lang w:val="en-US"/>
        </w:rPr>
        <w:t>: "marking-definition--</w:t>
      </w:r>
      <w:r w:rsidRPr="00C00088">
        <w:rPr>
          <w:rFonts w:ascii="Consolas" w:eastAsia="Consolas" w:hAnsi="Consolas" w:cs="Consolas"/>
          <w:iCs/>
          <w:color w:val="000000"/>
          <w:sz w:val="18"/>
          <w:szCs w:val="18"/>
          <w:shd w:val="clear" w:color="auto" w:fill="EFEFEF"/>
          <w:lang w:val="en-US"/>
        </w:rPr>
        <w:t>0b853b6b-82fd-4396-b239-2eed3dfc8f3f</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"created"</w:t>
      </w:r>
      <w:r w:rsidRPr="00060E8B">
        <w:rPr>
          <w:rFonts w:ascii="Consolas" w:eastAsia="Consolas" w:hAnsi="Consolas" w:cs="Consolas"/>
          <w:iCs/>
          <w:color w:val="000000"/>
          <w:sz w:val="18"/>
          <w:szCs w:val="18"/>
          <w:shd w:val="clear" w:color="auto" w:fill="EFEFEF"/>
          <w:lang w:val="en-US"/>
        </w:rPr>
        <w:t>: "2018-10-01T00:00:00Z",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definition_type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"x-isa-acs-3-0</w:t>
      </w:r>
      <w:ins w:id="102" w:author="Rich Piazza" w:date="2020-06-17T13:00:00Z">
        <w:r w:rsidR="002866AC">
          <w:rPr>
            <w:rFonts w:ascii="Consolas" w:eastAsia="Consolas" w:hAnsi="Consolas" w:cs="Consolas"/>
            <w:iCs/>
            <w:color w:val="000000"/>
            <w:sz w:val="18"/>
            <w:szCs w:val="18"/>
            <w:shd w:val="clear" w:color="auto" w:fill="EFEFEF"/>
            <w:lang w:val="en-US"/>
          </w:rPr>
          <w:t>"</w:t>
        </w:r>
      </w:ins>
      <w:del w:id="103" w:author="Rich Piazza" w:date="2020-06-17T13:00:00Z">
        <w:r w:rsidRPr="00060E8B" w:rsidDel="002866AC">
          <w:rPr>
            <w:rFonts w:ascii="Consolas" w:eastAsia="Consolas" w:hAnsi="Consolas" w:cs="Consolas"/>
            <w:iCs/>
            <w:color w:val="000000"/>
            <w:sz w:val="18"/>
            <w:szCs w:val="18"/>
            <w:shd w:val="clear" w:color="auto" w:fill="EFEFEF"/>
            <w:lang w:val="en-US"/>
          </w:rPr>
          <w:delText>”</w:delText>
        </w:r>
      </w:del>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"definition"</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sep_version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1,</w:t>
      </w:r>
    </w:p>
    <w:p w14:paraId="3A7866C5" w14:textId="54CE96F4" w:rsidR="00C00088"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color w:val="000000"/>
          <w:sz w:val="18"/>
          <w:szCs w:val="18"/>
          <w:shd w:val="clear" w:color="auto" w:fill="EFEFEF"/>
          <w:lang w:val="en-US"/>
        </w:rPr>
        <w:t>"identifier"</w:t>
      </w:r>
      <w:r w:rsidRPr="00060E8B">
        <w:rPr>
          <w:rFonts w:ascii="Consolas" w:eastAsia="Consolas" w:hAnsi="Consolas" w:cs="Consolas"/>
          <w:iCs/>
          <w:color w:val="000000"/>
          <w:sz w:val="18"/>
          <w:szCs w:val="18"/>
          <w:shd w:val="clear" w:color="auto" w:fill="EFEFEF"/>
          <w:lang w:val="en-US"/>
        </w:rPr>
        <w:t>: "isa:guide.19001.ACS3-</w:t>
      </w:r>
      <w:r w:rsidRPr="00C00088">
        <w:rPr>
          <w:rFonts w:ascii="Consolas" w:eastAsia="Consolas" w:hAnsi="Consolas" w:cs="Consolas"/>
          <w:iCs/>
          <w:color w:val="000000"/>
          <w:sz w:val="18"/>
          <w:szCs w:val="18"/>
          <w:shd w:val="clear" w:color="auto" w:fill="EFEFEF"/>
          <w:lang w:val="en-US"/>
        </w:rPr>
        <w:t>c4438c90-94c5-445c-8d05-162b1d135f26</w:t>
      </w:r>
      <w:r w:rsidRPr="00060E8B">
        <w:rPr>
          <w:rFonts w:ascii="Consolas" w:eastAsia="Consolas" w:hAnsi="Consolas" w:cs="Consolas"/>
          <w:iC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create_date_time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"201</w:t>
      </w:r>
      <w:r>
        <w:rPr>
          <w:rFonts w:ascii="Consolas" w:eastAsia="Consolas" w:hAnsi="Consolas" w:cs="Consolas"/>
          <w:iCs/>
          <w:color w:val="000000"/>
          <w:sz w:val="18"/>
          <w:szCs w:val="18"/>
          <w:shd w:val="clear" w:color="auto" w:fill="EFEFEF"/>
          <w:lang w:val="en-US"/>
        </w:rPr>
        <w:t>8</w:t>
      </w:r>
      <w:r w:rsidRPr="00060E8B">
        <w:rPr>
          <w:rFonts w:ascii="Consolas" w:eastAsia="Consolas" w:hAnsi="Consolas" w:cs="Consolas"/>
          <w:iCs/>
          <w:color w:val="000000"/>
          <w:sz w:val="18"/>
          <w:szCs w:val="18"/>
          <w:shd w:val="clear" w:color="auto" w:fill="EFEFEF"/>
          <w:lang w:val="en-US"/>
        </w:rPr>
        <w:t>-0</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0</w:t>
      </w:r>
      <w:r w:rsidRPr="00060E8B">
        <w:rPr>
          <w:rFonts w:ascii="Consolas" w:eastAsia="Consolas" w:hAnsi="Consolas" w:cs="Consolas"/>
          <w:iCs/>
          <w:color w:val="000000"/>
          <w:sz w:val="18"/>
          <w:szCs w:val="18"/>
          <w:shd w:val="clear" w:color="auto" w:fill="EFEFEF"/>
          <w:lang w:val="en-US"/>
        </w:rPr>
        <w:t>7T1</w:t>
      </w:r>
      <w:r>
        <w:rPr>
          <w:rFonts w:ascii="Consolas" w:eastAsia="Consolas" w:hAnsi="Consolas" w:cs="Consolas"/>
          <w:iCs/>
          <w:color w:val="000000"/>
          <w:sz w:val="18"/>
          <w:szCs w:val="18"/>
          <w:shd w:val="clear" w:color="auto" w:fill="EFEFEF"/>
          <w:lang w:val="en-US"/>
        </w:rPr>
        <w:t>2</w:t>
      </w:r>
      <w:r w:rsidRPr="00060E8B">
        <w:rPr>
          <w:rFonts w:ascii="Consolas" w:eastAsia="Consolas" w:hAnsi="Consolas" w:cs="Consolas"/>
          <w:iCs/>
          <w:color w:val="000000"/>
          <w:sz w:val="18"/>
          <w:szCs w:val="18"/>
          <w:shd w:val="clear" w:color="auto" w:fill="EFEFEF"/>
          <w:lang w:val="en-US"/>
        </w:rPr>
        <w:t>:1</w:t>
      </w:r>
      <w:r>
        <w:rPr>
          <w:rFonts w:ascii="Consolas" w:eastAsia="Consolas" w:hAnsi="Consolas" w:cs="Consolas"/>
          <w:iCs/>
          <w:color w:val="000000"/>
          <w:sz w:val="18"/>
          <w:szCs w:val="18"/>
          <w:shd w:val="clear" w:color="auto" w:fill="EFEFEF"/>
          <w:lang w:val="en-US"/>
        </w:rPr>
        <w:t>7</w:t>
      </w:r>
      <w:r w:rsidRPr="00060E8B">
        <w:rPr>
          <w:rFonts w:ascii="Consolas" w:eastAsia="Consolas" w:hAnsi="Consolas" w:cs="Consolas"/>
          <w:iCs/>
          <w:color w:val="000000"/>
          <w:sz w:val="18"/>
          <w:szCs w:val="18"/>
          <w:shd w:val="clear" w:color="auto" w:fill="EFEFEF"/>
          <w:lang w:val="en-US"/>
        </w:rPr>
        <w:t>:</w:t>
      </w:r>
      <w:r>
        <w:rPr>
          <w:rFonts w:ascii="Consolas" w:eastAsia="Consolas" w:hAnsi="Consolas" w:cs="Consolas"/>
          <w:iCs/>
          <w:color w:val="000000"/>
          <w:sz w:val="18"/>
          <w:szCs w:val="18"/>
          <w:shd w:val="clear" w:color="auto" w:fill="EFEFEF"/>
          <w:lang w:val="en-US"/>
        </w:rPr>
        <w:t>4</w:t>
      </w:r>
      <w:r w:rsidRPr="00060E8B">
        <w:rPr>
          <w:rFonts w:ascii="Consolas" w:eastAsia="Consolas" w:hAnsi="Consolas" w:cs="Consolas"/>
          <w:iCs/>
          <w:color w:val="000000"/>
          <w:sz w:val="18"/>
          <w:szCs w:val="18"/>
          <w:shd w:val="clear" w:color="auto" w:fill="EFEFEF"/>
          <w:lang w:val="en-US"/>
        </w:rPr>
        <w:t>6.7</w:t>
      </w:r>
      <w:r>
        <w:rPr>
          <w:rFonts w:ascii="Consolas" w:eastAsia="Consolas" w:hAnsi="Consolas" w:cs="Consolas"/>
          <w:iCs/>
          <w:color w:val="000000"/>
          <w:sz w:val="18"/>
          <w:szCs w:val="18"/>
          <w:shd w:val="clear" w:color="auto" w:fill="EFEFEF"/>
          <w:lang w:val="en-US"/>
        </w:rPr>
        <w:t>9</w:t>
      </w:r>
      <w:r w:rsidRPr="00060E8B">
        <w:rPr>
          <w:rFonts w:ascii="Consolas" w:eastAsia="Consolas" w:hAnsi="Consolas" w:cs="Consolas"/>
          <w:iCs/>
          <w:color w:val="000000"/>
          <w:sz w:val="18"/>
          <w:szCs w:val="18"/>
          <w:shd w:val="clear" w:color="auto" w:fill="EFEFEF"/>
          <w:lang w:val="en-US"/>
        </w:rPr>
        <w:t>3Z",</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responsible_entity_custodian</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"USA.NSA",</w:t>
      </w:r>
      <w:del w:id="104" w:author="Rich Piazza" w:date="2020-06-17T09:38:00Z">
        <w:r w:rsidRPr="00060E8B" w:rsidDel="002866AC">
          <w:rPr>
            <w:rFonts w:ascii="Consolas" w:eastAsia="Consolas" w:hAnsi="Consolas" w:cs="Consolas"/>
            <w:iCs/>
            <w:color w:val="000000"/>
            <w:sz w:val="18"/>
            <w:szCs w:val="18"/>
            <w:shd w:val="clear" w:color="auto" w:fill="EFEFEF"/>
            <w:lang w:val="en-US"/>
          </w:rPr>
          <w:br/>
          <w:delText xml:space="preserve">          </w:delText>
        </w:r>
        <w:r w:rsidRPr="00060E8B" w:rsidDel="002866AC">
          <w:rPr>
            <w:rFonts w:ascii="Consolas" w:eastAsia="Consolas" w:hAnsi="Consolas" w:cs="Consolas"/>
            <w:color w:val="000000"/>
            <w:sz w:val="18"/>
            <w:szCs w:val="18"/>
            <w:shd w:val="clear" w:color="auto" w:fill="EFEFEF"/>
            <w:lang w:val="en-US"/>
          </w:rPr>
          <w:delText>"responsible_entity_originator"</w:delText>
        </w:r>
        <w:r w:rsidRPr="00060E8B" w:rsidDel="002866AC">
          <w:rPr>
            <w:rFonts w:ascii="Consolas" w:eastAsia="Consolas" w:hAnsi="Consolas" w:cs="Consolas"/>
            <w:iCs/>
            <w:color w:val="000000"/>
            <w:sz w:val="18"/>
            <w:szCs w:val="18"/>
            <w:shd w:val="clear" w:color="auto" w:fill="EFEFEF"/>
            <w:lang w:val="en-US"/>
          </w:rPr>
          <w:delText>: "USA.NSA",</w:delText>
        </w:r>
        <w:r w:rsidDel="002866AC">
          <w:rPr>
            <w:rFonts w:ascii="Consolas" w:eastAsia="Consolas" w:hAnsi="Consolas" w:cs="Consolas"/>
            <w:iCs/>
            <w:color w:val="000000"/>
            <w:sz w:val="18"/>
            <w:szCs w:val="18"/>
            <w:shd w:val="clear" w:color="auto" w:fill="EFEFEF"/>
            <w:lang w:val="en-US"/>
          </w:rPr>
          <w:delText xml:space="preserve">  </w:delText>
        </w:r>
      </w:del>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authority_reference</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"urn:isa:authority:CFR2013_32_2_236",</w:t>
      </w:r>
    </w:p>
    <w:p w14:paraId="0589E1A3" w14:textId="1D40D27C" w:rsidR="00C00088" w:rsidRPr="00060E8B" w:rsidRDefault="00C00088" w:rsidP="00AB0865">
      <w:pPr>
        <w:pBdr>
          <w:top w:val="nil"/>
          <w:left w:val="nil"/>
          <w:bottom w:val="nil"/>
          <w:right w:val="nil"/>
          <w:between w:val="nil"/>
        </w:pBdr>
        <w:ind w:right="-900"/>
        <w:rPr>
          <w:rFonts w:ascii="Consolas" w:eastAsia="Consolas" w:hAnsi="Consolas" w:cs="Consolas"/>
          <w:iCs/>
          <w:color w:val="000000"/>
          <w:sz w:val="18"/>
          <w:szCs w:val="18"/>
          <w:shd w:val="clear" w:color="auto" w:fill="EFEFEF"/>
          <w:lang w:val="en-US"/>
        </w:rPr>
      </w:pPr>
      <w:r>
        <w:rPr>
          <w:rFonts w:ascii="Consolas" w:eastAsia="Consolas" w:hAnsi="Consolas" w:cs="Consolas"/>
          <w:iCs/>
          <w:color w:val="000000"/>
          <w:sz w:val="18"/>
          <w:szCs w:val="18"/>
          <w:shd w:val="clear" w:color="auto" w:fill="EFEFEF"/>
          <w:lang w:val="en-US"/>
        </w:rPr>
        <w:t xml:space="preserve">          "</w:t>
      </w:r>
      <w:proofErr w:type="spellStart"/>
      <w:r>
        <w:rPr>
          <w:rFonts w:ascii="Consolas" w:eastAsia="Consolas" w:hAnsi="Consolas" w:cs="Consolas"/>
          <w:iCs/>
          <w:color w:val="000000"/>
          <w:sz w:val="18"/>
          <w:szCs w:val="18"/>
          <w:shd w:val="clear" w:color="auto" w:fill="EFEFEF"/>
          <w:lang w:val="en-US"/>
        </w:rPr>
        <w:t>policy_reference</w:t>
      </w:r>
      <w:proofErr w:type="spellEnd"/>
      <w:r>
        <w:rPr>
          <w:rFonts w:ascii="Consolas" w:eastAsia="Consolas" w:hAnsi="Consolas" w:cs="Consolas"/>
          <w:iCs/>
          <w:color w:val="000000"/>
          <w:sz w:val="18"/>
          <w:szCs w:val="18"/>
          <w:shd w:val="clear" w:color="auto" w:fill="EFEFEF"/>
          <w:lang w:val="en-US"/>
        </w:rPr>
        <w:t>": "</w:t>
      </w:r>
      <w:proofErr w:type="gramStart"/>
      <w:r>
        <w:rPr>
          <w:rFonts w:ascii="Consolas" w:eastAsia="Consolas" w:hAnsi="Consolas" w:cs="Consolas"/>
          <w:iCs/>
          <w:color w:val="000000"/>
          <w:sz w:val="18"/>
          <w:szCs w:val="18"/>
          <w:shd w:val="clear" w:color="auto" w:fill="EFEFEF"/>
          <w:lang w:val="en-US"/>
        </w:rPr>
        <w:t>u</w:t>
      </w:r>
      <w:r w:rsidRPr="00905653">
        <w:rPr>
          <w:rFonts w:ascii="Consolas" w:eastAsia="Consolas" w:hAnsi="Consolas" w:cs="Consolas"/>
          <w:iCs/>
          <w:sz w:val="18"/>
          <w:szCs w:val="18"/>
          <w:shd w:val="clear" w:color="auto" w:fill="EFEFEF"/>
        </w:rPr>
        <w:t>rn:isa</w:t>
      </w:r>
      <w:proofErr w:type="gramEnd"/>
      <w:r w:rsidRPr="00905653">
        <w:rPr>
          <w:rFonts w:ascii="Consolas" w:eastAsia="Consolas" w:hAnsi="Consolas" w:cs="Consolas"/>
          <w:iCs/>
          <w:sz w:val="18"/>
          <w:szCs w:val="18"/>
          <w:shd w:val="clear" w:color="auto" w:fill="EFEFEF"/>
        </w:rPr>
        <w:t>:policy:acs:ns:v3.0?privdefault=</w:t>
      </w:r>
      <w:r w:rsidR="00AB0865">
        <w:rPr>
          <w:rFonts w:ascii="Consolas" w:eastAsia="Consolas" w:hAnsi="Consolas" w:cs="Consolas"/>
          <w:iCs/>
          <w:sz w:val="18"/>
          <w:szCs w:val="18"/>
          <w:shd w:val="clear" w:color="auto" w:fill="EFEFEF"/>
        </w:rPr>
        <w:t>permit</w:t>
      </w:r>
      <w:r w:rsidRPr="00905653">
        <w:rPr>
          <w:rFonts w:ascii="Consolas" w:eastAsia="Consolas" w:hAnsi="Consolas" w:cs="Consolas"/>
          <w:iCs/>
          <w:sz w:val="18"/>
          <w:szCs w:val="18"/>
          <w:shd w:val="clear" w:color="auto" w:fill="EFEFEF"/>
        </w:rPr>
        <w:t>&amp;sharedefault=</w:t>
      </w:r>
      <w:r w:rsidR="00AB0865">
        <w:rPr>
          <w:rFonts w:ascii="Consolas" w:eastAsia="Consolas" w:hAnsi="Consolas" w:cs="Consolas"/>
          <w:iCs/>
          <w:sz w:val="18"/>
          <w:szCs w:val="18"/>
          <w:shd w:val="clear" w:color="auto" w:fill="EFEFEF"/>
        </w:rPr>
        <w:t>permit</w:t>
      </w:r>
      <w:r>
        <w:rPr>
          <w:rFonts w:ascii="Consolas" w:eastAsia="Consolas" w:hAnsi="Consolas" w:cs="Consolas"/>
          <w:iCs/>
          <w:sz w:val="18"/>
          <w:szCs w:val="18"/>
          <w:shd w:val="clear" w:color="auto" w:fill="EFEFEF"/>
        </w:rPr>
        <w:t>",</w:t>
      </w: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w:t>
      </w:r>
      <w:proofErr w:type="spellStart"/>
      <w:r w:rsidRPr="00060E8B">
        <w:rPr>
          <w:rFonts w:ascii="Consolas" w:eastAsia="Consolas" w:hAnsi="Consolas" w:cs="Consolas"/>
          <w:color w:val="000000"/>
          <w:sz w:val="18"/>
          <w:szCs w:val="18"/>
          <w:shd w:val="clear" w:color="auto" w:fill="EFEFEF"/>
          <w:lang w:val="en-US"/>
        </w:rPr>
        <w:t>control_set</w:t>
      </w:r>
      <w:proofErr w:type="spellEnd"/>
      <w:r w:rsidRPr="00060E8B">
        <w:rPr>
          <w:rFonts w:ascii="Consolas" w:eastAsia="Consolas" w:hAnsi="Consolas" w:cs="Consolas"/>
          <w:color w:val="000000"/>
          <w:sz w:val="18"/>
          <w:szCs w:val="18"/>
          <w:shd w:val="clear" w:color="auto" w:fill="EFEFEF"/>
          <w:lang w:val="en-US"/>
        </w:rPr>
        <w:t>"</w:t>
      </w:r>
      <w:r w:rsidRPr="00060E8B">
        <w:rPr>
          <w:rFonts w:ascii="Consolas" w:eastAsia="Consolas" w:hAnsi="Consolas" w:cs="Consolas"/>
          <w:iCs/>
          <w:color w:val="000000"/>
          <w:sz w:val="18"/>
          <w:szCs w:val="18"/>
          <w:shd w:val="clear" w:color="auto" w:fill="EFEFEF"/>
          <w:lang w:val="en-US"/>
        </w:rPr>
        <w:t>: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color w:val="000000"/>
          <w:sz w:val="18"/>
          <w:szCs w:val="18"/>
          <w:shd w:val="clear" w:color="auto" w:fill="EFEFEF"/>
          <w:lang w:val="en-US"/>
        </w:rPr>
        <w:t>"classification"</w:t>
      </w:r>
      <w:r w:rsidRPr="00060E8B">
        <w:rPr>
          <w:rFonts w:ascii="Consolas" w:eastAsia="Consolas" w:hAnsi="Consolas" w:cs="Consolas"/>
          <w:iCs/>
          <w:color w:val="000000"/>
          <w:sz w:val="18"/>
          <w:szCs w:val="18"/>
          <w:shd w:val="clear" w:color="auto" w:fill="EFEFEF"/>
          <w:lang w:val="en-US"/>
        </w:rPr>
        <w:t>: "U",</w:t>
      </w:r>
    </w:p>
    <w:p w14:paraId="2128C60B" w14:textId="406C0F16" w:rsidR="00C00088" w:rsidRPr="00060E8B" w:rsidRDefault="00C00088" w:rsidP="00AB0865">
      <w:pPr>
        <w:pBdr>
          <w:top w:val="nil"/>
          <w:left w:val="nil"/>
          <w:bottom w:val="nil"/>
          <w:right w:val="nil"/>
          <w:between w:val="nil"/>
        </w:pBdr>
        <w:ind w:right="-900"/>
        <w:rPr>
          <w:rFonts w:ascii="Consolas" w:eastAsia="Consolas" w:hAnsi="Consolas" w:cs="Consolas"/>
          <w:color w:val="000000"/>
          <w:sz w:val="18"/>
          <w:szCs w:val="18"/>
          <w:shd w:val="clear" w:color="auto" w:fill="EFEFEF"/>
          <w:lang w:val="en-US"/>
        </w:rPr>
      </w:pPr>
      <w:r w:rsidRPr="00060E8B">
        <w:rPr>
          <w:rFonts w:ascii="Consolas" w:eastAsia="Consolas" w:hAnsi="Consolas" w:cs="Consolas"/>
          <w:iCs/>
          <w:color w:val="000000"/>
          <w:sz w:val="18"/>
          <w:szCs w:val="18"/>
          <w:shd w:val="clear" w:color="auto" w:fill="EFEFEF"/>
          <w:lang w:val="en-US"/>
        </w:rPr>
        <w:t xml:space="preserve">   </w:t>
      </w:r>
      <w:r w:rsidRPr="00060E8B">
        <w:rPr>
          <w:rFonts w:ascii="Consolas" w:eastAsia="Consolas" w:hAnsi="Consolas" w:cs="Consolas"/>
          <w:iCs/>
          <w:color w:val="000000"/>
          <w:sz w:val="18"/>
          <w:szCs w:val="18"/>
          <w:shd w:val="clear" w:color="auto" w:fill="EFEFEF"/>
          <w:lang w:val="en-US"/>
        </w:rPr>
        <w:tab/>
        <w:t xml:space="preserve">   }</w:t>
      </w:r>
      <w:r w:rsidRPr="00060E8B">
        <w:rPr>
          <w:rFonts w:ascii="Consolas" w:eastAsia="Consolas" w:hAnsi="Consolas" w:cs="Consolas"/>
          <w:iCs/>
          <w:color w:val="000000"/>
          <w:sz w:val="18"/>
          <w:szCs w:val="18"/>
          <w:shd w:val="clear" w:color="auto" w:fill="EFEFEF"/>
          <w:lang w:val="en-US"/>
        </w:rPr>
        <w:br/>
        <w:t xml:space="preserve">    }</w:t>
      </w:r>
      <w:r w:rsidRPr="00060E8B">
        <w:rPr>
          <w:rFonts w:ascii="Consolas" w:eastAsia="Consolas" w:hAnsi="Consolas" w:cs="Consolas"/>
          <w:iCs/>
          <w:color w:val="000000"/>
          <w:sz w:val="18"/>
          <w:szCs w:val="18"/>
          <w:shd w:val="clear" w:color="auto" w:fill="EFEFEF"/>
          <w:lang w:val="en-US"/>
        </w:rPr>
        <w:br/>
        <w:t>}</w:t>
      </w:r>
      <w:r w:rsidRPr="00060E8B">
        <w:t>​</w:t>
      </w:r>
    </w:p>
    <w:p w14:paraId="439AA323" w14:textId="4D72EA72" w:rsidR="00571C2D" w:rsidRDefault="00571C2D" w:rsidP="002D059D">
      <w:pPr>
        <w:pStyle w:val="Heading1"/>
      </w:pPr>
      <w:bookmarkStart w:id="105" w:name="_Toc13663205"/>
      <w:bookmarkEnd w:id="13"/>
      <w:r>
        <w:t>​</w:t>
      </w:r>
      <w:proofErr w:type="gramStart"/>
      <w:r w:rsidR="006B0DF8">
        <w:t>3</w:t>
      </w:r>
      <w:r w:rsidR="002D059D">
        <w:t>.</w:t>
      </w:r>
      <w:r w:rsidRPr="00571C2D">
        <w:t>​</w:t>
      </w:r>
      <w:proofErr w:type="gramEnd"/>
      <w:r w:rsidRPr="00571C2D">
        <w:t> </w:t>
      </w:r>
      <w:bookmarkEnd w:id="105"/>
      <w:r w:rsidR="00E00E69">
        <w:t>ACS High-Water Data Marking</w:t>
      </w:r>
    </w:p>
    <w:p w14:paraId="79768BE2" w14:textId="16D37C17" w:rsidR="008A3855" w:rsidRDefault="00E00E69" w:rsidP="008A3855">
      <w:r>
        <w:t xml:space="preserve">Most classified documents have a data marking for the entire document that specifies the “high-water” data marking – the most restrictive data marking found in the document.  To support this concept, a custom property can be added to the </w:t>
      </w:r>
      <w:proofErr w:type="spellStart"/>
      <w:r>
        <w:t>taxii</w:t>
      </w:r>
      <w:proofErr w:type="spellEnd"/>
      <w:r>
        <w:t xml:space="preserve">-envelope object that is used to deliver data from a TAXII server.  The property name of this custom property is </w:t>
      </w:r>
      <w:proofErr w:type="spellStart"/>
      <w:r w:rsidRPr="00E62934">
        <w:rPr>
          <w:rFonts w:ascii="Consolas" w:eastAsia="Consolas" w:hAnsi="Consolas" w:cs="Consolas"/>
          <w:b/>
          <w:lang w:val="en-US"/>
        </w:rPr>
        <w:t>x_usa_gov_banner_marking</w:t>
      </w:r>
      <w:r>
        <w:rPr>
          <w:rFonts w:ascii="Consolas" w:eastAsia="Consolas" w:hAnsi="Consolas" w:cs="Consolas"/>
          <w:b/>
          <w:lang w:val="en-US"/>
        </w:rPr>
        <w:t>_re</w:t>
      </w:r>
      <w:r w:rsidR="00FA03F4">
        <w:rPr>
          <w:rFonts w:ascii="Consolas" w:eastAsia="Consolas" w:hAnsi="Consolas" w:cs="Consolas"/>
          <w:b/>
          <w:lang w:val="en-US"/>
        </w:rPr>
        <w:t>f</w:t>
      </w:r>
      <w:proofErr w:type="spellEnd"/>
      <w:r>
        <w:rPr>
          <w:rFonts w:eastAsia="Consolas"/>
          <w:bCs/>
          <w:lang w:val="en-US"/>
        </w:rPr>
        <w:t xml:space="preserve"> and </w:t>
      </w:r>
      <w:r w:rsidR="00723237">
        <w:rPr>
          <w:rFonts w:eastAsia="Consolas"/>
          <w:bCs/>
          <w:lang w:val="en-US"/>
        </w:rPr>
        <w:t xml:space="preserve">it </w:t>
      </w:r>
      <w:r>
        <w:rPr>
          <w:rFonts w:eastAsia="Consolas"/>
          <w:bCs/>
          <w:lang w:val="en-US"/>
        </w:rPr>
        <w:t>is optional.</w:t>
      </w:r>
      <w:r w:rsidR="008A3855">
        <w:rPr>
          <w:rFonts w:eastAsia="Consolas"/>
          <w:bCs/>
          <w:lang w:val="en-US"/>
        </w:rPr>
        <w:t xml:space="preserve">  For more information see </w:t>
      </w:r>
      <w:r w:rsidR="008A3855">
        <w:t xml:space="preserve">section 3.7 of </w:t>
      </w:r>
      <w:r w:rsidR="001167D6">
        <w:t xml:space="preserve">the </w:t>
      </w:r>
      <w:r w:rsidR="008A3855">
        <w:t>TAXII</w:t>
      </w:r>
      <w:r w:rsidR="008A3855" w:rsidRPr="0039612B">
        <w:t>™ Version 2.1</w:t>
      </w:r>
      <w:r w:rsidR="001167D6">
        <w:t xml:space="preserve"> specification</w:t>
      </w:r>
      <w:r w:rsidR="008A3855">
        <w:t>.</w:t>
      </w:r>
    </w:p>
    <w:p w14:paraId="0A6B34C5" w14:textId="72126E58" w:rsidR="008A3855" w:rsidRDefault="008A3855" w:rsidP="00D22194">
      <w:pPr>
        <w:pStyle w:val="Heading2"/>
      </w:pPr>
      <w:r>
        <w:t>3.1 Example</w:t>
      </w:r>
    </w:p>
    <w:p w14:paraId="3A0C139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w:t>
      </w:r>
    </w:p>
    <w:p w14:paraId="7C592853"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"more": true,</w:t>
      </w:r>
    </w:p>
    <w:p w14:paraId="036D047F" w14:textId="7444094F"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"next": "123456789",</w:t>
      </w:r>
    </w:p>
    <w:p w14:paraId="71261408" w14:textId="7B3F243B"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x_usa_gov_banner_marking_ref":"marking-definition</w:t>
      </w:r>
      <w:proofErr w:type="spellEnd"/>
      <w:r w:rsidRPr="00D22194">
        <w:rPr>
          <w:rFonts w:ascii="Consolas" w:eastAsia="Consolas" w:hAnsi="Consolas" w:cs="Consolas"/>
          <w:iCs/>
          <w:color w:val="000000"/>
          <w:sz w:val="18"/>
          <w:szCs w:val="18"/>
          <w:shd w:val="clear" w:color="auto" w:fill="EFEFEF"/>
          <w:lang w:val="en-US"/>
        </w:rPr>
        <w:t>--f4d1771b-d6a6-4eb1-9768-9686efeeb89a</w:t>
      </w:r>
    </w:p>
    <w:p w14:paraId="085237DC"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"objects": [</w:t>
      </w:r>
    </w:p>
    <w:p w14:paraId="55359D7B"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04E7581F"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"type": "indicator",</w:t>
      </w:r>
    </w:p>
    <w:p w14:paraId="3A2C47F9" w14:textId="7452F55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"id": "indicator--252c7c11-daf2-42bd-843b-be65edca9f61",</w:t>
      </w:r>
    </w:p>
    <w:p w14:paraId="2D9A16C5" w14:textId="6DC9A612"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roofErr w:type="spellStart"/>
      <w:r w:rsidRPr="00D22194">
        <w:rPr>
          <w:rFonts w:ascii="Consolas" w:eastAsia="Consolas" w:hAnsi="Consolas" w:cs="Consolas"/>
          <w:iCs/>
          <w:color w:val="000000"/>
          <w:sz w:val="18"/>
          <w:szCs w:val="18"/>
          <w:shd w:val="clear" w:color="auto" w:fill="EFEFEF"/>
          <w:lang w:val="en-US"/>
        </w:rPr>
        <w:t>object_marking_ref</w:t>
      </w:r>
      <w:proofErr w:type="spellEnd"/>
      <w:r w:rsidRPr="00D22194">
        <w:rPr>
          <w:rFonts w:ascii="Consolas" w:eastAsia="Consolas" w:hAnsi="Consolas" w:cs="Consolas"/>
          <w:iCs/>
          <w:color w:val="000000"/>
          <w:sz w:val="18"/>
          <w:szCs w:val="18"/>
          <w:shd w:val="clear" w:color="auto" w:fill="EFEFEF"/>
          <w:lang w:val="en-US"/>
        </w:rPr>
        <w:t>": "marking-definition--f4d1771b-d6a6-4eb1-9768-9686efeeb89a",</w:t>
      </w:r>
    </w:p>
    <w:p w14:paraId="4FD1E376"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42101510" w14:textId="6B0C41A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503F9CE7" w14:textId="693343F1"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xml:space="preserve">    ...</w:t>
      </w:r>
    </w:p>
    <w:p w14:paraId="7E04CF90" w14:textId="77777777" w:rsidR="008A3855" w:rsidRPr="00D22194" w:rsidRDefault="008A3855" w:rsidP="008A3855">
      <w:pPr>
        <w:rPr>
          <w:rFonts w:ascii="Consolas" w:eastAsia="Consolas" w:hAnsi="Consolas" w:cs="Consolas"/>
          <w:iCs/>
          <w:color w:val="000000"/>
          <w:sz w:val="18"/>
          <w:szCs w:val="18"/>
          <w:shd w:val="clear" w:color="auto" w:fill="EFEFEF"/>
          <w:lang w:val="en-US"/>
        </w:rPr>
      </w:pPr>
      <w:r w:rsidRPr="00D22194">
        <w:rPr>
          <w:rFonts w:ascii="Consolas" w:eastAsia="Consolas" w:hAnsi="Consolas" w:cs="Consolas"/>
          <w:iCs/>
          <w:color w:val="000000"/>
          <w:sz w:val="18"/>
          <w:szCs w:val="18"/>
          <w:shd w:val="clear" w:color="auto" w:fill="EFEFEF"/>
          <w:lang w:val="en-US"/>
        </w:rPr>
        <w:t>  ]</w:t>
      </w:r>
    </w:p>
    <w:p w14:paraId="199BD5D4" w14:textId="77777777" w:rsidR="008A3855" w:rsidRPr="008A3855" w:rsidRDefault="008A3855" w:rsidP="008A3855">
      <w:pPr>
        <w:rPr>
          <w:rFonts w:ascii="Consolas" w:eastAsia="Consolas" w:hAnsi="Consolas" w:cs="Consolas"/>
          <w:bCs/>
          <w:lang w:val="en-US"/>
        </w:rPr>
      </w:pPr>
      <w:r w:rsidRPr="00D22194">
        <w:rPr>
          <w:rFonts w:ascii="Consolas" w:eastAsia="Consolas" w:hAnsi="Consolas" w:cs="Consolas"/>
          <w:iCs/>
          <w:color w:val="000000"/>
          <w:sz w:val="18"/>
          <w:szCs w:val="18"/>
          <w:shd w:val="clear" w:color="auto" w:fill="EFEFEF"/>
          <w:lang w:val="en-US"/>
        </w:rPr>
        <w:t>}</w:t>
      </w:r>
    </w:p>
    <w:p w14:paraId="0A66EC14" w14:textId="77777777" w:rsidR="008A3855" w:rsidRPr="008A3855" w:rsidRDefault="008A3855" w:rsidP="008A3855">
      <w:pPr>
        <w:rPr>
          <w:rFonts w:eastAsia="Consolas"/>
          <w:bCs/>
          <w:lang w:val="en-US"/>
        </w:rPr>
      </w:pPr>
    </w:p>
    <w:p w14:paraId="4B18DF0A" w14:textId="637C3B9E" w:rsidR="00BE1D0D" w:rsidRDefault="008A3855" w:rsidP="008A3855">
      <w:pPr>
        <w:rPr>
          <w:rFonts w:eastAsia="Consolas"/>
          <w:bCs/>
          <w:lang w:val="en-US"/>
        </w:rPr>
      </w:pPr>
      <w:r>
        <w:rPr>
          <w:rFonts w:eastAsia="Consolas"/>
          <w:bCs/>
          <w:lang w:val="en-US"/>
        </w:rPr>
        <w:t xml:space="preserve">The marking definition referred to in the above example can be found in section 2.18.  The assumption in this example is </w:t>
      </w:r>
      <w:r w:rsidR="009446BE">
        <w:rPr>
          <w:rFonts w:eastAsia="Consolas"/>
          <w:bCs/>
          <w:lang w:val="en-US"/>
        </w:rPr>
        <w:t xml:space="preserve">that </w:t>
      </w:r>
      <w:r>
        <w:rPr>
          <w:rFonts w:eastAsia="Consolas"/>
          <w:bCs/>
          <w:lang w:val="en-US"/>
        </w:rPr>
        <w:t xml:space="preserve">of all of the data markings </w:t>
      </w:r>
      <w:r w:rsidR="009446BE">
        <w:rPr>
          <w:rFonts w:eastAsia="Consolas"/>
          <w:bCs/>
          <w:lang w:val="en-US"/>
        </w:rPr>
        <w:t xml:space="preserve">found </w:t>
      </w:r>
      <w:r>
        <w:rPr>
          <w:rFonts w:eastAsia="Consolas"/>
          <w:bCs/>
          <w:lang w:val="en-US"/>
        </w:rPr>
        <w:t>in this TAXII env</w:t>
      </w:r>
      <w:r w:rsidR="009446BE">
        <w:rPr>
          <w:rFonts w:eastAsia="Consolas"/>
          <w:bCs/>
          <w:lang w:val="en-US"/>
        </w:rPr>
        <w:t xml:space="preserve">elope, </w:t>
      </w:r>
      <w:r w:rsidR="009446BE" w:rsidRPr="008A3855">
        <w:rPr>
          <w:rFonts w:ascii="Consolas" w:eastAsia="Consolas" w:hAnsi="Consolas" w:cs="Consolas"/>
          <w:iCs/>
          <w:color w:val="000000"/>
          <w:sz w:val="18"/>
          <w:szCs w:val="18"/>
          <w:shd w:val="clear" w:color="auto" w:fill="EFEFEF"/>
          <w:lang w:val="en-US"/>
        </w:rPr>
        <w:t>marking-definition--f4d1771b-d6a6-4eb1-9768-9686efeeb89a</w:t>
      </w:r>
      <w:r w:rsidR="009446BE">
        <w:rPr>
          <w:rFonts w:eastAsia="Consolas"/>
          <w:bCs/>
          <w:lang w:val="en-US"/>
        </w:rPr>
        <w:t xml:space="preserve"> is a reference to the “high-water” data marking.</w:t>
      </w:r>
      <w:r w:rsidR="00BE1D0D">
        <w:rPr>
          <w:rFonts w:eastAsia="Consolas"/>
          <w:bCs/>
          <w:lang w:val="en-US"/>
        </w:rPr>
        <w:br w:type="page"/>
      </w:r>
    </w:p>
    <w:p w14:paraId="13695EA6" w14:textId="6D6A694C" w:rsidR="0093418D" w:rsidRDefault="0093418D" w:rsidP="002D059D">
      <w:pPr>
        <w:pStyle w:val="Heading1"/>
      </w:pPr>
      <w:bookmarkStart w:id="106" w:name="_Toc528065185"/>
      <w:r>
        <w:lastRenderedPageBreak/>
        <w:t>​</w:t>
      </w:r>
      <w:r w:rsidRPr="0093418D">
        <w:t xml:space="preserve">Appendix </w:t>
      </w:r>
      <w:r w:rsidR="00806759">
        <w:t>A</w:t>
      </w:r>
      <w:r w:rsidRPr="0093418D">
        <w:t>. Revision History</w:t>
      </w:r>
      <w:bookmarkEnd w:id="106"/>
    </w:p>
    <w:p w14:paraId="4C60CA6A" w14:textId="77777777" w:rsidR="0093418D" w:rsidRDefault="0093418D" w:rsidP="0093418D">
      <w:pPr>
        <w:pBdr>
          <w:top w:val="nil"/>
          <w:left w:val="nil"/>
          <w:bottom w:val="nil"/>
          <w:right w:val="nil"/>
          <w:between w:val="nil"/>
        </w:pBdr>
      </w:pPr>
    </w:p>
    <w:tbl>
      <w:tblPr>
        <w:tblW w:w="912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05"/>
        <w:gridCol w:w="1485"/>
        <w:gridCol w:w="2100"/>
        <w:gridCol w:w="3930"/>
      </w:tblGrid>
      <w:tr w:rsidR="0093418D" w14:paraId="71F4D863" w14:textId="77777777" w:rsidTr="00801DBA">
        <w:tc>
          <w:tcPr>
            <w:tcW w:w="160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42229E" w14:textId="77777777" w:rsidR="0093418D" w:rsidRDefault="0093418D" w:rsidP="00801DBA">
            <w:pPr>
              <w:pBdr>
                <w:top w:val="nil"/>
                <w:left w:val="nil"/>
                <w:bottom w:val="nil"/>
                <w:right w:val="nil"/>
                <w:between w:val="nil"/>
              </w:pBdr>
              <w:spacing w:line="240" w:lineRule="auto"/>
              <w:jc w:val="center"/>
              <w:rPr>
                <w:b/>
              </w:rPr>
            </w:pPr>
            <w:r>
              <w:rPr>
                <w:b/>
              </w:rPr>
              <w:t>Revision</w:t>
            </w:r>
          </w:p>
        </w:tc>
        <w:tc>
          <w:tcPr>
            <w:tcW w:w="148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36E6A2" w14:textId="77777777" w:rsidR="0093418D" w:rsidRDefault="0093418D" w:rsidP="00801DBA">
            <w:pPr>
              <w:pBdr>
                <w:top w:val="nil"/>
                <w:left w:val="nil"/>
                <w:bottom w:val="nil"/>
                <w:right w:val="nil"/>
                <w:between w:val="nil"/>
              </w:pBdr>
              <w:spacing w:line="240" w:lineRule="auto"/>
              <w:jc w:val="center"/>
              <w:rPr>
                <w:b/>
              </w:rPr>
            </w:pPr>
            <w:r>
              <w:rPr>
                <w:b/>
              </w:rPr>
              <w:t>Date</w:t>
            </w:r>
          </w:p>
        </w:tc>
        <w:tc>
          <w:tcPr>
            <w:tcW w:w="210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3AA985" w14:textId="77777777" w:rsidR="0093418D" w:rsidRDefault="0093418D" w:rsidP="00801DBA">
            <w:pPr>
              <w:pBdr>
                <w:top w:val="nil"/>
                <w:left w:val="nil"/>
                <w:bottom w:val="nil"/>
                <w:right w:val="nil"/>
                <w:between w:val="nil"/>
              </w:pBdr>
              <w:spacing w:line="240" w:lineRule="auto"/>
              <w:jc w:val="center"/>
              <w:rPr>
                <w:b/>
              </w:rPr>
            </w:pPr>
            <w:r>
              <w:rPr>
                <w:b/>
              </w:rPr>
              <w:t>Editor</w:t>
            </w:r>
          </w:p>
        </w:tc>
        <w:tc>
          <w:tcPr>
            <w:tcW w:w="393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8636E6" w14:textId="77777777" w:rsidR="0093418D" w:rsidRDefault="0093418D" w:rsidP="00801DBA">
            <w:pPr>
              <w:pBdr>
                <w:top w:val="nil"/>
                <w:left w:val="nil"/>
                <w:bottom w:val="nil"/>
                <w:right w:val="nil"/>
                <w:between w:val="nil"/>
              </w:pBdr>
              <w:spacing w:line="240" w:lineRule="auto"/>
              <w:rPr>
                <w:b/>
              </w:rPr>
            </w:pPr>
            <w:r>
              <w:rPr>
                <w:b/>
              </w:rPr>
              <w:t>Changes Made</w:t>
            </w:r>
          </w:p>
        </w:tc>
      </w:tr>
      <w:tr w:rsidR="0093418D" w14:paraId="29EC316C" w14:textId="77777777" w:rsidTr="00801DBA">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591E4F11" w14:textId="77777777" w:rsidR="0093418D" w:rsidRDefault="0093418D" w:rsidP="00801DBA">
            <w:pPr>
              <w:widowControl w:val="0"/>
              <w:pBdr>
                <w:top w:val="nil"/>
                <w:left w:val="nil"/>
                <w:bottom w:val="nil"/>
                <w:right w:val="nil"/>
                <w:between w:val="nil"/>
              </w:pBdr>
              <w:spacing w:line="240" w:lineRule="auto"/>
            </w:pPr>
            <w:r>
              <w:t>01</w:t>
            </w:r>
          </w:p>
        </w:tc>
        <w:tc>
          <w:tcPr>
            <w:tcW w:w="1485" w:type="dxa"/>
            <w:tcBorders>
              <w:right w:val="single" w:sz="8" w:space="0" w:color="000000"/>
            </w:tcBorders>
            <w:shd w:val="clear" w:color="auto" w:fill="auto"/>
            <w:tcMar>
              <w:top w:w="100" w:type="dxa"/>
              <w:left w:w="100" w:type="dxa"/>
              <w:bottom w:w="100" w:type="dxa"/>
              <w:right w:w="100" w:type="dxa"/>
            </w:tcMar>
          </w:tcPr>
          <w:p w14:paraId="7ACC2EBE" w14:textId="77777777" w:rsidR="0093418D" w:rsidRDefault="0093418D" w:rsidP="00801DBA">
            <w:pPr>
              <w:widowControl w:val="0"/>
              <w:pBdr>
                <w:top w:val="nil"/>
                <w:left w:val="nil"/>
                <w:bottom w:val="nil"/>
                <w:right w:val="nil"/>
                <w:between w:val="nil"/>
              </w:pBdr>
              <w:spacing w:line="240" w:lineRule="auto"/>
            </w:pPr>
            <w:r>
              <w:t>2018-10-23</w:t>
            </w:r>
          </w:p>
        </w:tc>
        <w:tc>
          <w:tcPr>
            <w:tcW w:w="2100" w:type="dxa"/>
            <w:tcBorders>
              <w:right w:val="single" w:sz="8" w:space="0" w:color="000000"/>
            </w:tcBorders>
            <w:shd w:val="clear" w:color="auto" w:fill="auto"/>
            <w:tcMar>
              <w:top w:w="100" w:type="dxa"/>
              <w:left w:w="100" w:type="dxa"/>
              <w:bottom w:w="100" w:type="dxa"/>
              <w:right w:w="100" w:type="dxa"/>
            </w:tcMar>
          </w:tcPr>
          <w:p w14:paraId="062A1AA0" w14:textId="77777777" w:rsidR="0093418D" w:rsidRDefault="0093418D" w:rsidP="00801DBA">
            <w:pPr>
              <w:pBdr>
                <w:top w:val="nil"/>
                <w:left w:val="nil"/>
                <w:bottom w:val="nil"/>
                <w:right w:val="nil"/>
                <w:between w:val="nil"/>
              </w:pBdr>
              <w:spacing w:line="240" w:lineRule="auto"/>
            </w:pPr>
            <w:r>
              <w:t>Gregory Cheatham</w:t>
            </w:r>
          </w:p>
          <w:p w14:paraId="184C194F" w14:textId="77777777" w:rsidR="0093418D" w:rsidRDefault="0093418D" w:rsidP="00801DBA">
            <w:pPr>
              <w:pBdr>
                <w:top w:val="nil"/>
                <w:left w:val="nil"/>
                <w:bottom w:val="nil"/>
                <w:right w:val="nil"/>
                <w:between w:val="nil"/>
              </w:pBdr>
              <w:spacing w:line="240" w:lineRule="auto"/>
            </w:pPr>
            <w:r>
              <w:t>Terri</w:t>
            </w:r>
            <w:r>
              <w:tab/>
              <w:t xml:space="preserve"> Hayes</w:t>
            </w:r>
          </w:p>
          <w:p w14:paraId="3A73B37B" w14:textId="77777777" w:rsidR="0093418D" w:rsidRDefault="0093418D" w:rsidP="00801DBA">
            <w:pPr>
              <w:pBdr>
                <w:top w:val="nil"/>
                <w:left w:val="nil"/>
                <w:bottom w:val="nil"/>
                <w:right w:val="nil"/>
                <w:between w:val="nil"/>
              </w:pBdr>
              <w:spacing w:line="240" w:lineRule="auto"/>
            </w:pPr>
            <w:r>
              <w:t>Toni</w:t>
            </w:r>
            <w:r>
              <w:tab/>
              <w:t xml:space="preserve"> Haynes</w:t>
            </w:r>
          </w:p>
          <w:p w14:paraId="03B94FFA" w14:textId="77777777" w:rsidR="0093418D" w:rsidRDefault="0093418D" w:rsidP="00801DBA">
            <w:pPr>
              <w:pBdr>
                <w:top w:val="nil"/>
                <w:left w:val="nil"/>
                <w:bottom w:val="nil"/>
                <w:right w:val="nil"/>
                <w:between w:val="nil"/>
              </w:pBdr>
              <w:spacing w:line="240" w:lineRule="auto"/>
            </w:pPr>
            <w:r>
              <w:t>Ivan</w:t>
            </w:r>
            <w:r>
              <w:tab/>
              <w:t xml:space="preserve"> Kirillov</w:t>
            </w:r>
          </w:p>
          <w:p w14:paraId="773DD893" w14:textId="77777777" w:rsidR="0093418D" w:rsidRDefault="0093418D" w:rsidP="00801DBA">
            <w:pPr>
              <w:pBdr>
                <w:top w:val="nil"/>
                <w:left w:val="nil"/>
                <w:bottom w:val="nil"/>
                <w:right w:val="nil"/>
                <w:between w:val="nil"/>
              </w:pBdr>
              <w:spacing w:line="240" w:lineRule="auto"/>
            </w:pPr>
            <w:r>
              <w:t>Timothy</w:t>
            </w:r>
            <w:r>
              <w:tab/>
              <w:t xml:space="preserve"> Lachapelle</w:t>
            </w:r>
          </w:p>
          <w:p w14:paraId="1AAA666E" w14:textId="77777777" w:rsidR="0093418D" w:rsidRDefault="0093418D" w:rsidP="00801DBA">
            <w:pPr>
              <w:pBdr>
                <w:top w:val="nil"/>
                <w:left w:val="nil"/>
                <w:bottom w:val="nil"/>
                <w:right w:val="nil"/>
                <w:between w:val="nil"/>
              </w:pBdr>
              <w:spacing w:line="240" w:lineRule="auto"/>
            </w:pPr>
            <w:r>
              <w:t>Mark</w:t>
            </w:r>
            <w:r>
              <w:tab/>
              <w:t xml:space="preserve"> Munoz</w:t>
            </w:r>
          </w:p>
          <w:p w14:paraId="16285A83" w14:textId="77777777" w:rsidR="0093418D" w:rsidRDefault="0093418D" w:rsidP="00801DBA">
            <w:pPr>
              <w:pBdr>
                <w:top w:val="nil"/>
                <w:left w:val="nil"/>
                <w:bottom w:val="nil"/>
                <w:right w:val="nil"/>
                <w:between w:val="nil"/>
              </w:pBdr>
              <w:spacing w:line="240" w:lineRule="auto"/>
            </w:pPr>
            <w:r>
              <w:t>Rich</w:t>
            </w:r>
            <w:r>
              <w:tab/>
              <w:t xml:space="preserve"> Piazza</w:t>
            </w:r>
          </w:p>
          <w:p w14:paraId="2525112F" w14:textId="77777777" w:rsidR="0093418D" w:rsidRDefault="0093418D" w:rsidP="00801DBA">
            <w:pPr>
              <w:pBdr>
                <w:top w:val="nil"/>
                <w:left w:val="nil"/>
                <w:bottom w:val="nil"/>
                <w:right w:val="nil"/>
                <w:between w:val="nil"/>
              </w:pBdr>
              <w:spacing w:line="240" w:lineRule="auto"/>
            </w:pPr>
            <w:r>
              <w:t>Scott</w:t>
            </w:r>
            <w:r>
              <w:tab/>
              <w:t xml:space="preserve"> Pinkerton</w:t>
            </w:r>
          </w:p>
          <w:p w14:paraId="1A10F764" w14:textId="77777777" w:rsidR="0093418D" w:rsidRDefault="0093418D" w:rsidP="00801DBA">
            <w:pPr>
              <w:pBdr>
                <w:top w:val="nil"/>
                <w:left w:val="nil"/>
                <w:bottom w:val="nil"/>
                <w:right w:val="nil"/>
                <w:between w:val="nil"/>
              </w:pBdr>
              <w:spacing w:line="240" w:lineRule="auto"/>
            </w:pPr>
            <w:r>
              <w:t>David</w:t>
            </w:r>
            <w:r>
              <w:tab/>
              <w:t xml:space="preserve"> Schuler</w:t>
            </w:r>
          </w:p>
          <w:p w14:paraId="17EF7D77" w14:textId="77777777" w:rsidR="0093418D" w:rsidRDefault="0093418D" w:rsidP="00801DBA">
            <w:pPr>
              <w:pBdr>
                <w:top w:val="nil"/>
                <w:left w:val="nil"/>
                <w:bottom w:val="nil"/>
                <w:right w:val="nil"/>
                <w:between w:val="nil"/>
              </w:pBdr>
              <w:spacing w:line="240" w:lineRule="auto"/>
            </w:pPr>
            <w:r>
              <w:t>Craig</w:t>
            </w:r>
            <w:r>
              <w:tab/>
              <w:t xml:space="preserve"> Schweinhart</w:t>
            </w:r>
          </w:p>
          <w:p w14:paraId="59ACF24E" w14:textId="77777777" w:rsidR="0093418D" w:rsidRDefault="0093418D" w:rsidP="00801DBA">
            <w:pPr>
              <w:pBdr>
                <w:top w:val="nil"/>
                <w:left w:val="nil"/>
                <w:bottom w:val="nil"/>
                <w:right w:val="nil"/>
                <w:between w:val="nil"/>
              </w:pBdr>
              <w:spacing w:line="240" w:lineRule="auto"/>
            </w:pPr>
            <w:r>
              <w:t>Kathy</w:t>
            </w:r>
            <w:r>
              <w:tab/>
              <w:t xml:space="preserve"> Simunich</w:t>
            </w:r>
          </w:p>
          <w:p w14:paraId="5AD87D64" w14:textId="77777777" w:rsidR="0093418D" w:rsidRDefault="0093418D" w:rsidP="00801DBA">
            <w:pPr>
              <w:pBdr>
                <w:top w:val="nil"/>
                <w:left w:val="nil"/>
                <w:bottom w:val="nil"/>
                <w:right w:val="nil"/>
                <w:between w:val="nil"/>
              </w:pBdr>
              <w:spacing w:line="240" w:lineRule="auto"/>
            </w:pPr>
            <w:r>
              <w:t>Marlon</w:t>
            </w:r>
            <w:r>
              <w:tab/>
              <w:t xml:space="preserve"> Taylor</w:t>
            </w:r>
          </w:p>
          <w:p w14:paraId="3E4F441D"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1F4DDC3" w14:textId="77777777" w:rsidR="0093418D" w:rsidRDefault="0093418D" w:rsidP="00801DBA">
            <w:pPr>
              <w:widowControl w:val="0"/>
              <w:pBdr>
                <w:top w:val="nil"/>
                <w:left w:val="nil"/>
                <w:bottom w:val="nil"/>
                <w:right w:val="nil"/>
                <w:between w:val="nil"/>
              </w:pBdr>
              <w:spacing w:line="240" w:lineRule="auto"/>
            </w:pPr>
            <w:r>
              <w:t>Initial Version</w:t>
            </w:r>
          </w:p>
        </w:tc>
      </w:tr>
      <w:tr w:rsidR="0093418D" w14:paraId="1849A28A" w14:textId="77777777" w:rsidTr="0080675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6530BCD3" w14:textId="77777777" w:rsidR="0093418D" w:rsidRDefault="0093418D" w:rsidP="00801DBA">
            <w:pPr>
              <w:widowControl w:val="0"/>
              <w:pBdr>
                <w:top w:val="nil"/>
                <w:left w:val="nil"/>
                <w:bottom w:val="nil"/>
                <w:right w:val="nil"/>
                <w:between w:val="nil"/>
              </w:pBdr>
              <w:spacing w:line="240" w:lineRule="auto"/>
            </w:pPr>
            <w:r>
              <w:t>02</w:t>
            </w:r>
          </w:p>
        </w:tc>
        <w:tc>
          <w:tcPr>
            <w:tcW w:w="1485" w:type="dxa"/>
            <w:tcBorders>
              <w:right w:val="single" w:sz="8" w:space="0" w:color="000000"/>
            </w:tcBorders>
            <w:shd w:val="clear" w:color="auto" w:fill="auto"/>
            <w:tcMar>
              <w:top w:w="100" w:type="dxa"/>
              <w:left w:w="100" w:type="dxa"/>
              <w:bottom w:w="100" w:type="dxa"/>
              <w:right w:w="100" w:type="dxa"/>
            </w:tcMar>
          </w:tcPr>
          <w:p w14:paraId="19C8CB2A" w14:textId="58D538DE" w:rsidR="0093418D" w:rsidRDefault="0093418D" w:rsidP="00801DBA">
            <w:pPr>
              <w:widowControl w:val="0"/>
              <w:pBdr>
                <w:top w:val="nil"/>
                <w:left w:val="nil"/>
                <w:bottom w:val="nil"/>
                <w:right w:val="nil"/>
                <w:between w:val="nil"/>
              </w:pBdr>
              <w:spacing w:line="240" w:lineRule="auto"/>
            </w:pPr>
            <w:r>
              <w:t>2019-</w:t>
            </w:r>
            <w:r w:rsidR="00330E02">
              <w:t>0</w:t>
            </w:r>
            <w:r>
              <w:t>9-30</w:t>
            </w:r>
          </w:p>
        </w:tc>
        <w:tc>
          <w:tcPr>
            <w:tcW w:w="2100" w:type="dxa"/>
            <w:tcBorders>
              <w:right w:val="single" w:sz="8" w:space="0" w:color="000000"/>
            </w:tcBorders>
            <w:shd w:val="clear" w:color="auto" w:fill="auto"/>
            <w:tcMar>
              <w:top w:w="100" w:type="dxa"/>
              <w:left w:w="100" w:type="dxa"/>
              <w:bottom w:w="100" w:type="dxa"/>
              <w:right w:w="100" w:type="dxa"/>
            </w:tcMar>
          </w:tcPr>
          <w:p w14:paraId="4726BBEF" w14:textId="77777777" w:rsidR="0093418D" w:rsidRDefault="0093418D" w:rsidP="00801DBA">
            <w:pPr>
              <w:pBdr>
                <w:top w:val="nil"/>
                <w:left w:val="nil"/>
                <w:bottom w:val="nil"/>
                <w:right w:val="nil"/>
                <w:between w:val="nil"/>
              </w:pBdr>
              <w:spacing w:line="240" w:lineRule="auto"/>
            </w:pPr>
            <w:r>
              <w:t>Gregory Cheatham</w:t>
            </w:r>
          </w:p>
          <w:p w14:paraId="3404AA13" w14:textId="77777777" w:rsidR="0093418D" w:rsidRDefault="0093418D" w:rsidP="00801DBA">
            <w:pPr>
              <w:pBdr>
                <w:top w:val="nil"/>
                <w:left w:val="nil"/>
                <w:bottom w:val="nil"/>
                <w:right w:val="nil"/>
                <w:between w:val="nil"/>
              </w:pBdr>
              <w:spacing w:line="240" w:lineRule="auto"/>
            </w:pPr>
            <w:r>
              <w:t>Terri</w:t>
            </w:r>
            <w:r>
              <w:tab/>
              <w:t xml:space="preserve"> Hayes</w:t>
            </w:r>
          </w:p>
          <w:p w14:paraId="31FD641C" w14:textId="77777777" w:rsidR="0093418D" w:rsidRDefault="0093418D" w:rsidP="00801DBA">
            <w:pPr>
              <w:pBdr>
                <w:top w:val="nil"/>
                <w:left w:val="nil"/>
                <w:bottom w:val="nil"/>
                <w:right w:val="nil"/>
                <w:between w:val="nil"/>
              </w:pBdr>
              <w:spacing w:line="240" w:lineRule="auto"/>
            </w:pPr>
            <w:r>
              <w:t>Toni</w:t>
            </w:r>
            <w:r>
              <w:tab/>
              <w:t xml:space="preserve"> Haynes</w:t>
            </w:r>
          </w:p>
          <w:p w14:paraId="60F64B67" w14:textId="77777777" w:rsidR="0093418D" w:rsidRDefault="0093418D" w:rsidP="00801DBA">
            <w:pPr>
              <w:pBdr>
                <w:top w:val="nil"/>
                <w:left w:val="nil"/>
                <w:bottom w:val="nil"/>
                <w:right w:val="nil"/>
                <w:between w:val="nil"/>
              </w:pBdr>
              <w:spacing w:line="240" w:lineRule="auto"/>
            </w:pPr>
            <w:r>
              <w:t>Ivan</w:t>
            </w:r>
            <w:r>
              <w:tab/>
              <w:t xml:space="preserve"> Kirillov</w:t>
            </w:r>
          </w:p>
          <w:p w14:paraId="63B7A853" w14:textId="77777777" w:rsidR="0093418D" w:rsidRDefault="0093418D" w:rsidP="00801DBA">
            <w:pPr>
              <w:pBdr>
                <w:top w:val="nil"/>
                <w:left w:val="nil"/>
                <w:bottom w:val="nil"/>
                <w:right w:val="nil"/>
                <w:between w:val="nil"/>
              </w:pBdr>
              <w:spacing w:line="240" w:lineRule="auto"/>
            </w:pPr>
            <w:r>
              <w:t>Timothy</w:t>
            </w:r>
            <w:r>
              <w:tab/>
              <w:t xml:space="preserve"> Lachapelle</w:t>
            </w:r>
          </w:p>
          <w:p w14:paraId="17C1664D" w14:textId="77777777" w:rsidR="0093418D" w:rsidRDefault="0093418D" w:rsidP="00801DBA">
            <w:pPr>
              <w:pBdr>
                <w:top w:val="nil"/>
                <w:left w:val="nil"/>
                <w:bottom w:val="nil"/>
                <w:right w:val="nil"/>
                <w:between w:val="nil"/>
              </w:pBdr>
              <w:spacing w:line="240" w:lineRule="auto"/>
            </w:pPr>
            <w:r>
              <w:t>Mark</w:t>
            </w:r>
            <w:r>
              <w:tab/>
              <w:t xml:space="preserve"> Munoz</w:t>
            </w:r>
          </w:p>
          <w:p w14:paraId="717E4BE5" w14:textId="77777777" w:rsidR="0093418D" w:rsidRDefault="0093418D" w:rsidP="00801DBA">
            <w:pPr>
              <w:pBdr>
                <w:top w:val="nil"/>
                <w:left w:val="nil"/>
                <w:bottom w:val="nil"/>
                <w:right w:val="nil"/>
                <w:between w:val="nil"/>
              </w:pBdr>
              <w:spacing w:line="240" w:lineRule="auto"/>
            </w:pPr>
            <w:r>
              <w:t>Rich</w:t>
            </w:r>
            <w:r>
              <w:tab/>
              <w:t xml:space="preserve"> Piazza</w:t>
            </w:r>
          </w:p>
          <w:p w14:paraId="15328BAD" w14:textId="77777777" w:rsidR="0093418D" w:rsidRDefault="0093418D" w:rsidP="00801DBA">
            <w:pPr>
              <w:pBdr>
                <w:top w:val="nil"/>
                <w:left w:val="nil"/>
                <w:bottom w:val="nil"/>
                <w:right w:val="nil"/>
                <w:between w:val="nil"/>
              </w:pBdr>
              <w:spacing w:line="240" w:lineRule="auto"/>
            </w:pPr>
            <w:r>
              <w:t>Scott</w:t>
            </w:r>
            <w:r>
              <w:tab/>
              <w:t xml:space="preserve"> Pinkerton</w:t>
            </w:r>
          </w:p>
          <w:p w14:paraId="4F252C83" w14:textId="77777777" w:rsidR="0093418D" w:rsidRDefault="0093418D" w:rsidP="00801DBA">
            <w:pPr>
              <w:pBdr>
                <w:top w:val="nil"/>
                <w:left w:val="nil"/>
                <w:bottom w:val="nil"/>
                <w:right w:val="nil"/>
                <w:between w:val="nil"/>
              </w:pBdr>
              <w:spacing w:line="240" w:lineRule="auto"/>
            </w:pPr>
            <w:r>
              <w:t>David</w:t>
            </w:r>
            <w:r>
              <w:tab/>
              <w:t xml:space="preserve"> Schuler</w:t>
            </w:r>
          </w:p>
          <w:p w14:paraId="60296E10" w14:textId="77777777" w:rsidR="0093418D" w:rsidRDefault="0093418D" w:rsidP="00801DBA">
            <w:pPr>
              <w:pBdr>
                <w:top w:val="nil"/>
                <w:left w:val="nil"/>
                <w:bottom w:val="nil"/>
                <w:right w:val="nil"/>
                <w:between w:val="nil"/>
              </w:pBdr>
              <w:spacing w:line="240" w:lineRule="auto"/>
            </w:pPr>
            <w:r>
              <w:t>Craig</w:t>
            </w:r>
            <w:r>
              <w:tab/>
              <w:t xml:space="preserve"> Schweinhart</w:t>
            </w:r>
          </w:p>
          <w:p w14:paraId="307038CD" w14:textId="77777777" w:rsidR="0093418D" w:rsidRDefault="0093418D" w:rsidP="00801DBA">
            <w:pPr>
              <w:pBdr>
                <w:top w:val="nil"/>
                <w:left w:val="nil"/>
                <w:bottom w:val="nil"/>
                <w:right w:val="nil"/>
                <w:between w:val="nil"/>
              </w:pBdr>
              <w:spacing w:line="240" w:lineRule="auto"/>
            </w:pPr>
            <w:r>
              <w:t>Kathy</w:t>
            </w:r>
            <w:r>
              <w:tab/>
              <w:t xml:space="preserve"> Simunich</w:t>
            </w:r>
          </w:p>
          <w:p w14:paraId="5C3FD3E8" w14:textId="77777777" w:rsidR="0093418D" w:rsidRDefault="0093418D" w:rsidP="00801DBA">
            <w:pPr>
              <w:pBdr>
                <w:top w:val="nil"/>
                <w:left w:val="nil"/>
                <w:bottom w:val="nil"/>
                <w:right w:val="nil"/>
                <w:between w:val="nil"/>
              </w:pBdr>
              <w:spacing w:line="240" w:lineRule="auto"/>
            </w:pPr>
            <w:r>
              <w:t>Marlon</w:t>
            </w:r>
            <w:r>
              <w:tab/>
              <w:t xml:space="preserve"> Taylor</w:t>
            </w:r>
          </w:p>
          <w:p w14:paraId="17B15768" w14:textId="77777777" w:rsidR="0093418D" w:rsidRDefault="0093418D" w:rsidP="00801DBA">
            <w:pPr>
              <w:pBdr>
                <w:top w:val="nil"/>
                <w:left w:val="nil"/>
                <w:bottom w:val="nil"/>
                <w:right w:val="nil"/>
                <w:between w:val="nil"/>
              </w:pBdr>
              <w:spacing w:line="240" w:lineRule="auto"/>
            </w:pPr>
            <w:r>
              <w:t>David</w:t>
            </w:r>
            <w:r>
              <w:tab/>
              <w:t xml:space="preserve"> Thomas</w:t>
            </w:r>
          </w:p>
        </w:tc>
        <w:tc>
          <w:tcPr>
            <w:tcW w:w="3930" w:type="dxa"/>
            <w:tcBorders>
              <w:right w:val="single" w:sz="8" w:space="0" w:color="000000"/>
            </w:tcBorders>
            <w:shd w:val="clear" w:color="auto" w:fill="auto"/>
            <w:tcMar>
              <w:top w:w="100" w:type="dxa"/>
              <w:left w:w="100" w:type="dxa"/>
              <w:bottom w:w="100" w:type="dxa"/>
              <w:right w:w="100" w:type="dxa"/>
            </w:tcMar>
          </w:tcPr>
          <w:p w14:paraId="0972E862" w14:textId="77777777" w:rsidR="0093418D" w:rsidRDefault="0093418D" w:rsidP="00801DBA">
            <w:pPr>
              <w:widowControl w:val="0"/>
              <w:pBdr>
                <w:top w:val="nil"/>
                <w:left w:val="nil"/>
                <w:bottom w:val="nil"/>
                <w:right w:val="nil"/>
                <w:between w:val="nil"/>
              </w:pBdr>
              <w:spacing w:line="240" w:lineRule="auto"/>
            </w:pPr>
            <w:r>
              <w:t xml:space="preserve">Redesign </w:t>
            </w:r>
            <w:r w:rsidRPr="009B7AF2">
              <w:rPr>
                <w:rFonts w:eastAsia="Consolas"/>
                <w:bCs/>
                <w:iCs/>
                <w:color w:val="C7254E"/>
                <w:shd w:val="clear" w:color="auto" w:fill="F9F2F4"/>
                <w:lang w:val="en-US"/>
              </w:rPr>
              <w:t>x-</w:t>
            </w:r>
            <w:proofErr w:type="spellStart"/>
            <w:r>
              <w:rPr>
                <w:rFonts w:eastAsia="Consolas"/>
                <w:bCs/>
                <w:iCs/>
                <w:color w:val="C7254E"/>
                <w:shd w:val="clear" w:color="auto" w:fill="F9F2F4"/>
                <w:lang w:val="en-US"/>
              </w:rPr>
              <w:t>isa</w:t>
            </w:r>
            <w:proofErr w:type="spellEnd"/>
            <w:r w:rsidRPr="009B7AF2">
              <w:rPr>
                <w:rFonts w:eastAsia="Consolas"/>
                <w:bCs/>
                <w:iCs/>
                <w:color w:val="C7254E"/>
                <w:shd w:val="clear" w:color="auto" w:fill="F9F2F4"/>
                <w:lang w:val="en-US"/>
              </w:rPr>
              <w:t>-</w:t>
            </w:r>
            <w:proofErr w:type="spellStart"/>
            <w:r w:rsidRPr="009B7AF2">
              <w:rPr>
                <w:rFonts w:eastAsia="Consolas"/>
                <w:bCs/>
                <w:iCs/>
                <w:color w:val="C7254E"/>
                <w:shd w:val="clear" w:color="auto" w:fill="F9F2F4"/>
                <w:lang w:val="en-US"/>
              </w:rPr>
              <w:t>acs</w:t>
            </w:r>
            <w:proofErr w:type="spellEnd"/>
            <w:r w:rsidRPr="009B7AF2">
              <w:rPr>
                <w:rFonts w:eastAsia="Consolas"/>
                <w:bCs/>
                <w:iCs/>
                <w:color w:val="C7254E"/>
                <w:shd w:val="clear" w:color="auto" w:fill="F9F2F4"/>
                <w:lang w:val="en-US"/>
              </w:rPr>
              <w:t>-</w:t>
            </w:r>
            <w:r>
              <w:rPr>
                <w:rFonts w:eastAsia="Consolas"/>
                <w:bCs/>
                <w:iCs/>
                <w:color w:val="C7254E"/>
                <w:shd w:val="clear" w:color="auto" w:fill="F9F2F4"/>
                <w:lang w:val="en-US"/>
              </w:rPr>
              <w:t>control-set</w:t>
            </w:r>
            <w:r w:rsidRPr="009B7AF2">
              <w:rPr>
                <w:rFonts w:eastAsia="Consolas"/>
                <w:bCs/>
                <w:iCs/>
                <w:color w:val="C7254E"/>
                <w:shd w:val="clear" w:color="auto" w:fill="F9F2F4"/>
                <w:lang w:val="en-US"/>
              </w:rPr>
              <w:t>-type</w:t>
            </w:r>
            <w:r>
              <w:rPr>
                <w:rFonts w:eastAsia="Consolas"/>
                <w:bCs/>
                <w:iCs/>
                <w:color w:val="C7254E"/>
                <w:shd w:val="clear" w:color="auto" w:fill="F9F2F4"/>
                <w:lang w:val="en-US"/>
              </w:rPr>
              <w:t>.</w:t>
            </w:r>
          </w:p>
        </w:tc>
      </w:tr>
      <w:tr w:rsidR="00806759" w14:paraId="43D6B7BD" w14:textId="77777777" w:rsidTr="00E00E69">
        <w:tc>
          <w:tcPr>
            <w:tcW w:w="1605" w:type="dxa"/>
            <w:tcBorders>
              <w:left w:val="single" w:sz="8" w:space="0" w:color="000000"/>
              <w:right w:val="single" w:sz="8" w:space="0" w:color="000000"/>
            </w:tcBorders>
            <w:shd w:val="clear" w:color="auto" w:fill="auto"/>
            <w:tcMar>
              <w:top w:w="100" w:type="dxa"/>
              <w:left w:w="100" w:type="dxa"/>
              <w:bottom w:w="100" w:type="dxa"/>
              <w:right w:w="100" w:type="dxa"/>
            </w:tcMar>
          </w:tcPr>
          <w:p w14:paraId="71B693F1" w14:textId="677E88F9" w:rsidR="00806759" w:rsidRDefault="00806759" w:rsidP="00801DBA">
            <w:pPr>
              <w:widowControl w:val="0"/>
              <w:pBdr>
                <w:top w:val="nil"/>
                <w:left w:val="nil"/>
                <w:bottom w:val="nil"/>
                <w:right w:val="nil"/>
                <w:between w:val="nil"/>
              </w:pBdr>
              <w:spacing w:line="240" w:lineRule="auto"/>
            </w:pPr>
            <w:r>
              <w:t>03</w:t>
            </w:r>
          </w:p>
        </w:tc>
        <w:tc>
          <w:tcPr>
            <w:tcW w:w="1485" w:type="dxa"/>
            <w:tcBorders>
              <w:right w:val="single" w:sz="8" w:space="0" w:color="000000"/>
            </w:tcBorders>
            <w:shd w:val="clear" w:color="auto" w:fill="auto"/>
            <w:tcMar>
              <w:top w:w="100" w:type="dxa"/>
              <w:left w:w="100" w:type="dxa"/>
              <w:bottom w:w="100" w:type="dxa"/>
              <w:right w:w="100" w:type="dxa"/>
            </w:tcMar>
          </w:tcPr>
          <w:p w14:paraId="04568954" w14:textId="37863C7C" w:rsidR="00806759" w:rsidRDefault="00806759" w:rsidP="00801DBA">
            <w:pPr>
              <w:widowControl w:val="0"/>
              <w:pBdr>
                <w:top w:val="nil"/>
                <w:left w:val="nil"/>
                <w:bottom w:val="nil"/>
                <w:right w:val="nil"/>
                <w:between w:val="nil"/>
              </w:pBdr>
              <w:spacing w:line="240" w:lineRule="auto"/>
            </w:pPr>
            <w:r>
              <w:t>2020-</w:t>
            </w:r>
            <w:r w:rsidR="00E00E69">
              <w:t>0</w:t>
            </w:r>
            <w:r>
              <w:t>3-30</w:t>
            </w:r>
          </w:p>
        </w:tc>
        <w:tc>
          <w:tcPr>
            <w:tcW w:w="2100" w:type="dxa"/>
            <w:tcBorders>
              <w:right w:val="single" w:sz="8" w:space="0" w:color="000000"/>
            </w:tcBorders>
            <w:shd w:val="clear" w:color="auto" w:fill="auto"/>
            <w:tcMar>
              <w:top w:w="100" w:type="dxa"/>
              <w:left w:w="100" w:type="dxa"/>
              <w:bottom w:w="100" w:type="dxa"/>
              <w:right w:w="100" w:type="dxa"/>
            </w:tcMar>
          </w:tcPr>
          <w:p w14:paraId="3EB38805" w14:textId="61C0F325" w:rsidR="006B0DF8" w:rsidRDefault="006B0DF8" w:rsidP="00794BC9">
            <w:pPr>
              <w:pBdr>
                <w:top w:val="nil"/>
                <w:left w:val="nil"/>
                <w:bottom w:val="nil"/>
                <w:right w:val="nil"/>
                <w:between w:val="nil"/>
              </w:pBdr>
              <w:spacing w:line="240" w:lineRule="auto"/>
            </w:pPr>
            <w:r>
              <w:t>Ivan       Kirillov</w:t>
            </w:r>
          </w:p>
          <w:p w14:paraId="423CB738" w14:textId="48D2969C" w:rsidR="00FC1597" w:rsidRDefault="00FC1597" w:rsidP="00794BC9">
            <w:pPr>
              <w:pBdr>
                <w:top w:val="nil"/>
                <w:left w:val="nil"/>
                <w:bottom w:val="nil"/>
                <w:right w:val="nil"/>
                <w:between w:val="nil"/>
              </w:pBdr>
              <w:spacing w:line="240" w:lineRule="auto"/>
            </w:pPr>
            <w:r>
              <w:t>Rich</w:t>
            </w:r>
            <w:r>
              <w:tab/>
              <w:t xml:space="preserve"> Piazza</w:t>
            </w:r>
          </w:p>
          <w:p w14:paraId="51E8C180" w14:textId="379055EF" w:rsidR="00FC1597" w:rsidRDefault="00FC1597" w:rsidP="00794BC9">
            <w:pPr>
              <w:pBdr>
                <w:top w:val="nil"/>
                <w:left w:val="nil"/>
                <w:bottom w:val="nil"/>
                <w:right w:val="nil"/>
                <w:between w:val="nil"/>
              </w:pBdr>
              <w:spacing w:line="240" w:lineRule="auto"/>
            </w:pPr>
            <w:proofErr w:type="gramStart"/>
            <w:r w:rsidRPr="00FC1597">
              <w:t xml:space="preserve">Gramm </w:t>
            </w:r>
            <w:r>
              <w:t xml:space="preserve"> </w:t>
            </w:r>
            <w:r w:rsidRPr="00FC1597">
              <w:t>Richardson</w:t>
            </w:r>
            <w:proofErr w:type="gramEnd"/>
          </w:p>
          <w:p w14:paraId="373D7808" w14:textId="4F0957FF" w:rsidR="00FC1597" w:rsidRDefault="00FC1597" w:rsidP="00794BC9">
            <w:pPr>
              <w:pBdr>
                <w:top w:val="nil"/>
                <w:left w:val="nil"/>
                <w:bottom w:val="nil"/>
                <w:right w:val="nil"/>
                <w:between w:val="nil"/>
              </w:pBdr>
              <w:spacing w:line="240" w:lineRule="auto"/>
            </w:pPr>
            <w:r>
              <w:t>Kathy</w:t>
            </w:r>
            <w:r>
              <w:tab/>
              <w:t xml:space="preserve"> Simunich</w:t>
            </w:r>
          </w:p>
          <w:p w14:paraId="40540F95" w14:textId="369580EC" w:rsidR="00FC1597" w:rsidRDefault="00FC1597" w:rsidP="00794BC9">
            <w:pPr>
              <w:pBdr>
                <w:top w:val="nil"/>
                <w:left w:val="nil"/>
                <w:bottom w:val="nil"/>
                <w:right w:val="nil"/>
                <w:between w:val="nil"/>
              </w:pBdr>
              <w:spacing w:line="240" w:lineRule="auto"/>
            </w:pPr>
            <w:r>
              <w:t>Marlon</w:t>
            </w:r>
            <w:r>
              <w:tab/>
              <w:t xml:space="preserve"> Taylor</w:t>
            </w:r>
          </w:p>
          <w:p w14:paraId="3F3BBE4E" w14:textId="3481B0CC" w:rsidR="00806759" w:rsidRDefault="00FC1597" w:rsidP="00801DBA">
            <w:pPr>
              <w:pBdr>
                <w:top w:val="nil"/>
                <w:left w:val="nil"/>
                <w:bottom w:val="nil"/>
                <w:right w:val="nil"/>
                <w:between w:val="nil"/>
              </w:pBdr>
              <w:spacing w:line="240" w:lineRule="auto"/>
            </w:pPr>
            <w:r>
              <w:t>Howard Tsai</w:t>
            </w:r>
          </w:p>
          <w:p w14:paraId="06DF09E6" w14:textId="207FB687" w:rsidR="00FC1597" w:rsidRDefault="00FC1597" w:rsidP="00801DBA">
            <w:pPr>
              <w:pBdr>
                <w:top w:val="nil"/>
                <w:left w:val="nil"/>
                <w:bottom w:val="nil"/>
                <w:right w:val="nil"/>
                <w:between w:val="nil"/>
              </w:pBdr>
              <w:spacing w:line="240" w:lineRule="auto"/>
            </w:pPr>
            <w:r w:rsidRPr="00FC1597">
              <w:t>Steve</w:t>
            </w:r>
            <w:r>
              <w:t xml:space="preserve">    </w:t>
            </w:r>
            <w:r w:rsidRPr="00FC1597">
              <w:t>Tumbarello</w:t>
            </w:r>
          </w:p>
        </w:tc>
        <w:tc>
          <w:tcPr>
            <w:tcW w:w="3930" w:type="dxa"/>
            <w:tcBorders>
              <w:right w:val="single" w:sz="8" w:space="0" w:color="000000"/>
            </w:tcBorders>
            <w:shd w:val="clear" w:color="auto" w:fill="auto"/>
            <w:tcMar>
              <w:top w:w="100" w:type="dxa"/>
              <w:left w:w="100" w:type="dxa"/>
              <w:bottom w:w="100" w:type="dxa"/>
              <w:right w:w="100" w:type="dxa"/>
            </w:tcMar>
          </w:tcPr>
          <w:p w14:paraId="358B80BE" w14:textId="7419174D" w:rsidR="00806759" w:rsidRDefault="00FC1597" w:rsidP="00801DBA">
            <w:pPr>
              <w:widowControl w:val="0"/>
              <w:pBdr>
                <w:top w:val="nil"/>
                <w:left w:val="nil"/>
                <w:bottom w:val="nil"/>
                <w:right w:val="nil"/>
                <w:between w:val="nil"/>
              </w:pBdr>
              <w:spacing w:line="240" w:lineRule="auto"/>
            </w:pPr>
            <w:r>
              <w:t>Reformat as stand-alone document</w:t>
            </w:r>
          </w:p>
        </w:tc>
      </w:tr>
      <w:tr w:rsidR="00E00E69" w14:paraId="364D6956" w14:textId="77777777" w:rsidTr="00801DBA">
        <w:tc>
          <w:tcPr>
            <w:tcW w:w="160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A47111" w14:textId="0898F456" w:rsidR="00E00E69" w:rsidRDefault="00E00E69" w:rsidP="00E00E69">
            <w:pPr>
              <w:widowControl w:val="0"/>
              <w:pBdr>
                <w:top w:val="nil"/>
                <w:left w:val="nil"/>
                <w:bottom w:val="nil"/>
                <w:right w:val="nil"/>
                <w:between w:val="nil"/>
              </w:pBdr>
              <w:spacing w:line="240" w:lineRule="auto"/>
            </w:pPr>
            <w:r>
              <w:t>04</w:t>
            </w:r>
          </w:p>
        </w:tc>
        <w:tc>
          <w:tcPr>
            <w:tcW w:w="1485" w:type="dxa"/>
            <w:tcBorders>
              <w:bottom w:val="single" w:sz="8" w:space="0" w:color="000000"/>
              <w:right w:val="single" w:sz="8" w:space="0" w:color="000000"/>
            </w:tcBorders>
            <w:shd w:val="clear" w:color="auto" w:fill="auto"/>
            <w:tcMar>
              <w:top w:w="100" w:type="dxa"/>
              <w:left w:w="100" w:type="dxa"/>
              <w:bottom w:w="100" w:type="dxa"/>
              <w:right w:w="100" w:type="dxa"/>
            </w:tcMar>
          </w:tcPr>
          <w:p w14:paraId="4C928A2B" w14:textId="33CB3F02" w:rsidR="00E00E69" w:rsidRDefault="00E00E69" w:rsidP="00E00E69">
            <w:pPr>
              <w:widowControl w:val="0"/>
              <w:pBdr>
                <w:top w:val="nil"/>
                <w:left w:val="nil"/>
                <w:bottom w:val="nil"/>
                <w:right w:val="nil"/>
                <w:between w:val="nil"/>
              </w:pBdr>
              <w:spacing w:line="240" w:lineRule="auto"/>
            </w:pPr>
            <w:r>
              <w:t>2020-05-13</w:t>
            </w:r>
          </w:p>
        </w:tc>
        <w:tc>
          <w:tcPr>
            <w:tcW w:w="2100" w:type="dxa"/>
            <w:tcBorders>
              <w:bottom w:val="single" w:sz="8" w:space="0" w:color="000000"/>
              <w:right w:val="single" w:sz="8" w:space="0" w:color="000000"/>
            </w:tcBorders>
            <w:shd w:val="clear" w:color="auto" w:fill="auto"/>
            <w:tcMar>
              <w:top w:w="100" w:type="dxa"/>
              <w:left w:w="100" w:type="dxa"/>
              <w:bottom w:w="100" w:type="dxa"/>
              <w:right w:w="100" w:type="dxa"/>
            </w:tcMar>
          </w:tcPr>
          <w:p w14:paraId="65CE0D60" w14:textId="77777777" w:rsidR="00E00E69" w:rsidRDefault="00E00E69" w:rsidP="00E00E69">
            <w:pPr>
              <w:pBdr>
                <w:top w:val="nil"/>
                <w:left w:val="nil"/>
                <w:bottom w:val="nil"/>
                <w:right w:val="nil"/>
                <w:between w:val="nil"/>
              </w:pBdr>
              <w:spacing w:line="240" w:lineRule="auto"/>
            </w:pPr>
            <w:r>
              <w:t>Rich</w:t>
            </w:r>
            <w:r>
              <w:tab/>
              <w:t xml:space="preserve"> Piazza</w:t>
            </w:r>
          </w:p>
          <w:p w14:paraId="2CCB6A2A" w14:textId="24D67FA9" w:rsidR="00E00E69" w:rsidRDefault="00E00E69" w:rsidP="00E00E69">
            <w:pPr>
              <w:pBdr>
                <w:top w:val="nil"/>
                <w:left w:val="nil"/>
                <w:bottom w:val="nil"/>
                <w:right w:val="nil"/>
                <w:between w:val="nil"/>
              </w:pBdr>
              <w:spacing w:line="240" w:lineRule="auto"/>
            </w:pPr>
            <w:r>
              <w:t>Marlon</w:t>
            </w:r>
            <w:r>
              <w:tab/>
              <w:t xml:space="preserve"> Taylor</w:t>
            </w:r>
          </w:p>
        </w:tc>
        <w:tc>
          <w:tcPr>
            <w:tcW w:w="3930" w:type="dxa"/>
            <w:tcBorders>
              <w:bottom w:val="single" w:sz="8" w:space="0" w:color="000000"/>
              <w:right w:val="single" w:sz="8" w:space="0" w:color="000000"/>
            </w:tcBorders>
            <w:shd w:val="clear" w:color="auto" w:fill="auto"/>
            <w:tcMar>
              <w:top w:w="100" w:type="dxa"/>
              <w:left w:w="100" w:type="dxa"/>
              <w:bottom w:w="100" w:type="dxa"/>
              <w:right w:w="100" w:type="dxa"/>
            </w:tcMar>
          </w:tcPr>
          <w:p w14:paraId="12B49F3C" w14:textId="43373202" w:rsidR="00E00E69" w:rsidRDefault="00E00E69" w:rsidP="00E00E69">
            <w:pPr>
              <w:widowControl w:val="0"/>
              <w:pBdr>
                <w:top w:val="nil"/>
                <w:left w:val="nil"/>
                <w:bottom w:val="nil"/>
                <w:right w:val="nil"/>
                <w:between w:val="nil"/>
              </w:pBdr>
              <w:spacing w:line="240" w:lineRule="auto"/>
            </w:pPr>
            <w:r>
              <w:t>Remove section on Bundle, replace with section on high-water data marking.</w:t>
            </w:r>
          </w:p>
        </w:tc>
      </w:tr>
    </w:tbl>
    <w:p w14:paraId="5BED3EAE" w14:textId="77777777" w:rsidR="0093418D" w:rsidRDefault="0093418D" w:rsidP="0093418D">
      <w:pPr>
        <w:pBdr>
          <w:top w:val="nil"/>
          <w:left w:val="nil"/>
          <w:bottom w:val="nil"/>
          <w:right w:val="nil"/>
          <w:between w:val="nil"/>
        </w:pBdr>
      </w:pPr>
    </w:p>
    <w:p w14:paraId="378A7C0B" w14:textId="77777777" w:rsidR="00571C2D" w:rsidRDefault="00571C2D" w:rsidP="00571C2D"/>
    <w:sectPr w:rsidR="00571C2D" w:rsidSect="000C33D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D4CF8" w14:textId="77777777" w:rsidR="00636535" w:rsidRDefault="00636535" w:rsidP="00571C2D">
      <w:pPr>
        <w:spacing w:line="240" w:lineRule="auto"/>
      </w:pPr>
      <w:r>
        <w:separator/>
      </w:r>
    </w:p>
  </w:endnote>
  <w:endnote w:type="continuationSeparator" w:id="0">
    <w:p w14:paraId="7BB80641" w14:textId="77777777" w:rsidR="00636535" w:rsidRDefault="00636535" w:rsidP="00571C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55233"/>
      <w:docPartObj>
        <w:docPartGallery w:val="Page Numbers (Bottom of Page)"/>
        <w:docPartUnique/>
      </w:docPartObj>
    </w:sdtPr>
    <w:sdtContent>
      <w:p w14:paraId="00DA503E" w14:textId="3B0F2C04" w:rsidR="00A51E85" w:rsidRDefault="00A51E85"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A51E85" w:rsidRDefault="00A51E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077172"/>
      <w:docPartObj>
        <w:docPartGallery w:val="Page Numbers (Bottom of Page)"/>
        <w:docPartUnique/>
      </w:docPartObj>
    </w:sdtPr>
    <w:sdtContent>
      <w:p w14:paraId="64335DA6" w14:textId="173B7B52" w:rsidR="00A51E85" w:rsidRDefault="00A51E85"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A51E85" w:rsidRDefault="00A51E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E0DE16" w14:textId="77777777" w:rsidR="00636535" w:rsidRDefault="00636535" w:rsidP="00571C2D">
      <w:pPr>
        <w:spacing w:line="240" w:lineRule="auto"/>
      </w:pPr>
      <w:r>
        <w:separator/>
      </w:r>
    </w:p>
  </w:footnote>
  <w:footnote w:type="continuationSeparator" w:id="0">
    <w:p w14:paraId="42A8C8C8" w14:textId="77777777" w:rsidR="00636535" w:rsidRDefault="00636535" w:rsidP="00571C2D">
      <w:pPr>
        <w:spacing w:line="240" w:lineRule="auto"/>
      </w:pPr>
      <w:r>
        <w:continuationSeparator/>
      </w:r>
    </w:p>
  </w:footnote>
  <w:footnote w:id="1">
    <w:p w14:paraId="50F7533D" w14:textId="328E4432" w:rsidR="00A51E85" w:rsidRPr="00505727" w:rsidRDefault="00A51E85" w:rsidP="00571C2D">
      <w:pPr>
        <w:pStyle w:val="FootnoteText"/>
        <w:rPr>
          <w:lang w:val="en-US"/>
        </w:rPr>
      </w:pPr>
      <w:r>
        <w:rPr>
          <w:rStyle w:val="FootnoteReference"/>
        </w:rPr>
        <w:footnoteRef/>
      </w:r>
      <w:r>
        <w:t xml:space="preserve"> </w:t>
      </w:r>
      <w:r>
        <w:rPr>
          <w:lang w:val="en-US"/>
        </w:rPr>
        <w:t>"</w:t>
      </w:r>
      <w:r w:rsidRPr="0086307E">
        <w:rPr>
          <w:lang w:val="en-US"/>
        </w:rPr>
        <w:t>derivative</w:t>
      </w:r>
      <w:r>
        <w:rPr>
          <w:lang w:val="en-US"/>
        </w:rPr>
        <w:t>" in this definition is different from "</w:t>
      </w:r>
      <w:r w:rsidRPr="00E51A69">
        <w:rPr>
          <w:lang w:val="en-US"/>
        </w:rPr>
        <w:t>Information Sharing Architecture (ISA) Access Control Specification (ACS) Version 3.0</w:t>
      </w:r>
      <w:r>
        <w:rPr>
          <w:lang w:val="en-US"/>
        </w:rPr>
        <w:t xml:space="preserve">a".  The use of “original” in that document is assumed to be a typo, and the </w:t>
      </w:r>
      <w:proofErr w:type="spellStart"/>
      <w:r>
        <w:rPr>
          <w:lang w:val="en-US"/>
        </w:rPr>
        <w:t>classified_by</w:t>
      </w:r>
      <w:proofErr w:type="spellEnd"/>
      <w:r>
        <w:rPr>
          <w:lang w:val="en-US"/>
        </w:rPr>
        <w:t xml:space="preserve"> property should contain the name of the person who created the derivative classification.</w:t>
      </w:r>
    </w:p>
  </w:footnote>
  <w:footnote w:id="2">
    <w:p w14:paraId="0CB65C1D" w14:textId="77777777" w:rsidR="00A51E85" w:rsidRDefault="00A51E85" w:rsidP="00571C2D">
      <w:r>
        <w:rPr>
          <w:rStyle w:val="FootnoteReference"/>
        </w:rPr>
        <w:footnoteRef/>
      </w:r>
      <w:r>
        <w:t xml:space="preserve"> </w:t>
      </w:r>
      <w:hyperlink r:id="rId1" w:history="1">
        <w:r>
          <w:rPr>
            <w:rStyle w:val="Hyperlink"/>
          </w:rPr>
          <w:t>https://api.nsgreg.nga.mil/geo-political/ISO3166-1/3/VI-12</w:t>
        </w:r>
      </w:hyperlink>
    </w:p>
    <w:p w14:paraId="4AF884E6" w14:textId="77777777" w:rsidR="00A51E85" w:rsidRPr="00D53CBF" w:rsidRDefault="00A51E85" w:rsidP="00571C2D">
      <w:pPr>
        <w:pStyle w:val="FootnoteText"/>
        <w:rPr>
          <w:lang w:val="en-US"/>
        </w:rPr>
      </w:pPr>
    </w:p>
  </w:footnote>
  <w:footnote w:id="3">
    <w:p w14:paraId="1689D2D0" w14:textId="77777777" w:rsidR="00A51E85" w:rsidRDefault="00A51E85" w:rsidP="00571C2D">
      <w:r>
        <w:rPr>
          <w:rStyle w:val="FootnoteReference"/>
        </w:rPr>
        <w:footnoteRef/>
      </w:r>
      <w:r>
        <w:t xml:space="preserve"> </w:t>
      </w:r>
      <w:hyperlink r:id="rId2" w:history="1">
        <w:r>
          <w:rPr>
            <w:rStyle w:val="Hyperlink"/>
          </w:rPr>
          <w:t>https://api.nsgreg.nga.mil/geo-political/ISO3166-1/3/VI-12</w:t>
        </w:r>
      </w:hyperlink>
    </w:p>
    <w:p w14:paraId="40692957" w14:textId="77777777" w:rsidR="00A51E85" w:rsidRPr="00D53CBF" w:rsidRDefault="00A51E85" w:rsidP="00571C2D">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3"/>
  </w:num>
  <w:num w:numId="3">
    <w:abstractNumId w:val="6"/>
  </w:num>
  <w:num w:numId="4">
    <w:abstractNumId w:val="5"/>
  </w:num>
  <w:num w:numId="5">
    <w:abstractNumId w:val="1"/>
  </w:num>
  <w:num w:numId="6">
    <w:abstractNumId w:val="8"/>
  </w:num>
  <w:num w:numId="7">
    <w:abstractNumId w:val="4"/>
  </w:num>
  <w:num w:numId="8">
    <w:abstractNumId w:val="2"/>
  </w:num>
  <w:num w:numId="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ch Piazza">
    <w15:presenceInfo w15:providerId="AD" w15:userId="S::rpiazza@mitre.org::76aaa1f9-12a1-472e-bae3-fd745eca636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437AC"/>
    <w:rsid w:val="0005364D"/>
    <w:rsid w:val="00056F26"/>
    <w:rsid w:val="00060E8B"/>
    <w:rsid w:val="00066920"/>
    <w:rsid w:val="00092656"/>
    <w:rsid w:val="000B71DC"/>
    <w:rsid w:val="000C33D4"/>
    <w:rsid w:val="000D0AD4"/>
    <w:rsid w:val="001140FC"/>
    <w:rsid w:val="00115294"/>
    <w:rsid w:val="001167D6"/>
    <w:rsid w:val="001265B7"/>
    <w:rsid w:val="00170DA8"/>
    <w:rsid w:val="00184653"/>
    <w:rsid w:val="001C06EC"/>
    <w:rsid w:val="001C2E91"/>
    <w:rsid w:val="001E4C3A"/>
    <w:rsid w:val="00202E7D"/>
    <w:rsid w:val="00205075"/>
    <w:rsid w:val="00222AC4"/>
    <w:rsid w:val="00247344"/>
    <w:rsid w:val="00273C90"/>
    <w:rsid w:val="00282D19"/>
    <w:rsid w:val="00285221"/>
    <w:rsid w:val="002863D2"/>
    <w:rsid w:val="002866AC"/>
    <w:rsid w:val="002B0630"/>
    <w:rsid w:val="002D059D"/>
    <w:rsid w:val="002D14F3"/>
    <w:rsid w:val="002F5584"/>
    <w:rsid w:val="00302018"/>
    <w:rsid w:val="003160A0"/>
    <w:rsid w:val="00330E02"/>
    <w:rsid w:val="00333FFE"/>
    <w:rsid w:val="00354305"/>
    <w:rsid w:val="00354C55"/>
    <w:rsid w:val="00380027"/>
    <w:rsid w:val="00394A59"/>
    <w:rsid w:val="0039612B"/>
    <w:rsid w:val="00397948"/>
    <w:rsid w:val="0044385B"/>
    <w:rsid w:val="00490DDC"/>
    <w:rsid w:val="004D4516"/>
    <w:rsid w:val="004F43CF"/>
    <w:rsid w:val="00556184"/>
    <w:rsid w:val="00571C2D"/>
    <w:rsid w:val="005731D7"/>
    <w:rsid w:val="00576610"/>
    <w:rsid w:val="00582DF7"/>
    <w:rsid w:val="00586D96"/>
    <w:rsid w:val="005A62E0"/>
    <w:rsid w:val="005D240B"/>
    <w:rsid w:val="005D3588"/>
    <w:rsid w:val="006127FF"/>
    <w:rsid w:val="00636535"/>
    <w:rsid w:val="00637E05"/>
    <w:rsid w:val="00640413"/>
    <w:rsid w:val="00657F66"/>
    <w:rsid w:val="006844AC"/>
    <w:rsid w:val="00693EC2"/>
    <w:rsid w:val="00697BC4"/>
    <w:rsid w:val="006B0DF8"/>
    <w:rsid w:val="006D08F1"/>
    <w:rsid w:val="00723237"/>
    <w:rsid w:val="00726BE1"/>
    <w:rsid w:val="00733CFE"/>
    <w:rsid w:val="00743532"/>
    <w:rsid w:val="00751151"/>
    <w:rsid w:val="00794BC9"/>
    <w:rsid w:val="007A1326"/>
    <w:rsid w:val="007C52FC"/>
    <w:rsid w:val="0080151C"/>
    <w:rsid w:val="00801DBA"/>
    <w:rsid w:val="00806759"/>
    <w:rsid w:val="00826C75"/>
    <w:rsid w:val="008927C3"/>
    <w:rsid w:val="008A109F"/>
    <w:rsid w:val="008A3855"/>
    <w:rsid w:val="008A755E"/>
    <w:rsid w:val="008B549E"/>
    <w:rsid w:val="008D476C"/>
    <w:rsid w:val="00905548"/>
    <w:rsid w:val="00905653"/>
    <w:rsid w:val="00933E68"/>
    <w:rsid w:val="0093418D"/>
    <w:rsid w:val="00935F91"/>
    <w:rsid w:val="009446BE"/>
    <w:rsid w:val="0099679F"/>
    <w:rsid w:val="009971C3"/>
    <w:rsid w:val="009A677D"/>
    <w:rsid w:val="009B63EE"/>
    <w:rsid w:val="009F6C96"/>
    <w:rsid w:val="00A14FD8"/>
    <w:rsid w:val="00A2085E"/>
    <w:rsid w:val="00A40B36"/>
    <w:rsid w:val="00A41327"/>
    <w:rsid w:val="00A51E85"/>
    <w:rsid w:val="00A708E8"/>
    <w:rsid w:val="00A935D1"/>
    <w:rsid w:val="00AA2A31"/>
    <w:rsid w:val="00AA2E13"/>
    <w:rsid w:val="00AB0789"/>
    <w:rsid w:val="00AB0865"/>
    <w:rsid w:val="00AB64C1"/>
    <w:rsid w:val="00AD5F66"/>
    <w:rsid w:val="00AE1CB9"/>
    <w:rsid w:val="00B54D96"/>
    <w:rsid w:val="00B75E24"/>
    <w:rsid w:val="00B762F7"/>
    <w:rsid w:val="00B936C6"/>
    <w:rsid w:val="00BA0F53"/>
    <w:rsid w:val="00BB26C6"/>
    <w:rsid w:val="00BE1D0D"/>
    <w:rsid w:val="00BF0F06"/>
    <w:rsid w:val="00C00088"/>
    <w:rsid w:val="00C06CEF"/>
    <w:rsid w:val="00C11061"/>
    <w:rsid w:val="00C30EAA"/>
    <w:rsid w:val="00C47227"/>
    <w:rsid w:val="00C516E1"/>
    <w:rsid w:val="00C51934"/>
    <w:rsid w:val="00C51CAB"/>
    <w:rsid w:val="00C53779"/>
    <w:rsid w:val="00C64D72"/>
    <w:rsid w:val="00C65115"/>
    <w:rsid w:val="00C72288"/>
    <w:rsid w:val="00C7439D"/>
    <w:rsid w:val="00C918AE"/>
    <w:rsid w:val="00CB13AF"/>
    <w:rsid w:val="00CD7579"/>
    <w:rsid w:val="00CF6D35"/>
    <w:rsid w:val="00D100CE"/>
    <w:rsid w:val="00D21272"/>
    <w:rsid w:val="00D22194"/>
    <w:rsid w:val="00D249F8"/>
    <w:rsid w:val="00D25108"/>
    <w:rsid w:val="00D5747F"/>
    <w:rsid w:val="00D71E2B"/>
    <w:rsid w:val="00D90151"/>
    <w:rsid w:val="00DD0E2C"/>
    <w:rsid w:val="00DE2BB0"/>
    <w:rsid w:val="00DE61AC"/>
    <w:rsid w:val="00DE7360"/>
    <w:rsid w:val="00E00E69"/>
    <w:rsid w:val="00E602DF"/>
    <w:rsid w:val="00E93EF6"/>
    <w:rsid w:val="00EA3F92"/>
    <w:rsid w:val="00EB2D13"/>
    <w:rsid w:val="00EC4E95"/>
    <w:rsid w:val="00EC7A2C"/>
    <w:rsid w:val="00EE2933"/>
    <w:rsid w:val="00F0519A"/>
    <w:rsid w:val="00F355CF"/>
    <w:rsid w:val="00F468BC"/>
    <w:rsid w:val="00F506CC"/>
    <w:rsid w:val="00FA03F4"/>
    <w:rsid w:val="00FC1597"/>
    <w:rsid w:val="00FF3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1C2D"/>
    <w:pPr>
      <w:spacing w:line="276" w:lineRule="auto"/>
    </w:pPr>
    <w:rPr>
      <w:rFonts w:ascii="Arial" w:eastAsia="Arial" w:hAnsi="Arial" w:cs="Arial"/>
      <w:sz w:val="20"/>
      <w:szCs w:val="20"/>
      <w:lang w:val="en"/>
    </w:rPr>
  </w:style>
  <w:style w:type="paragraph" w:styleId="Heading1">
    <w:name w:val="heading 1"/>
    <w:basedOn w:val="Heading2"/>
    <w:next w:val="Normal"/>
    <w:link w:val="Heading1Char"/>
    <w:autoRedefine/>
    <w:uiPriority w:val="9"/>
    <w:qFormat/>
    <w:rsid w:val="002D059D"/>
    <w:pPr>
      <w:outlineLvl w:val="0"/>
    </w:pPr>
    <w:rPr>
      <w:sz w:val="32"/>
    </w:rPr>
  </w:style>
  <w:style w:type="paragraph" w:styleId="Heading2">
    <w:name w:val="heading 2"/>
    <w:basedOn w:val="Normal"/>
    <w:next w:val="Normal"/>
    <w:link w:val="Heading2Char"/>
    <w:qFormat/>
    <w:rsid w:val="002D059D"/>
    <w:pPr>
      <w:keepNext/>
      <w:keepLines/>
      <w:spacing w:before="360" w:after="120"/>
      <w:outlineLvl w:val="1"/>
    </w:pPr>
    <w:rPr>
      <w:b/>
      <w:color w:val="3B0070"/>
      <w:sz w:val="28"/>
      <w:szCs w:val="28"/>
    </w:rPr>
  </w:style>
  <w:style w:type="paragraph" w:styleId="Heading3">
    <w:name w:val="heading 3"/>
    <w:basedOn w:val="Normal"/>
    <w:next w:val="Normal"/>
    <w:link w:val="Heading3Char"/>
    <w:uiPriority w:val="9"/>
    <w:qFormat/>
    <w:rsid w:val="00571C2D"/>
    <w:pPr>
      <w:keepNext/>
      <w:keepLines/>
      <w:spacing w:before="320" w:after="80"/>
      <w:outlineLvl w:val="2"/>
    </w:pPr>
    <w:rPr>
      <w:b/>
      <w:color w:val="3B0070"/>
      <w:sz w:val="26"/>
      <w:szCs w:val="26"/>
    </w:rPr>
  </w:style>
  <w:style w:type="paragraph" w:styleId="Heading4">
    <w:name w:val="heading 4"/>
    <w:basedOn w:val="Normal"/>
    <w:next w:val="Normal"/>
    <w:link w:val="Heading4Char"/>
    <w:uiPriority w:val="9"/>
    <w:qFormat/>
    <w:rsid w:val="00571C2D"/>
    <w:pPr>
      <w:keepNext/>
      <w:keepLines/>
      <w:spacing w:before="280" w:after="80"/>
      <w:outlineLvl w:val="3"/>
    </w:pPr>
    <w:rPr>
      <w:b/>
      <w:color w:val="3B0070"/>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line="240" w:lineRule="auto"/>
    </w:pPr>
    <w:rPr>
      <w:b/>
      <w:color w:val="3B0070"/>
      <w:sz w:val="28"/>
      <w:szCs w:val="28"/>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line="240" w:lineRule="auto"/>
    </w:pPr>
    <w:rPr>
      <w:b/>
      <w:color w:val="3B0070"/>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2D059D"/>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pPr>
      <w:spacing w:line="240" w:lineRule="auto"/>
    </w:pPr>
    <w:rPr>
      <w:rFonts w:ascii="Consolas" w:hAnsi="Consolas" w:cs="Consolas"/>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pPr>
      <w:spacing w:line="240" w:lineRule="auto"/>
    </w:p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pPr>
      <w:spacing w:line="240" w:lineRule="auto"/>
    </w:p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ind w:left="720"/>
      <w:contextualSpacing/>
    </w:p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spacing w:line="240" w:lineRule="auto"/>
    </w:p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api.nsgreg.nga.mil/geo-political/ISO3166-1/3/VI-12" TargetMode="External"/><Relationship Id="rId1" Type="http://schemas.openxmlformats.org/officeDocument/2006/relationships/hyperlink" Target="https://api.nsgreg.nga.mil/geo-political/ISO3166-1/3/VI-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8" ma:contentTypeDescription="Create a new document." ma:contentTypeScope="" ma:versionID="765c91525be59abe4efaae7c524d1305">
  <xsd:schema xmlns:xsd="http://www.w3.org/2001/XMLSchema" xmlns:xs="http://www.w3.org/2001/XMLSchema" xmlns:p="http://schemas.microsoft.com/office/2006/metadata/properties" xmlns:ns3="e87e1963-818e-452b-902d-58ee83e56c6f" targetNamespace="http://schemas.microsoft.com/office/2006/metadata/properties" ma:root="true" ma:fieldsID="552dab87066430d0231542de678a6a6e" ns3:_="">
    <xsd:import namespace="e87e1963-818e-452b-902d-58ee83e56c6f"/>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3.xml><?xml version="1.0" encoding="utf-8"?>
<ds:datastoreItem xmlns:ds="http://schemas.openxmlformats.org/officeDocument/2006/customXml" ds:itemID="{5B95832D-CFC4-4126-8272-DC2E9CA02E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20</Pages>
  <Words>4887</Words>
  <Characters>27859</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7</cp:revision>
  <dcterms:created xsi:type="dcterms:W3CDTF">2020-06-15T17:23:00Z</dcterms:created>
  <dcterms:modified xsi:type="dcterms:W3CDTF">2020-06-22T16:29:00Z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