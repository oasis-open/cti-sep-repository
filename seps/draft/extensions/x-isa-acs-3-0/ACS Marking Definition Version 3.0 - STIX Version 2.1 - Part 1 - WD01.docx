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1A1FB" w14:textId="77777777" w:rsidR="00641408" w:rsidRDefault="002853D7" w:rsidP="00641408">
      <w:pPr>
        <w:pStyle w:val="Title"/>
        <w:pBdr>
          <w:top w:val="nil"/>
          <w:left w:val="nil"/>
          <w:bottom w:val="nil"/>
          <w:right w:val="nil"/>
          <w:between w:val="nil"/>
        </w:pBdr>
      </w:pPr>
      <w:bookmarkStart w:id="0" w:name="_4do73o99e2l7" w:colFirst="0" w:colLast="0"/>
      <w:bookmarkEnd w:id="0"/>
      <w:r>
        <w:rPr>
          <w:noProof/>
        </w:rPr>
        <w:pict w14:anchorId="0678A79D">
          <v:rect id="_x0000_i1035" alt="" style="width:468pt;height:.05pt;mso-width-percent:0;mso-height-percent:0;mso-width-percent:0;mso-height-percent:0" o:hralign="center" o:hrstd="t" o:hr="t" fillcolor="#a0a0a0" stroked="f"/>
        </w:pict>
      </w:r>
      <w:r w:rsidR="00641408">
        <w:rPr>
          <w:noProof/>
        </w:rPr>
        <w:t xml:space="preserve">ACS Marking Definition Version 3.0 - </w:t>
      </w:r>
      <w:r w:rsidR="00641408">
        <w:t>STIX™ Version 2.1. Part 1: STIX Core Concepts</w:t>
      </w:r>
    </w:p>
    <w:p w14:paraId="0562264F" w14:textId="6DA13C21" w:rsidR="00AC228C" w:rsidRDefault="001F3CCF" w:rsidP="00641408">
      <w:pPr>
        <w:pStyle w:val="Title"/>
        <w:pBdr>
          <w:top w:val="nil"/>
          <w:left w:val="nil"/>
          <w:bottom w:val="nil"/>
          <w:right w:val="nil"/>
          <w:between w:val="nil"/>
        </w:pBdr>
        <w:rPr>
          <w:sz w:val="24"/>
          <w:szCs w:val="24"/>
        </w:rPr>
      </w:pPr>
      <w:bookmarkStart w:id="1" w:name="_ehzdxcsjrzgp" w:colFirst="0" w:colLast="0"/>
      <w:bookmarkEnd w:id="1"/>
      <w:r>
        <w:rPr>
          <w:sz w:val="24"/>
          <w:szCs w:val="24"/>
        </w:rPr>
        <w:t>Working Draft 0</w:t>
      </w:r>
      <w:ins w:id="2" w:author="Piazza, Rich" w:date="2019-10-02T12:35:00Z">
        <w:r w:rsidR="00A07353">
          <w:rPr>
            <w:sz w:val="24"/>
            <w:szCs w:val="24"/>
          </w:rPr>
          <w:t>2</w:t>
        </w:r>
      </w:ins>
      <w:del w:id="3" w:author="Piazza, Rich" w:date="2019-10-02T12:35:00Z">
        <w:r w:rsidR="00641408" w:rsidDel="00A07353">
          <w:rPr>
            <w:sz w:val="24"/>
            <w:szCs w:val="24"/>
          </w:rPr>
          <w:delText>1</w:delText>
        </w:r>
      </w:del>
    </w:p>
    <w:p w14:paraId="21645C86" w14:textId="115CBEFF" w:rsidR="00AC228C" w:rsidRDefault="00641408">
      <w:pPr>
        <w:pStyle w:val="Subtitle"/>
        <w:pBdr>
          <w:top w:val="nil"/>
          <w:left w:val="nil"/>
          <w:bottom w:val="nil"/>
          <w:right w:val="nil"/>
          <w:between w:val="nil"/>
        </w:pBdr>
        <w:spacing w:after="240"/>
        <w:rPr>
          <w:sz w:val="24"/>
          <w:szCs w:val="24"/>
        </w:rPr>
      </w:pPr>
      <w:bookmarkStart w:id="4" w:name="_alhuw2ux8ur0" w:colFirst="0" w:colLast="0"/>
      <w:bookmarkEnd w:id="4"/>
      <w:del w:id="5" w:author="Piazza, Rich" w:date="2019-10-02T12:35:00Z">
        <w:r w:rsidDel="00A07353">
          <w:rPr>
            <w:sz w:val="24"/>
            <w:szCs w:val="24"/>
          </w:rPr>
          <w:delText>23</w:delText>
        </w:r>
        <w:r w:rsidR="001F3CCF" w:rsidDel="00A07353">
          <w:rPr>
            <w:sz w:val="24"/>
            <w:szCs w:val="24"/>
          </w:rPr>
          <w:delText xml:space="preserve"> </w:delText>
        </w:r>
        <w:r w:rsidDel="00A07353">
          <w:rPr>
            <w:sz w:val="24"/>
            <w:szCs w:val="24"/>
          </w:rPr>
          <w:delText xml:space="preserve">October </w:delText>
        </w:r>
        <w:r w:rsidR="001F3CCF" w:rsidDel="00A07353">
          <w:rPr>
            <w:sz w:val="24"/>
            <w:szCs w:val="24"/>
          </w:rPr>
          <w:delText>2018</w:delText>
        </w:r>
      </w:del>
      <w:ins w:id="6" w:author="Piazza, Rich" w:date="2019-10-02T12:35:00Z">
        <w:r w:rsidR="00A07353">
          <w:rPr>
            <w:sz w:val="24"/>
            <w:szCs w:val="24"/>
          </w:rPr>
          <w:t>30 September 2019</w:t>
        </w:r>
      </w:ins>
    </w:p>
    <w:p w14:paraId="493DFEDD" w14:textId="407B5713" w:rsidR="00AC228C" w:rsidRDefault="001F3CCF" w:rsidP="00C75F96">
      <w:pPr>
        <w:pStyle w:val="Subtitle"/>
        <w:pBdr>
          <w:top w:val="nil"/>
          <w:left w:val="nil"/>
          <w:bottom w:val="nil"/>
          <w:right w:val="nil"/>
          <w:between w:val="nil"/>
        </w:pBdr>
      </w:pPr>
      <w:bookmarkStart w:id="7" w:name="_23o3f7qw8a8n" w:colFirst="0" w:colLast="0"/>
      <w:bookmarkEnd w:id="7"/>
      <w:r>
        <w:t>​</w:t>
      </w:r>
      <w:r w:rsidR="00641408">
        <w:t>Integrated Cyber Defense Working Group (ICDWG)</w:t>
      </w:r>
    </w:p>
    <w:p w14:paraId="174B31D7" w14:textId="7CE09AAE" w:rsidR="00AC228C" w:rsidRDefault="00641408" w:rsidP="00C75F96">
      <w:pPr>
        <w:pStyle w:val="Subtitle"/>
        <w:pBdr>
          <w:top w:val="nil"/>
          <w:left w:val="nil"/>
          <w:bottom w:val="nil"/>
          <w:right w:val="nil"/>
          <w:between w:val="nil"/>
        </w:pBdr>
      </w:pPr>
      <w:bookmarkStart w:id="8" w:name="_6ee5ghdmll1d" w:colFirst="0" w:colLast="0"/>
      <w:bookmarkEnd w:id="8"/>
      <w:r w:rsidDel="00641408">
        <w:t xml:space="preserve"> </w:t>
      </w:r>
    </w:p>
    <w:p w14:paraId="3AC3CB3D" w14:textId="77777777" w:rsidR="00AC228C" w:rsidRDefault="001F3CCF">
      <w:pPr>
        <w:pStyle w:val="Subtitle"/>
        <w:pBdr>
          <w:top w:val="nil"/>
          <w:left w:val="nil"/>
          <w:bottom w:val="nil"/>
          <w:right w:val="nil"/>
          <w:between w:val="nil"/>
        </w:pBdr>
      </w:pPr>
      <w:bookmarkStart w:id="9" w:name="_1yifmfn1f31e" w:colFirst="0" w:colLast="0"/>
      <w:bookmarkEnd w:id="9"/>
      <w:r>
        <w:t>​Editors:</w:t>
      </w:r>
    </w:p>
    <w:p w14:paraId="35D856A7" w14:textId="6BE86A03" w:rsidR="00AC228C" w:rsidRDefault="00641408">
      <w:pPr>
        <w:ind w:left="720"/>
      </w:pPr>
      <w:r>
        <w:t xml:space="preserve">ICDWG - Access Control Specification Sub-Working Group </w:t>
      </w:r>
    </w:p>
    <w:p w14:paraId="47810542" w14:textId="77777777" w:rsidR="00AC228C" w:rsidRDefault="001F3CCF">
      <w:pPr>
        <w:pStyle w:val="Subtitle"/>
        <w:pBdr>
          <w:top w:val="nil"/>
          <w:left w:val="nil"/>
          <w:bottom w:val="nil"/>
          <w:right w:val="nil"/>
          <w:between w:val="nil"/>
        </w:pBdr>
      </w:pPr>
      <w:bookmarkStart w:id="10" w:name="uq8rwa36xuuz" w:colFirst="0" w:colLast="0"/>
      <w:bookmarkStart w:id="11" w:name="_76x6ttw5y9bx" w:colFirst="0" w:colLast="0"/>
      <w:bookmarkEnd w:id="10"/>
      <w:bookmarkEnd w:id="11"/>
      <w:r>
        <w:t>Additional artifacts:</w:t>
      </w:r>
    </w:p>
    <w:p w14:paraId="3BB37E7B" w14:textId="77777777" w:rsidR="00AC228C" w:rsidRDefault="001F3CCF">
      <w:pPr>
        <w:pBdr>
          <w:top w:val="nil"/>
          <w:left w:val="nil"/>
          <w:bottom w:val="nil"/>
          <w:right w:val="nil"/>
          <w:between w:val="nil"/>
        </w:pBdr>
        <w:ind w:left="720"/>
      </w:pPr>
      <w:r>
        <w:t>This prose specification is one component of a Work Product that also includes:</w:t>
      </w:r>
    </w:p>
    <w:p w14:paraId="66580208" w14:textId="58AB55D0" w:rsidR="00F704EF" w:rsidRPr="00C75F96" w:rsidRDefault="00F704EF">
      <w:pPr>
        <w:numPr>
          <w:ilvl w:val="0"/>
          <w:numId w:val="17"/>
        </w:numPr>
        <w:pBdr>
          <w:top w:val="nil"/>
          <w:left w:val="nil"/>
          <w:bottom w:val="nil"/>
          <w:right w:val="nil"/>
          <w:between w:val="nil"/>
        </w:pBdr>
        <w:ind w:left="1080"/>
        <w:contextualSpacing/>
      </w:pPr>
      <w:r w:rsidRPr="00E51A69">
        <w:rPr>
          <w:lang w:val="en-US"/>
        </w:rPr>
        <w:t>Information Sharing Architecture (ISA) Access Control Specification (ACS) Version 3.0</w:t>
      </w:r>
    </w:p>
    <w:p w14:paraId="41EDAF52" w14:textId="0F6F004E" w:rsidR="00F704EF" w:rsidRDefault="00F704EF">
      <w:pPr>
        <w:numPr>
          <w:ilvl w:val="0"/>
          <w:numId w:val="17"/>
        </w:numPr>
        <w:pBdr>
          <w:top w:val="nil"/>
          <w:left w:val="nil"/>
          <w:bottom w:val="nil"/>
          <w:right w:val="nil"/>
          <w:between w:val="nil"/>
        </w:pBdr>
        <w:ind w:left="1080"/>
        <w:contextualSpacing/>
      </w:pPr>
      <w:r w:rsidRPr="00A55DA3">
        <w:rPr>
          <w:lang w:val="en-US"/>
        </w:rPr>
        <w:t>Intelligence Community Authorized Classification and Control Markings, Register and Manual (Version 5.1)</w:t>
      </w:r>
    </w:p>
    <w:p w14:paraId="58562545" w14:textId="1B99D29C" w:rsidR="00AC228C" w:rsidRDefault="001F3CCF">
      <w:pPr>
        <w:pStyle w:val="Subtitle"/>
        <w:pBdr>
          <w:top w:val="nil"/>
          <w:left w:val="nil"/>
          <w:bottom w:val="nil"/>
          <w:right w:val="nil"/>
          <w:between w:val="nil"/>
        </w:pBdr>
      </w:pPr>
      <w:bookmarkStart w:id="12" w:name="f8b4ia7wsgac" w:colFirst="0" w:colLast="0"/>
      <w:bookmarkStart w:id="13" w:name="_4v63txixf3j9" w:colFirst="0" w:colLast="0"/>
      <w:bookmarkEnd w:id="12"/>
      <w:bookmarkEnd w:id="13"/>
      <w:r>
        <w:t>Related work:</w:t>
      </w:r>
    </w:p>
    <w:p w14:paraId="7BE0ACD7" w14:textId="77777777" w:rsidR="00AC228C" w:rsidRDefault="001F3CCF">
      <w:pPr>
        <w:pBdr>
          <w:top w:val="nil"/>
          <w:left w:val="nil"/>
          <w:bottom w:val="nil"/>
          <w:right w:val="nil"/>
          <w:between w:val="nil"/>
        </w:pBdr>
        <w:ind w:left="720"/>
      </w:pPr>
      <w:r>
        <w:t>This specification replaces or supersedes:</w:t>
      </w:r>
    </w:p>
    <w:p w14:paraId="73CB62CF" w14:textId="149B1416" w:rsidR="00AC228C" w:rsidRDefault="00F704EF">
      <w:pPr>
        <w:numPr>
          <w:ilvl w:val="0"/>
          <w:numId w:val="15"/>
        </w:numPr>
        <w:pBdr>
          <w:top w:val="nil"/>
          <w:left w:val="nil"/>
          <w:bottom w:val="nil"/>
          <w:right w:val="nil"/>
          <w:between w:val="nil"/>
        </w:pBdr>
        <w:ind w:left="1080"/>
        <w:contextualSpacing/>
      </w:pPr>
      <w:r>
        <w:rPr>
          <w:i/>
        </w:rPr>
        <w:t>N/A</w:t>
      </w:r>
    </w:p>
    <w:p w14:paraId="5C9A88D9" w14:textId="77777777" w:rsidR="00AC228C" w:rsidRDefault="001F3CCF">
      <w:pPr>
        <w:pStyle w:val="Subtitle"/>
        <w:pBdr>
          <w:top w:val="nil"/>
          <w:left w:val="nil"/>
          <w:bottom w:val="nil"/>
          <w:right w:val="nil"/>
          <w:between w:val="nil"/>
        </w:pBdr>
      </w:pPr>
      <w:bookmarkStart w:id="14" w:name="_i4cloufk5xdx" w:colFirst="0" w:colLast="0"/>
      <w:bookmarkEnd w:id="14"/>
      <w:r>
        <w:t>Abstract:</w:t>
      </w:r>
    </w:p>
    <w:p w14:paraId="2B03B7D8" w14:textId="3737B1E5" w:rsidR="00AC228C" w:rsidRDefault="00641408" w:rsidP="00C75F96">
      <w:pPr>
        <w:pBdr>
          <w:top w:val="nil"/>
          <w:left w:val="nil"/>
          <w:bottom w:val="nil"/>
          <w:right w:val="nil"/>
          <w:between w:val="nil"/>
        </w:pBdr>
        <w:ind w:left="720"/>
      </w:pPr>
      <w:r>
        <w:t xml:space="preserve">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w:t>
      </w:r>
      <w:r w:rsidR="001F3CCF">
        <w:t xml:space="preserve">This document defines </w:t>
      </w:r>
      <w:r>
        <w:t>an approach to express ACS using Structured Threat Information Expression (STIX</w:t>
      </w:r>
      <w:r>
        <w:rPr>
          <w:vertAlign w:val="superscript"/>
        </w:rPr>
        <w:t>TM</w:t>
      </w:r>
      <w:r>
        <w:t>) language</w:t>
      </w:r>
      <w:r w:rsidR="00831523">
        <w:t xml:space="preserve"> via the use of a marking definition</w:t>
      </w:r>
      <w:r w:rsidR="001F3CCF">
        <w:t>.</w:t>
      </w:r>
      <w:bookmarkStart w:id="15" w:name="_slt15ojezpfz" w:colFirst="0" w:colLast="0"/>
      <w:bookmarkStart w:id="16" w:name="_48ww73spg8iu" w:colFirst="0" w:colLast="0"/>
      <w:bookmarkEnd w:id="15"/>
      <w:bookmarkEnd w:id="16"/>
    </w:p>
    <w:p w14:paraId="48B09AA8" w14:textId="77777777" w:rsidR="00AC228C" w:rsidRDefault="00AC228C"/>
    <w:p w14:paraId="3A29F9EC" w14:textId="77777777" w:rsidR="00AC228C" w:rsidRDefault="00AC228C"/>
    <w:p w14:paraId="776592DF" w14:textId="77777777" w:rsidR="00AC228C" w:rsidRDefault="00AC228C"/>
    <w:p w14:paraId="0EC06170" w14:textId="77777777" w:rsidR="00AC228C" w:rsidRDefault="002853D7">
      <w:pPr>
        <w:pBdr>
          <w:top w:val="nil"/>
          <w:left w:val="nil"/>
          <w:bottom w:val="nil"/>
          <w:right w:val="nil"/>
          <w:between w:val="nil"/>
        </w:pBdr>
        <w:rPr>
          <w:b/>
          <w:color w:val="3B0070"/>
          <w:sz w:val="36"/>
          <w:szCs w:val="36"/>
        </w:rPr>
      </w:pPr>
      <w:r>
        <w:rPr>
          <w:noProof/>
        </w:rPr>
        <w:pict w14:anchorId="707C8ABF">
          <v:rect id="_x0000_i1034" alt="" style="width:468pt;height:.05pt;mso-width-percent:0;mso-height-percent:0;mso-width-percent:0;mso-height-percent:0" o:hralign="center" o:hrstd="t" o:hr="t" fillcolor="#a0a0a0" stroked="f"/>
        </w:pict>
      </w:r>
      <w:r w:rsidR="001F3CCF">
        <w:rPr>
          <w:b/>
          <w:color w:val="3B0070"/>
          <w:sz w:val="36"/>
          <w:szCs w:val="36"/>
        </w:rPr>
        <w:t>Table of Contents</w:t>
      </w:r>
    </w:p>
    <w:p w14:paraId="0566B2E0" w14:textId="77777777" w:rsidR="00AC228C" w:rsidRDefault="001F3CCF">
      <w:pPr>
        <w:pBdr>
          <w:top w:val="nil"/>
          <w:left w:val="nil"/>
          <w:bottom w:val="nil"/>
          <w:right w:val="nil"/>
          <w:between w:val="nil"/>
        </w:pBdr>
      </w:pPr>
      <w:r>
        <w:t>​</w:t>
      </w:r>
    </w:p>
    <w:sdt>
      <w:sdtPr>
        <w:id w:val="580803607"/>
        <w:docPartObj>
          <w:docPartGallery w:val="Table of Contents"/>
          <w:docPartUnique/>
        </w:docPartObj>
      </w:sdtPr>
      <w:sdtContent>
        <w:p w14:paraId="02457E5A" w14:textId="77777777" w:rsidR="00641408" w:rsidRDefault="001F3CCF">
          <w:pPr>
            <w:pStyle w:val="TOC1"/>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528065159" w:history="1">
            <w:r w:rsidR="002853D7">
              <w:rPr>
                <w:noProof/>
              </w:rPr>
              <w:pict w14:anchorId="786F464E">
                <v:rect id="_x0000_i1033" alt="" style="width:468pt;height:.05pt;mso-width-percent:0;mso-height-percent:0;mso-width-percent:0;mso-height-percent:0" o:hralign="center" o:hrstd="t" o:hr="t" fillcolor="#a0a0a0" stroked="f"/>
              </w:pict>
            </w:r>
            <w:r w:rsidR="00641408" w:rsidRPr="00286E17">
              <w:rPr>
                <w:rStyle w:val="Hyperlink"/>
                <w:noProof/>
              </w:rPr>
              <w:t>​</w:t>
            </w:r>
            <w:r w:rsidR="00641408">
              <w:rPr>
                <w:noProof/>
                <w:webHidden/>
              </w:rPr>
              <w:tab/>
            </w:r>
            <w:r w:rsidR="00641408">
              <w:rPr>
                <w:noProof/>
                <w:webHidden/>
              </w:rPr>
              <w:fldChar w:fldCharType="begin"/>
            </w:r>
            <w:r w:rsidR="00641408">
              <w:rPr>
                <w:noProof/>
                <w:webHidden/>
              </w:rPr>
              <w:instrText xml:space="preserve"> PAGEREF _Toc528065159 \h </w:instrText>
            </w:r>
            <w:r w:rsidR="00641408">
              <w:rPr>
                <w:noProof/>
                <w:webHidden/>
              </w:rPr>
            </w:r>
            <w:r w:rsidR="00641408">
              <w:rPr>
                <w:noProof/>
                <w:webHidden/>
              </w:rPr>
              <w:fldChar w:fldCharType="separate"/>
            </w:r>
            <w:r w:rsidR="00641408">
              <w:rPr>
                <w:noProof/>
                <w:webHidden/>
              </w:rPr>
              <w:t>3</w:t>
            </w:r>
            <w:r w:rsidR="00641408">
              <w:rPr>
                <w:noProof/>
                <w:webHidden/>
              </w:rPr>
              <w:fldChar w:fldCharType="end"/>
            </w:r>
          </w:hyperlink>
        </w:p>
        <w:p w14:paraId="3F0CF978" w14:textId="77777777" w:rsidR="00641408" w:rsidRDefault="00F72E5B">
          <w:pPr>
            <w:pStyle w:val="TOC1"/>
            <w:tabs>
              <w:tab w:val="right" w:pos="9350"/>
            </w:tabs>
            <w:rPr>
              <w:rFonts w:asciiTheme="minorHAnsi" w:eastAsiaTheme="minorEastAsia" w:hAnsiTheme="minorHAnsi" w:cstheme="minorBidi"/>
              <w:noProof/>
              <w:sz w:val="22"/>
              <w:szCs w:val="22"/>
              <w:lang w:val="en-US"/>
            </w:rPr>
          </w:pPr>
          <w:hyperlink w:anchor="_Toc528065160" w:history="1">
            <w:r w:rsidR="002853D7">
              <w:rPr>
                <w:noProof/>
              </w:rPr>
              <w:pict w14:anchorId="3FF72E05">
                <v:rect id="_x0000_i1032" alt="" style="width:468pt;height:.05pt;mso-width-percent:0;mso-height-percent:0;mso-width-percent:0;mso-height-percent:0" o:hralign="center" o:hrstd="t" o:hr="t" fillcolor="#a0a0a0" stroked="f"/>
              </w:pict>
            </w:r>
            <w:r w:rsidR="00641408" w:rsidRPr="00286E17">
              <w:rPr>
                <w:rStyle w:val="Hyperlink"/>
                <w:noProof/>
              </w:rPr>
              <w:t>​5​ Data Markings</w:t>
            </w:r>
            <w:r w:rsidR="00641408">
              <w:rPr>
                <w:noProof/>
                <w:webHidden/>
              </w:rPr>
              <w:tab/>
            </w:r>
            <w:r w:rsidR="00641408">
              <w:rPr>
                <w:noProof/>
                <w:webHidden/>
              </w:rPr>
              <w:fldChar w:fldCharType="begin"/>
            </w:r>
            <w:r w:rsidR="00641408">
              <w:rPr>
                <w:noProof/>
                <w:webHidden/>
              </w:rPr>
              <w:instrText xml:space="preserve"> PAGEREF _Toc528065160 \h </w:instrText>
            </w:r>
            <w:r w:rsidR="00641408">
              <w:rPr>
                <w:noProof/>
                <w:webHidden/>
              </w:rPr>
            </w:r>
            <w:r w:rsidR="00641408">
              <w:rPr>
                <w:noProof/>
                <w:webHidden/>
              </w:rPr>
              <w:fldChar w:fldCharType="separate"/>
            </w:r>
            <w:r w:rsidR="00641408">
              <w:rPr>
                <w:noProof/>
                <w:webHidden/>
              </w:rPr>
              <w:t>3</w:t>
            </w:r>
            <w:r w:rsidR="00641408">
              <w:rPr>
                <w:noProof/>
                <w:webHidden/>
              </w:rPr>
              <w:fldChar w:fldCharType="end"/>
            </w:r>
          </w:hyperlink>
        </w:p>
        <w:p w14:paraId="6FCB41F7" w14:textId="77777777" w:rsidR="00641408" w:rsidRDefault="00F72E5B">
          <w:pPr>
            <w:pStyle w:val="TOC2"/>
            <w:tabs>
              <w:tab w:val="right" w:pos="9350"/>
            </w:tabs>
            <w:rPr>
              <w:rFonts w:asciiTheme="minorHAnsi" w:eastAsiaTheme="minorEastAsia" w:hAnsiTheme="minorHAnsi" w:cstheme="minorBidi"/>
              <w:noProof/>
              <w:sz w:val="22"/>
              <w:szCs w:val="22"/>
              <w:lang w:val="en-US"/>
            </w:rPr>
          </w:pPr>
          <w:hyperlink w:anchor="_Toc528065161" w:history="1">
            <w:r w:rsidR="00641408" w:rsidRPr="00286E17">
              <w:rPr>
                <w:rStyle w:val="Hyperlink"/>
                <w:noProof/>
              </w:rPr>
              <w:t>​5.1​ Marking Definition</w:t>
            </w:r>
            <w:r w:rsidR="00641408">
              <w:rPr>
                <w:noProof/>
                <w:webHidden/>
              </w:rPr>
              <w:tab/>
            </w:r>
            <w:r w:rsidR="00641408">
              <w:rPr>
                <w:noProof/>
                <w:webHidden/>
              </w:rPr>
              <w:fldChar w:fldCharType="begin"/>
            </w:r>
            <w:r w:rsidR="00641408">
              <w:rPr>
                <w:noProof/>
                <w:webHidden/>
              </w:rPr>
              <w:instrText xml:space="preserve"> PAGEREF _Toc528065161 \h </w:instrText>
            </w:r>
            <w:r w:rsidR="00641408">
              <w:rPr>
                <w:noProof/>
                <w:webHidden/>
              </w:rPr>
            </w:r>
            <w:r w:rsidR="00641408">
              <w:rPr>
                <w:noProof/>
                <w:webHidden/>
              </w:rPr>
              <w:fldChar w:fldCharType="separate"/>
            </w:r>
            <w:r w:rsidR="00641408">
              <w:rPr>
                <w:noProof/>
                <w:webHidden/>
              </w:rPr>
              <w:t>3</w:t>
            </w:r>
            <w:r w:rsidR="00641408">
              <w:rPr>
                <w:noProof/>
                <w:webHidden/>
              </w:rPr>
              <w:fldChar w:fldCharType="end"/>
            </w:r>
          </w:hyperlink>
        </w:p>
        <w:p w14:paraId="63AE9B9C" w14:textId="77777777" w:rsidR="00641408" w:rsidRDefault="00F72E5B">
          <w:pPr>
            <w:pStyle w:val="TOC3"/>
            <w:tabs>
              <w:tab w:val="right" w:pos="9350"/>
            </w:tabs>
            <w:rPr>
              <w:rFonts w:asciiTheme="minorHAnsi" w:eastAsiaTheme="minorEastAsia" w:hAnsiTheme="minorHAnsi" w:cstheme="minorBidi"/>
              <w:noProof/>
              <w:sz w:val="22"/>
              <w:szCs w:val="22"/>
              <w:lang w:val="en-US"/>
            </w:rPr>
          </w:pPr>
          <w:hyperlink w:anchor="_Toc528065162" w:history="1">
            <w:r w:rsidR="00641408" w:rsidRPr="00286E17">
              <w:rPr>
                <w:rStyle w:val="Hyperlink"/>
                <w:noProof/>
              </w:rPr>
              <w:t>​5.1.1​ Properties</w:t>
            </w:r>
            <w:r w:rsidR="00641408">
              <w:rPr>
                <w:noProof/>
                <w:webHidden/>
              </w:rPr>
              <w:tab/>
            </w:r>
            <w:r w:rsidR="00641408">
              <w:rPr>
                <w:noProof/>
                <w:webHidden/>
              </w:rPr>
              <w:fldChar w:fldCharType="begin"/>
            </w:r>
            <w:r w:rsidR="00641408">
              <w:rPr>
                <w:noProof/>
                <w:webHidden/>
              </w:rPr>
              <w:instrText xml:space="preserve"> PAGEREF _Toc528065162 \h </w:instrText>
            </w:r>
            <w:r w:rsidR="00641408">
              <w:rPr>
                <w:noProof/>
                <w:webHidden/>
              </w:rPr>
            </w:r>
            <w:r w:rsidR="00641408">
              <w:rPr>
                <w:noProof/>
                <w:webHidden/>
              </w:rPr>
              <w:fldChar w:fldCharType="separate"/>
            </w:r>
            <w:r w:rsidR="00641408">
              <w:rPr>
                <w:noProof/>
                <w:webHidden/>
              </w:rPr>
              <w:t>4</w:t>
            </w:r>
            <w:r w:rsidR="00641408">
              <w:rPr>
                <w:noProof/>
                <w:webHidden/>
              </w:rPr>
              <w:fldChar w:fldCharType="end"/>
            </w:r>
          </w:hyperlink>
        </w:p>
        <w:p w14:paraId="3C94ABAE" w14:textId="77777777" w:rsidR="00641408" w:rsidRDefault="00F72E5B">
          <w:pPr>
            <w:pStyle w:val="TOC3"/>
            <w:tabs>
              <w:tab w:val="right" w:pos="9350"/>
            </w:tabs>
            <w:rPr>
              <w:rFonts w:asciiTheme="minorHAnsi" w:eastAsiaTheme="minorEastAsia" w:hAnsiTheme="minorHAnsi" w:cstheme="minorBidi"/>
              <w:noProof/>
              <w:sz w:val="22"/>
              <w:szCs w:val="22"/>
              <w:lang w:val="en-US"/>
            </w:rPr>
          </w:pPr>
          <w:hyperlink w:anchor="_Toc528065163" w:history="1">
            <w:r w:rsidR="00641408" w:rsidRPr="00286E17">
              <w:rPr>
                <w:rStyle w:val="Hyperlink"/>
                <w:noProof/>
              </w:rPr>
              <w:t>​5.1.2​ Relationships</w:t>
            </w:r>
            <w:r w:rsidR="00641408">
              <w:rPr>
                <w:noProof/>
                <w:webHidden/>
              </w:rPr>
              <w:tab/>
            </w:r>
            <w:r w:rsidR="00641408">
              <w:rPr>
                <w:noProof/>
                <w:webHidden/>
              </w:rPr>
              <w:fldChar w:fldCharType="begin"/>
            </w:r>
            <w:r w:rsidR="00641408">
              <w:rPr>
                <w:noProof/>
                <w:webHidden/>
              </w:rPr>
              <w:instrText xml:space="preserve"> PAGEREF _Toc528065163 \h </w:instrText>
            </w:r>
            <w:r w:rsidR="00641408">
              <w:rPr>
                <w:noProof/>
                <w:webHidden/>
              </w:rPr>
            </w:r>
            <w:r w:rsidR="00641408">
              <w:rPr>
                <w:noProof/>
                <w:webHidden/>
              </w:rPr>
              <w:fldChar w:fldCharType="separate"/>
            </w:r>
            <w:r w:rsidR="00641408">
              <w:rPr>
                <w:noProof/>
                <w:webHidden/>
              </w:rPr>
              <w:t>5</w:t>
            </w:r>
            <w:r w:rsidR="00641408">
              <w:rPr>
                <w:noProof/>
                <w:webHidden/>
              </w:rPr>
              <w:fldChar w:fldCharType="end"/>
            </w:r>
          </w:hyperlink>
        </w:p>
        <w:p w14:paraId="2E8AFD4A" w14:textId="77777777" w:rsidR="00641408" w:rsidRDefault="00F72E5B">
          <w:pPr>
            <w:pStyle w:val="TOC3"/>
            <w:tabs>
              <w:tab w:val="right" w:pos="9350"/>
            </w:tabs>
            <w:rPr>
              <w:rFonts w:asciiTheme="minorHAnsi" w:eastAsiaTheme="minorEastAsia" w:hAnsiTheme="minorHAnsi" w:cstheme="minorBidi"/>
              <w:noProof/>
              <w:sz w:val="22"/>
              <w:szCs w:val="22"/>
              <w:lang w:val="en-US"/>
            </w:rPr>
          </w:pPr>
          <w:hyperlink w:anchor="_Toc528065164" w:history="1">
            <w:r w:rsidR="00641408" w:rsidRPr="00286E17">
              <w:rPr>
                <w:rStyle w:val="Hyperlink"/>
                <w:noProof/>
              </w:rPr>
              <w:t>​5.1.3​ Statement Marking Object Type</w:t>
            </w:r>
            <w:r w:rsidR="00641408">
              <w:rPr>
                <w:noProof/>
                <w:webHidden/>
              </w:rPr>
              <w:tab/>
            </w:r>
            <w:r w:rsidR="00641408">
              <w:rPr>
                <w:noProof/>
                <w:webHidden/>
              </w:rPr>
              <w:fldChar w:fldCharType="begin"/>
            </w:r>
            <w:r w:rsidR="00641408">
              <w:rPr>
                <w:noProof/>
                <w:webHidden/>
              </w:rPr>
              <w:instrText xml:space="preserve"> PAGEREF _Toc528065164 \h </w:instrText>
            </w:r>
            <w:r w:rsidR="00641408">
              <w:rPr>
                <w:noProof/>
                <w:webHidden/>
              </w:rPr>
            </w:r>
            <w:r w:rsidR="00641408">
              <w:rPr>
                <w:noProof/>
                <w:webHidden/>
              </w:rPr>
              <w:fldChar w:fldCharType="separate"/>
            </w:r>
            <w:r w:rsidR="00641408">
              <w:rPr>
                <w:noProof/>
                <w:webHidden/>
              </w:rPr>
              <w:t>6</w:t>
            </w:r>
            <w:r w:rsidR="00641408">
              <w:rPr>
                <w:noProof/>
                <w:webHidden/>
              </w:rPr>
              <w:fldChar w:fldCharType="end"/>
            </w:r>
          </w:hyperlink>
        </w:p>
        <w:p w14:paraId="2523D9E0" w14:textId="77777777" w:rsidR="00641408" w:rsidRDefault="00F72E5B">
          <w:pPr>
            <w:pStyle w:val="TOC3"/>
            <w:tabs>
              <w:tab w:val="right" w:pos="9350"/>
            </w:tabs>
            <w:rPr>
              <w:rFonts w:asciiTheme="minorHAnsi" w:eastAsiaTheme="minorEastAsia" w:hAnsiTheme="minorHAnsi" w:cstheme="minorBidi"/>
              <w:noProof/>
              <w:sz w:val="22"/>
              <w:szCs w:val="22"/>
              <w:lang w:val="en-US"/>
            </w:rPr>
          </w:pPr>
          <w:hyperlink w:anchor="_Toc528065165" w:history="1">
            <w:r w:rsidR="00641408" w:rsidRPr="00286E17">
              <w:rPr>
                <w:rStyle w:val="Hyperlink"/>
                <w:noProof/>
              </w:rPr>
              <w:t>5.1.4 TLP Marking Object Type</w:t>
            </w:r>
            <w:r w:rsidR="00641408">
              <w:rPr>
                <w:noProof/>
                <w:webHidden/>
              </w:rPr>
              <w:tab/>
            </w:r>
            <w:r w:rsidR="00641408">
              <w:rPr>
                <w:noProof/>
                <w:webHidden/>
              </w:rPr>
              <w:fldChar w:fldCharType="begin"/>
            </w:r>
            <w:r w:rsidR="00641408">
              <w:rPr>
                <w:noProof/>
                <w:webHidden/>
              </w:rPr>
              <w:instrText xml:space="preserve"> PAGEREF _Toc528065165 \h </w:instrText>
            </w:r>
            <w:r w:rsidR="00641408">
              <w:rPr>
                <w:noProof/>
                <w:webHidden/>
              </w:rPr>
            </w:r>
            <w:r w:rsidR="00641408">
              <w:rPr>
                <w:noProof/>
                <w:webHidden/>
              </w:rPr>
              <w:fldChar w:fldCharType="separate"/>
            </w:r>
            <w:r w:rsidR="00641408">
              <w:rPr>
                <w:noProof/>
                <w:webHidden/>
              </w:rPr>
              <w:t>6</w:t>
            </w:r>
            <w:r w:rsidR="00641408">
              <w:rPr>
                <w:noProof/>
                <w:webHidden/>
              </w:rPr>
              <w:fldChar w:fldCharType="end"/>
            </w:r>
          </w:hyperlink>
        </w:p>
        <w:p w14:paraId="6B6A1F9E" w14:textId="77777777" w:rsidR="00641408" w:rsidRDefault="00F72E5B">
          <w:pPr>
            <w:pStyle w:val="TOC3"/>
            <w:tabs>
              <w:tab w:val="right" w:pos="9350"/>
            </w:tabs>
            <w:rPr>
              <w:rFonts w:asciiTheme="minorHAnsi" w:eastAsiaTheme="minorEastAsia" w:hAnsiTheme="minorHAnsi" w:cstheme="minorBidi"/>
              <w:noProof/>
              <w:sz w:val="22"/>
              <w:szCs w:val="22"/>
              <w:lang w:val="en-US"/>
            </w:rPr>
          </w:pPr>
          <w:hyperlink w:anchor="_Toc528065166" w:history="1">
            <w:r w:rsidR="00641408" w:rsidRPr="00286E17">
              <w:rPr>
                <w:rStyle w:val="Hyperlink"/>
                <w:noProof/>
              </w:rPr>
              <w:t>5.1.5 </w:t>
            </w:r>
            <w:r w:rsidR="00641408" w:rsidRPr="00286E17">
              <w:rPr>
                <w:rStyle w:val="Hyperlink"/>
                <w:noProof/>
                <w:lang w:val="en-US"/>
              </w:rPr>
              <w:t>Access Control Specification (ACS)</w:t>
            </w:r>
            <w:r w:rsidR="00641408" w:rsidRPr="00286E17">
              <w:rPr>
                <w:rStyle w:val="Hyperlink"/>
                <w:noProof/>
              </w:rPr>
              <w:t xml:space="preserve"> Marking Object Type</w:t>
            </w:r>
            <w:r w:rsidR="00641408">
              <w:rPr>
                <w:noProof/>
                <w:webHidden/>
              </w:rPr>
              <w:tab/>
            </w:r>
            <w:r w:rsidR="00641408">
              <w:rPr>
                <w:noProof/>
                <w:webHidden/>
              </w:rPr>
              <w:fldChar w:fldCharType="begin"/>
            </w:r>
            <w:r w:rsidR="00641408">
              <w:rPr>
                <w:noProof/>
                <w:webHidden/>
              </w:rPr>
              <w:instrText xml:space="preserve"> PAGEREF _Toc528065166 \h </w:instrText>
            </w:r>
            <w:r w:rsidR="00641408">
              <w:rPr>
                <w:noProof/>
                <w:webHidden/>
              </w:rPr>
            </w:r>
            <w:r w:rsidR="00641408">
              <w:rPr>
                <w:noProof/>
                <w:webHidden/>
              </w:rPr>
              <w:fldChar w:fldCharType="separate"/>
            </w:r>
            <w:r w:rsidR="00641408">
              <w:rPr>
                <w:noProof/>
                <w:webHidden/>
              </w:rPr>
              <w:t>7</w:t>
            </w:r>
            <w:r w:rsidR="00641408">
              <w:rPr>
                <w:noProof/>
                <w:webHidden/>
              </w:rPr>
              <w:fldChar w:fldCharType="end"/>
            </w:r>
          </w:hyperlink>
        </w:p>
        <w:p w14:paraId="614BE7E8" w14:textId="77777777" w:rsidR="00641408" w:rsidRDefault="00F72E5B">
          <w:pPr>
            <w:pStyle w:val="TOC4"/>
            <w:tabs>
              <w:tab w:val="right" w:pos="9350"/>
            </w:tabs>
            <w:rPr>
              <w:rFonts w:asciiTheme="minorHAnsi" w:eastAsiaTheme="minorEastAsia" w:hAnsiTheme="minorHAnsi" w:cstheme="minorBidi"/>
              <w:noProof/>
              <w:sz w:val="22"/>
              <w:szCs w:val="22"/>
              <w:lang w:val="en-US"/>
            </w:rPr>
          </w:pPr>
          <w:hyperlink w:anchor="_Toc528065167" w:history="1">
            <w:r w:rsidR="00641408" w:rsidRPr="00286E17">
              <w:rPr>
                <w:rStyle w:val="Hyperlink"/>
                <w:noProof/>
              </w:rPr>
              <w:t xml:space="preserve">5.1.5.1 ACS </w:t>
            </w:r>
            <w:r w:rsidR="00641408" w:rsidRPr="00286E17">
              <w:rPr>
                <w:rStyle w:val="Hyperlink"/>
                <w:noProof/>
                <w:lang w:val="en-US"/>
              </w:rPr>
              <w:t>Original Classification</w:t>
            </w:r>
            <w:r w:rsidR="00641408" w:rsidRPr="00286E17">
              <w:rPr>
                <w:rStyle w:val="Hyperlink"/>
                <w:noProof/>
              </w:rPr>
              <w:t xml:space="preserve"> Object Type</w:t>
            </w:r>
            <w:r w:rsidR="00641408">
              <w:rPr>
                <w:noProof/>
                <w:webHidden/>
              </w:rPr>
              <w:tab/>
            </w:r>
            <w:r w:rsidR="00641408">
              <w:rPr>
                <w:noProof/>
                <w:webHidden/>
              </w:rPr>
              <w:fldChar w:fldCharType="begin"/>
            </w:r>
            <w:r w:rsidR="00641408">
              <w:rPr>
                <w:noProof/>
                <w:webHidden/>
              </w:rPr>
              <w:instrText xml:space="preserve"> PAGEREF _Toc528065167 \h </w:instrText>
            </w:r>
            <w:r w:rsidR="00641408">
              <w:rPr>
                <w:noProof/>
                <w:webHidden/>
              </w:rPr>
            </w:r>
            <w:r w:rsidR="00641408">
              <w:rPr>
                <w:noProof/>
                <w:webHidden/>
              </w:rPr>
              <w:fldChar w:fldCharType="separate"/>
            </w:r>
            <w:r w:rsidR="00641408">
              <w:rPr>
                <w:noProof/>
                <w:webHidden/>
              </w:rPr>
              <w:t>11</w:t>
            </w:r>
            <w:r w:rsidR="00641408">
              <w:rPr>
                <w:noProof/>
                <w:webHidden/>
              </w:rPr>
              <w:fldChar w:fldCharType="end"/>
            </w:r>
          </w:hyperlink>
        </w:p>
        <w:p w14:paraId="380CA4B2" w14:textId="77777777" w:rsidR="00641408" w:rsidRDefault="00F72E5B">
          <w:pPr>
            <w:pStyle w:val="TOC4"/>
            <w:tabs>
              <w:tab w:val="right" w:pos="9350"/>
            </w:tabs>
            <w:rPr>
              <w:rFonts w:asciiTheme="minorHAnsi" w:eastAsiaTheme="minorEastAsia" w:hAnsiTheme="minorHAnsi" w:cstheme="minorBidi"/>
              <w:noProof/>
              <w:sz w:val="22"/>
              <w:szCs w:val="22"/>
              <w:lang w:val="en-US"/>
            </w:rPr>
          </w:pPr>
          <w:hyperlink w:anchor="_Toc528065168" w:history="1">
            <w:r w:rsidR="00641408" w:rsidRPr="00286E17">
              <w:rPr>
                <w:rStyle w:val="Hyperlink"/>
                <w:noProof/>
              </w:rPr>
              <w:t xml:space="preserve">5.1.5.2 ACS </w:t>
            </w:r>
            <w:r w:rsidR="00641408" w:rsidRPr="00286E17">
              <w:rPr>
                <w:rStyle w:val="Hyperlink"/>
                <w:noProof/>
                <w:lang w:val="en-US"/>
              </w:rPr>
              <w:t>Derivative Classification</w:t>
            </w:r>
            <w:r w:rsidR="00641408" w:rsidRPr="00286E17">
              <w:rPr>
                <w:rStyle w:val="Hyperlink"/>
                <w:noProof/>
              </w:rPr>
              <w:t xml:space="preserve"> Object Type</w:t>
            </w:r>
            <w:r w:rsidR="00641408">
              <w:rPr>
                <w:noProof/>
                <w:webHidden/>
              </w:rPr>
              <w:tab/>
            </w:r>
            <w:r w:rsidR="00641408">
              <w:rPr>
                <w:noProof/>
                <w:webHidden/>
              </w:rPr>
              <w:fldChar w:fldCharType="begin"/>
            </w:r>
            <w:r w:rsidR="00641408">
              <w:rPr>
                <w:noProof/>
                <w:webHidden/>
              </w:rPr>
              <w:instrText xml:space="preserve"> PAGEREF _Toc528065168 \h </w:instrText>
            </w:r>
            <w:r w:rsidR="00641408">
              <w:rPr>
                <w:noProof/>
                <w:webHidden/>
              </w:rPr>
            </w:r>
            <w:r w:rsidR="00641408">
              <w:rPr>
                <w:noProof/>
                <w:webHidden/>
              </w:rPr>
              <w:fldChar w:fldCharType="separate"/>
            </w:r>
            <w:r w:rsidR="00641408">
              <w:rPr>
                <w:noProof/>
                <w:webHidden/>
              </w:rPr>
              <w:t>11</w:t>
            </w:r>
            <w:r w:rsidR="00641408">
              <w:rPr>
                <w:noProof/>
                <w:webHidden/>
              </w:rPr>
              <w:fldChar w:fldCharType="end"/>
            </w:r>
          </w:hyperlink>
        </w:p>
        <w:p w14:paraId="58170C57" w14:textId="77777777" w:rsidR="00641408" w:rsidRDefault="00F72E5B">
          <w:pPr>
            <w:pStyle w:val="TOC4"/>
            <w:tabs>
              <w:tab w:val="right" w:pos="9350"/>
            </w:tabs>
            <w:rPr>
              <w:rFonts w:asciiTheme="minorHAnsi" w:eastAsiaTheme="minorEastAsia" w:hAnsiTheme="minorHAnsi" w:cstheme="minorBidi"/>
              <w:noProof/>
              <w:sz w:val="22"/>
              <w:szCs w:val="22"/>
              <w:lang w:val="en-US"/>
            </w:rPr>
          </w:pPr>
          <w:hyperlink w:anchor="_Toc528065169" w:history="1">
            <w:r w:rsidR="00641408" w:rsidRPr="00286E17">
              <w:rPr>
                <w:rStyle w:val="Hyperlink"/>
                <w:noProof/>
              </w:rPr>
              <w:t xml:space="preserve">5.1.5.3 ACS </w:t>
            </w:r>
            <w:r w:rsidR="00641408" w:rsidRPr="00286E17">
              <w:rPr>
                <w:rStyle w:val="Hyperlink"/>
                <w:noProof/>
                <w:lang w:val="en-US"/>
              </w:rPr>
              <w:t>Declassification</w:t>
            </w:r>
            <w:r w:rsidR="00641408" w:rsidRPr="00286E17">
              <w:rPr>
                <w:rStyle w:val="Hyperlink"/>
                <w:noProof/>
              </w:rPr>
              <w:t xml:space="preserve"> Object Type</w:t>
            </w:r>
            <w:r w:rsidR="00641408">
              <w:rPr>
                <w:noProof/>
                <w:webHidden/>
              </w:rPr>
              <w:tab/>
            </w:r>
            <w:r w:rsidR="00641408">
              <w:rPr>
                <w:noProof/>
                <w:webHidden/>
              </w:rPr>
              <w:fldChar w:fldCharType="begin"/>
            </w:r>
            <w:r w:rsidR="00641408">
              <w:rPr>
                <w:noProof/>
                <w:webHidden/>
              </w:rPr>
              <w:instrText xml:space="preserve"> PAGEREF _Toc528065169 \h </w:instrText>
            </w:r>
            <w:r w:rsidR="00641408">
              <w:rPr>
                <w:noProof/>
                <w:webHidden/>
              </w:rPr>
            </w:r>
            <w:r w:rsidR="00641408">
              <w:rPr>
                <w:noProof/>
                <w:webHidden/>
              </w:rPr>
              <w:fldChar w:fldCharType="separate"/>
            </w:r>
            <w:r w:rsidR="00641408">
              <w:rPr>
                <w:noProof/>
                <w:webHidden/>
              </w:rPr>
              <w:t>12</w:t>
            </w:r>
            <w:r w:rsidR="00641408">
              <w:rPr>
                <w:noProof/>
                <w:webHidden/>
              </w:rPr>
              <w:fldChar w:fldCharType="end"/>
            </w:r>
          </w:hyperlink>
        </w:p>
        <w:p w14:paraId="074150FB" w14:textId="77777777" w:rsidR="00641408" w:rsidRDefault="00F72E5B">
          <w:pPr>
            <w:pStyle w:val="TOC4"/>
            <w:tabs>
              <w:tab w:val="right" w:pos="9350"/>
            </w:tabs>
            <w:rPr>
              <w:rFonts w:asciiTheme="minorHAnsi" w:eastAsiaTheme="minorEastAsia" w:hAnsiTheme="minorHAnsi" w:cstheme="minorBidi"/>
              <w:noProof/>
              <w:sz w:val="22"/>
              <w:szCs w:val="22"/>
              <w:lang w:val="en-US"/>
            </w:rPr>
          </w:pPr>
          <w:hyperlink w:anchor="_Toc528065170" w:history="1">
            <w:r w:rsidR="00641408" w:rsidRPr="00286E17">
              <w:rPr>
                <w:rStyle w:val="Hyperlink"/>
                <w:noProof/>
              </w:rPr>
              <w:t xml:space="preserve">5.1.5.4 ACS </w:t>
            </w:r>
            <w:r w:rsidR="00641408" w:rsidRPr="00286E17">
              <w:rPr>
                <w:rStyle w:val="Hyperlink"/>
                <w:noProof/>
                <w:lang w:val="en-US"/>
              </w:rPr>
              <w:t>Public Release</w:t>
            </w:r>
            <w:r w:rsidR="00641408" w:rsidRPr="00286E17">
              <w:rPr>
                <w:rStyle w:val="Hyperlink"/>
                <w:noProof/>
              </w:rPr>
              <w:t xml:space="preserve"> Object Type</w:t>
            </w:r>
            <w:r w:rsidR="00641408">
              <w:rPr>
                <w:noProof/>
                <w:webHidden/>
              </w:rPr>
              <w:tab/>
            </w:r>
            <w:r w:rsidR="00641408">
              <w:rPr>
                <w:noProof/>
                <w:webHidden/>
              </w:rPr>
              <w:fldChar w:fldCharType="begin"/>
            </w:r>
            <w:r w:rsidR="00641408">
              <w:rPr>
                <w:noProof/>
                <w:webHidden/>
              </w:rPr>
              <w:instrText xml:space="preserve"> PAGEREF _Toc528065170 \h </w:instrText>
            </w:r>
            <w:r w:rsidR="00641408">
              <w:rPr>
                <w:noProof/>
                <w:webHidden/>
              </w:rPr>
            </w:r>
            <w:r w:rsidR="00641408">
              <w:rPr>
                <w:noProof/>
                <w:webHidden/>
              </w:rPr>
              <w:fldChar w:fldCharType="separate"/>
            </w:r>
            <w:r w:rsidR="00641408">
              <w:rPr>
                <w:noProof/>
                <w:webHidden/>
              </w:rPr>
              <w:t>12</w:t>
            </w:r>
            <w:r w:rsidR="00641408">
              <w:rPr>
                <w:noProof/>
                <w:webHidden/>
              </w:rPr>
              <w:fldChar w:fldCharType="end"/>
            </w:r>
          </w:hyperlink>
        </w:p>
        <w:p w14:paraId="6FCC6BD2" w14:textId="77777777" w:rsidR="00641408" w:rsidRDefault="00F72E5B">
          <w:pPr>
            <w:pStyle w:val="TOC4"/>
            <w:tabs>
              <w:tab w:val="right" w:pos="9350"/>
            </w:tabs>
            <w:rPr>
              <w:rFonts w:asciiTheme="minorHAnsi" w:eastAsiaTheme="minorEastAsia" w:hAnsiTheme="minorHAnsi" w:cstheme="minorBidi"/>
              <w:noProof/>
              <w:sz w:val="22"/>
              <w:szCs w:val="22"/>
              <w:lang w:val="en-US"/>
            </w:rPr>
          </w:pPr>
          <w:hyperlink w:anchor="_Toc528065171" w:history="1">
            <w:r w:rsidR="00641408" w:rsidRPr="00286E17">
              <w:rPr>
                <w:rStyle w:val="Hyperlink"/>
                <w:noProof/>
              </w:rPr>
              <w:t xml:space="preserve">5.1.5.5 ACS </w:t>
            </w:r>
            <w:r w:rsidR="00641408" w:rsidRPr="00286E17">
              <w:rPr>
                <w:rStyle w:val="Hyperlink"/>
                <w:noProof/>
                <w:lang w:val="en-US"/>
              </w:rPr>
              <w:t>Control Set</w:t>
            </w:r>
            <w:r w:rsidR="00641408" w:rsidRPr="00286E17">
              <w:rPr>
                <w:rStyle w:val="Hyperlink"/>
                <w:noProof/>
              </w:rPr>
              <w:t xml:space="preserve"> Object Type</w:t>
            </w:r>
            <w:r w:rsidR="00641408">
              <w:rPr>
                <w:noProof/>
                <w:webHidden/>
              </w:rPr>
              <w:tab/>
            </w:r>
            <w:r w:rsidR="00641408">
              <w:rPr>
                <w:noProof/>
                <w:webHidden/>
              </w:rPr>
              <w:fldChar w:fldCharType="begin"/>
            </w:r>
            <w:r w:rsidR="00641408">
              <w:rPr>
                <w:noProof/>
                <w:webHidden/>
              </w:rPr>
              <w:instrText xml:space="preserve"> PAGEREF _Toc528065171 \h </w:instrText>
            </w:r>
            <w:r w:rsidR="00641408">
              <w:rPr>
                <w:noProof/>
                <w:webHidden/>
              </w:rPr>
            </w:r>
            <w:r w:rsidR="00641408">
              <w:rPr>
                <w:noProof/>
                <w:webHidden/>
              </w:rPr>
              <w:fldChar w:fldCharType="separate"/>
            </w:r>
            <w:r w:rsidR="00641408">
              <w:rPr>
                <w:noProof/>
                <w:webHidden/>
              </w:rPr>
              <w:t>13</w:t>
            </w:r>
            <w:r w:rsidR="00641408">
              <w:rPr>
                <w:noProof/>
                <w:webHidden/>
              </w:rPr>
              <w:fldChar w:fldCharType="end"/>
            </w:r>
          </w:hyperlink>
        </w:p>
        <w:p w14:paraId="105151CD" w14:textId="77777777" w:rsidR="00641408" w:rsidRDefault="00F72E5B">
          <w:pPr>
            <w:pStyle w:val="TOC4"/>
            <w:tabs>
              <w:tab w:val="right" w:pos="9350"/>
            </w:tabs>
            <w:rPr>
              <w:rFonts w:asciiTheme="minorHAnsi" w:eastAsiaTheme="minorEastAsia" w:hAnsiTheme="minorHAnsi" w:cstheme="minorBidi"/>
              <w:noProof/>
              <w:sz w:val="22"/>
              <w:szCs w:val="22"/>
              <w:lang w:val="en-US"/>
            </w:rPr>
          </w:pPr>
          <w:hyperlink w:anchor="_Toc528065172" w:history="1">
            <w:r w:rsidR="00641408" w:rsidRPr="00286E17">
              <w:rPr>
                <w:rStyle w:val="Hyperlink"/>
                <w:noProof/>
              </w:rPr>
              <w:t xml:space="preserve">5.1.5.6 ACS </w:t>
            </w:r>
            <w:r w:rsidR="00641408" w:rsidRPr="00286E17">
              <w:rPr>
                <w:rStyle w:val="Hyperlink"/>
                <w:noProof/>
                <w:lang w:val="en-US"/>
              </w:rPr>
              <w:t>Other Determination Enumeration</w:t>
            </w:r>
            <w:r w:rsidR="00641408">
              <w:rPr>
                <w:noProof/>
                <w:webHidden/>
              </w:rPr>
              <w:tab/>
            </w:r>
            <w:r w:rsidR="00641408">
              <w:rPr>
                <w:noProof/>
                <w:webHidden/>
              </w:rPr>
              <w:fldChar w:fldCharType="begin"/>
            </w:r>
            <w:r w:rsidR="00641408">
              <w:rPr>
                <w:noProof/>
                <w:webHidden/>
              </w:rPr>
              <w:instrText xml:space="preserve"> PAGEREF _Toc528065172 \h </w:instrText>
            </w:r>
            <w:r w:rsidR="00641408">
              <w:rPr>
                <w:noProof/>
                <w:webHidden/>
              </w:rPr>
            </w:r>
            <w:r w:rsidR="00641408">
              <w:rPr>
                <w:noProof/>
                <w:webHidden/>
              </w:rPr>
              <w:fldChar w:fldCharType="separate"/>
            </w:r>
            <w:r w:rsidR="00641408">
              <w:rPr>
                <w:noProof/>
                <w:webHidden/>
              </w:rPr>
              <w:t>13</w:t>
            </w:r>
            <w:r w:rsidR="00641408">
              <w:rPr>
                <w:noProof/>
                <w:webHidden/>
              </w:rPr>
              <w:fldChar w:fldCharType="end"/>
            </w:r>
          </w:hyperlink>
        </w:p>
        <w:p w14:paraId="1ABBD85A" w14:textId="77777777" w:rsidR="00641408" w:rsidRDefault="00F72E5B">
          <w:pPr>
            <w:pStyle w:val="TOC2"/>
            <w:tabs>
              <w:tab w:val="right" w:pos="9350"/>
            </w:tabs>
            <w:rPr>
              <w:rFonts w:asciiTheme="minorHAnsi" w:eastAsiaTheme="minorEastAsia" w:hAnsiTheme="minorHAnsi" w:cstheme="minorBidi"/>
              <w:noProof/>
              <w:sz w:val="22"/>
              <w:szCs w:val="22"/>
              <w:lang w:val="en-US"/>
            </w:rPr>
          </w:pPr>
          <w:hyperlink w:anchor="_Toc528065173" w:history="1">
            <w:r w:rsidR="00641408" w:rsidRPr="00286E17">
              <w:rPr>
                <w:rStyle w:val="Hyperlink"/>
                <w:noProof/>
              </w:rPr>
              <w:t>​5.2​ Object Markings</w:t>
            </w:r>
            <w:r w:rsidR="00641408">
              <w:rPr>
                <w:noProof/>
                <w:webHidden/>
              </w:rPr>
              <w:tab/>
            </w:r>
            <w:r w:rsidR="00641408">
              <w:rPr>
                <w:noProof/>
                <w:webHidden/>
              </w:rPr>
              <w:fldChar w:fldCharType="begin"/>
            </w:r>
            <w:r w:rsidR="00641408">
              <w:rPr>
                <w:noProof/>
                <w:webHidden/>
              </w:rPr>
              <w:instrText xml:space="preserve"> PAGEREF _Toc528065173 \h </w:instrText>
            </w:r>
            <w:r w:rsidR="00641408">
              <w:rPr>
                <w:noProof/>
                <w:webHidden/>
              </w:rPr>
            </w:r>
            <w:r w:rsidR="00641408">
              <w:rPr>
                <w:noProof/>
                <w:webHidden/>
              </w:rPr>
              <w:fldChar w:fldCharType="separate"/>
            </w:r>
            <w:r w:rsidR="00641408">
              <w:rPr>
                <w:noProof/>
                <w:webHidden/>
              </w:rPr>
              <w:t>15</w:t>
            </w:r>
            <w:r w:rsidR="00641408">
              <w:rPr>
                <w:noProof/>
                <w:webHidden/>
              </w:rPr>
              <w:fldChar w:fldCharType="end"/>
            </w:r>
          </w:hyperlink>
        </w:p>
        <w:p w14:paraId="3367B4FC" w14:textId="77777777" w:rsidR="00641408" w:rsidRDefault="00F72E5B">
          <w:pPr>
            <w:pStyle w:val="TOC2"/>
            <w:tabs>
              <w:tab w:val="right" w:pos="9350"/>
            </w:tabs>
            <w:rPr>
              <w:rFonts w:asciiTheme="minorHAnsi" w:eastAsiaTheme="minorEastAsia" w:hAnsiTheme="minorHAnsi" w:cstheme="minorBidi"/>
              <w:noProof/>
              <w:sz w:val="22"/>
              <w:szCs w:val="22"/>
              <w:lang w:val="en-US"/>
            </w:rPr>
          </w:pPr>
          <w:hyperlink w:anchor="_Toc528065174" w:history="1">
            <w:r w:rsidR="00641408" w:rsidRPr="00286E17">
              <w:rPr>
                <w:rStyle w:val="Hyperlink"/>
                <w:noProof/>
              </w:rPr>
              <w:t>​5.3​ Granular Markings</w:t>
            </w:r>
            <w:r w:rsidR="00641408">
              <w:rPr>
                <w:noProof/>
                <w:webHidden/>
              </w:rPr>
              <w:tab/>
            </w:r>
            <w:r w:rsidR="00641408">
              <w:rPr>
                <w:noProof/>
                <w:webHidden/>
              </w:rPr>
              <w:fldChar w:fldCharType="begin"/>
            </w:r>
            <w:r w:rsidR="00641408">
              <w:rPr>
                <w:noProof/>
                <w:webHidden/>
              </w:rPr>
              <w:instrText xml:space="preserve"> PAGEREF _Toc528065174 \h </w:instrText>
            </w:r>
            <w:r w:rsidR="00641408">
              <w:rPr>
                <w:noProof/>
                <w:webHidden/>
              </w:rPr>
            </w:r>
            <w:r w:rsidR="00641408">
              <w:rPr>
                <w:noProof/>
                <w:webHidden/>
              </w:rPr>
              <w:fldChar w:fldCharType="separate"/>
            </w:r>
            <w:r w:rsidR="00641408">
              <w:rPr>
                <w:noProof/>
                <w:webHidden/>
              </w:rPr>
              <w:t>16</w:t>
            </w:r>
            <w:r w:rsidR="00641408">
              <w:rPr>
                <w:noProof/>
                <w:webHidden/>
              </w:rPr>
              <w:fldChar w:fldCharType="end"/>
            </w:r>
          </w:hyperlink>
        </w:p>
        <w:p w14:paraId="2C96FB8B" w14:textId="77777777" w:rsidR="00641408" w:rsidRDefault="00F72E5B">
          <w:pPr>
            <w:pStyle w:val="TOC3"/>
            <w:tabs>
              <w:tab w:val="right" w:pos="9350"/>
            </w:tabs>
            <w:rPr>
              <w:rFonts w:asciiTheme="minorHAnsi" w:eastAsiaTheme="minorEastAsia" w:hAnsiTheme="minorHAnsi" w:cstheme="minorBidi"/>
              <w:noProof/>
              <w:sz w:val="22"/>
              <w:szCs w:val="22"/>
              <w:lang w:val="en-US"/>
            </w:rPr>
          </w:pPr>
          <w:hyperlink w:anchor="_Toc528065175" w:history="1">
            <w:r w:rsidR="00641408" w:rsidRPr="00286E17">
              <w:rPr>
                <w:rStyle w:val="Hyperlink"/>
                <w:noProof/>
              </w:rPr>
              <w:t>​5.3.1​ Granular Marking Type</w:t>
            </w:r>
            <w:r w:rsidR="00641408">
              <w:rPr>
                <w:noProof/>
                <w:webHidden/>
              </w:rPr>
              <w:tab/>
            </w:r>
            <w:r w:rsidR="00641408">
              <w:rPr>
                <w:noProof/>
                <w:webHidden/>
              </w:rPr>
              <w:fldChar w:fldCharType="begin"/>
            </w:r>
            <w:r w:rsidR="00641408">
              <w:rPr>
                <w:noProof/>
                <w:webHidden/>
              </w:rPr>
              <w:instrText xml:space="preserve"> PAGEREF _Toc528065175 \h </w:instrText>
            </w:r>
            <w:r w:rsidR="00641408">
              <w:rPr>
                <w:noProof/>
                <w:webHidden/>
              </w:rPr>
            </w:r>
            <w:r w:rsidR="00641408">
              <w:rPr>
                <w:noProof/>
                <w:webHidden/>
              </w:rPr>
              <w:fldChar w:fldCharType="separate"/>
            </w:r>
            <w:r w:rsidR="00641408">
              <w:rPr>
                <w:noProof/>
                <w:webHidden/>
              </w:rPr>
              <w:t>16</w:t>
            </w:r>
            <w:r w:rsidR="00641408">
              <w:rPr>
                <w:noProof/>
                <w:webHidden/>
              </w:rPr>
              <w:fldChar w:fldCharType="end"/>
            </w:r>
          </w:hyperlink>
        </w:p>
        <w:p w14:paraId="373CCEBA" w14:textId="77777777" w:rsidR="00641408" w:rsidRDefault="00F72E5B">
          <w:pPr>
            <w:pStyle w:val="TOC4"/>
            <w:tabs>
              <w:tab w:val="right" w:pos="9350"/>
            </w:tabs>
            <w:rPr>
              <w:rFonts w:asciiTheme="minorHAnsi" w:eastAsiaTheme="minorEastAsia" w:hAnsiTheme="minorHAnsi" w:cstheme="minorBidi"/>
              <w:noProof/>
              <w:sz w:val="22"/>
              <w:szCs w:val="22"/>
              <w:lang w:val="en-US"/>
            </w:rPr>
          </w:pPr>
          <w:hyperlink w:anchor="_Toc528065176" w:history="1">
            <w:r w:rsidR="00641408" w:rsidRPr="00286E17">
              <w:rPr>
                <w:rStyle w:val="Hyperlink"/>
                <w:noProof/>
              </w:rPr>
              <w:t>​5.3.1.1​ Selector Syntax</w:t>
            </w:r>
            <w:r w:rsidR="00641408">
              <w:rPr>
                <w:noProof/>
                <w:webHidden/>
              </w:rPr>
              <w:tab/>
            </w:r>
            <w:r w:rsidR="00641408">
              <w:rPr>
                <w:noProof/>
                <w:webHidden/>
              </w:rPr>
              <w:fldChar w:fldCharType="begin"/>
            </w:r>
            <w:r w:rsidR="00641408">
              <w:rPr>
                <w:noProof/>
                <w:webHidden/>
              </w:rPr>
              <w:instrText xml:space="preserve"> PAGEREF _Toc528065176 \h </w:instrText>
            </w:r>
            <w:r w:rsidR="00641408">
              <w:rPr>
                <w:noProof/>
                <w:webHidden/>
              </w:rPr>
            </w:r>
            <w:r w:rsidR="00641408">
              <w:rPr>
                <w:noProof/>
                <w:webHidden/>
              </w:rPr>
              <w:fldChar w:fldCharType="separate"/>
            </w:r>
            <w:r w:rsidR="00641408">
              <w:rPr>
                <w:noProof/>
                <w:webHidden/>
              </w:rPr>
              <w:t>17</w:t>
            </w:r>
            <w:r w:rsidR="00641408">
              <w:rPr>
                <w:noProof/>
                <w:webHidden/>
              </w:rPr>
              <w:fldChar w:fldCharType="end"/>
            </w:r>
          </w:hyperlink>
        </w:p>
        <w:p w14:paraId="32D37722" w14:textId="77777777" w:rsidR="00641408" w:rsidRDefault="00F72E5B">
          <w:pPr>
            <w:pStyle w:val="TOC1"/>
            <w:tabs>
              <w:tab w:val="right" w:pos="9350"/>
            </w:tabs>
            <w:rPr>
              <w:rFonts w:asciiTheme="minorHAnsi" w:eastAsiaTheme="minorEastAsia" w:hAnsiTheme="minorHAnsi" w:cstheme="minorBidi"/>
              <w:noProof/>
              <w:sz w:val="22"/>
              <w:szCs w:val="22"/>
              <w:lang w:val="en-US"/>
            </w:rPr>
          </w:pPr>
          <w:hyperlink w:anchor="_Toc528065177" w:history="1">
            <w:r w:rsidR="002853D7">
              <w:rPr>
                <w:noProof/>
              </w:rPr>
              <w:pict w14:anchorId="128461BB">
                <v:rect id="_x0000_i1031" alt="" style="width:468pt;height:.05pt;mso-width-percent:0;mso-height-percent:0;mso-width-percent:0;mso-height-percent:0" o:hralign="center" o:hrstd="t" o:hr="t" fillcolor="#a0a0a0" stroked="f"/>
              </w:pict>
            </w:r>
            <w:r w:rsidR="00641408" w:rsidRPr="00286E17">
              <w:rPr>
                <w:rStyle w:val="Hyperlink"/>
                <w:noProof/>
              </w:rPr>
              <w:t>​6​ Bundle</w:t>
            </w:r>
            <w:r w:rsidR="00641408">
              <w:rPr>
                <w:noProof/>
                <w:webHidden/>
              </w:rPr>
              <w:tab/>
            </w:r>
            <w:r w:rsidR="00641408">
              <w:rPr>
                <w:noProof/>
                <w:webHidden/>
              </w:rPr>
              <w:fldChar w:fldCharType="begin"/>
            </w:r>
            <w:r w:rsidR="00641408">
              <w:rPr>
                <w:noProof/>
                <w:webHidden/>
              </w:rPr>
              <w:instrText xml:space="preserve"> PAGEREF _Toc528065177 \h </w:instrText>
            </w:r>
            <w:r w:rsidR="00641408">
              <w:rPr>
                <w:noProof/>
                <w:webHidden/>
              </w:rPr>
            </w:r>
            <w:r w:rsidR="00641408">
              <w:rPr>
                <w:noProof/>
                <w:webHidden/>
              </w:rPr>
              <w:fldChar w:fldCharType="separate"/>
            </w:r>
            <w:r w:rsidR="00641408">
              <w:rPr>
                <w:noProof/>
                <w:webHidden/>
              </w:rPr>
              <w:t>1</w:t>
            </w:r>
            <w:r w:rsidR="00641408">
              <w:rPr>
                <w:noProof/>
                <w:webHidden/>
              </w:rPr>
              <w:t>8</w:t>
            </w:r>
            <w:r w:rsidR="00641408">
              <w:rPr>
                <w:noProof/>
                <w:webHidden/>
              </w:rPr>
              <w:fldChar w:fldCharType="end"/>
            </w:r>
          </w:hyperlink>
        </w:p>
        <w:p w14:paraId="758E2AB7" w14:textId="77777777" w:rsidR="00641408" w:rsidRDefault="00F72E5B">
          <w:pPr>
            <w:pStyle w:val="TOC2"/>
            <w:tabs>
              <w:tab w:val="right" w:pos="9350"/>
            </w:tabs>
            <w:rPr>
              <w:rFonts w:asciiTheme="minorHAnsi" w:eastAsiaTheme="minorEastAsia" w:hAnsiTheme="minorHAnsi" w:cstheme="minorBidi"/>
              <w:noProof/>
              <w:sz w:val="22"/>
              <w:szCs w:val="22"/>
              <w:lang w:val="en-US"/>
            </w:rPr>
          </w:pPr>
          <w:hyperlink w:anchor="_Toc528065178" w:history="1">
            <w:r w:rsidR="00641408" w:rsidRPr="00286E17">
              <w:rPr>
                <w:rStyle w:val="Hyperlink"/>
                <w:noProof/>
              </w:rPr>
              <w:t>​6.1​ Properties</w:t>
            </w:r>
            <w:r w:rsidR="00641408">
              <w:rPr>
                <w:noProof/>
                <w:webHidden/>
              </w:rPr>
              <w:tab/>
            </w:r>
            <w:r w:rsidR="00641408">
              <w:rPr>
                <w:noProof/>
                <w:webHidden/>
              </w:rPr>
              <w:fldChar w:fldCharType="begin"/>
            </w:r>
            <w:r w:rsidR="00641408">
              <w:rPr>
                <w:noProof/>
                <w:webHidden/>
              </w:rPr>
              <w:instrText xml:space="preserve"> PAGEREF _Toc528065178 \h </w:instrText>
            </w:r>
            <w:r w:rsidR="00641408">
              <w:rPr>
                <w:noProof/>
                <w:webHidden/>
              </w:rPr>
            </w:r>
            <w:r w:rsidR="00641408">
              <w:rPr>
                <w:noProof/>
                <w:webHidden/>
              </w:rPr>
              <w:fldChar w:fldCharType="separate"/>
            </w:r>
            <w:r w:rsidR="00641408">
              <w:rPr>
                <w:noProof/>
                <w:webHidden/>
              </w:rPr>
              <w:t>19</w:t>
            </w:r>
            <w:r w:rsidR="00641408">
              <w:rPr>
                <w:noProof/>
                <w:webHidden/>
              </w:rPr>
              <w:fldChar w:fldCharType="end"/>
            </w:r>
          </w:hyperlink>
        </w:p>
        <w:p w14:paraId="6A09A6BD" w14:textId="77777777" w:rsidR="00641408" w:rsidRDefault="00F72E5B">
          <w:pPr>
            <w:pStyle w:val="TOC2"/>
            <w:tabs>
              <w:tab w:val="right" w:pos="9350"/>
            </w:tabs>
            <w:rPr>
              <w:rFonts w:asciiTheme="minorHAnsi" w:eastAsiaTheme="minorEastAsia" w:hAnsiTheme="minorHAnsi" w:cstheme="minorBidi"/>
              <w:noProof/>
              <w:sz w:val="22"/>
              <w:szCs w:val="22"/>
              <w:lang w:val="en-US"/>
            </w:rPr>
          </w:pPr>
          <w:hyperlink w:anchor="_Toc528065179" w:history="1">
            <w:r w:rsidR="00641408" w:rsidRPr="00286E17">
              <w:rPr>
                <w:rStyle w:val="Hyperlink"/>
                <w:noProof/>
              </w:rPr>
              <w:t>​6.2​ Relationships</w:t>
            </w:r>
            <w:r w:rsidR="00641408">
              <w:rPr>
                <w:noProof/>
                <w:webHidden/>
              </w:rPr>
              <w:tab/>
            </w:r>
            <w:r w:rsidR="00641408">
              <w:rPr>
                <w:noProof/>
                <w:webHidden/>
              </w:rPr>
              <w:fldChar w:fldCharType="begin"/>
            </w:r>
            <w:r w:rsidR="00641408">
              <w:rPr>
                <w:noProof/>
                <w:webHidden/>
              </w:rPr>
              <w:instrText xml:space="preserve"> PAGEREF _Toc528065179 \h </w:instrText>
            </w:r>
            <w:r w:rsidR="00641408">
              <w:rPr>
                <w:noProof/>
                <w:webHidden/>
              </w:rPr>
            </w:r>
            <w:r w:rsidR="00641408">
              <w:rPr>
                <w:noProof/>
                <w:webHidden/>
              </w:rPr>
              <w:fldChar w:fldCharType="separate"/>
            </w:r>
            <w:r w:rsidR="00641408">
              <w:rPr>
                <w:noProof/>
                <w:webHidden/>
              </w:rPr>
              <w:t>19</w:t>
            </w:r>
            <w:r w:rsidR="00641408">
              <w:rPr>
                <w:noProof/>
                <w:webHidden/>
              </w:rPr>
              <w:fldChar w:fldCharType="end"/>
            </w:r>
          </w:hyperlink>
        </w:p>
        <w:p w14:paraId="0F4E8F08" w14:textId="77777777" w:rsidR="00641408" w:rsidRDefault="00F72E5B">
          <w:pPr>
            <w:pStyle w:val="TOC1"/>
            <w:tabs>
              <w:tab w:val="right" w:pos="9350"/>
            </w:tabs>
            <w:rPr>
              <w:rFonts w:asciiTheme="minorHAnsi" w:eastAsiaTheme="minorEastAsia" w:hAnsiTheme="minorHAnsi" w:cstheme="minorBidi"/>
              <w:noProof/>
              <w:sz w:val="22"/>
              <w:szCs w:val="22"/>
              <w:lang w:val="en-US"/>
            </w:rPr>
          </w:pPr>
          <w:hyperlink w:anchor="_Toc528065180" w:history="1">
            <w:r w:rsidR="002853D7">
              <w:rPr>
                <w:noProof/>
              </w:rPr>
              <w:pict w14:anchorId="3E7891A9">
                <v:rect id="_x0000_i1030" alt="" style="width:468pt;height:.05pt;mso-width-percent:0;mso-height-percent:0;mso-width-percent:0;mso-height-percent:0" o:hralign="center" o:hrstd="t" o:hr="t" fillcolor="#a0a0a0" stroked="f"/>
              </w:pict>
            </w:r>
            <w:r w:rsidR="00641408" w:rsidRPr="00286E17">
              <w:rPr>
                <w:rStyle w:val="Hyperlink"/>
                <w:noProof/>
              </w:rPr>
              <w:t>​8​ Customizing STIX™</w:t>
            </w:r>
            <w:r w:rsidR="00641408">
              <w:rPr>
                <w:noProof/>
                <w:webHidden/>
              </w:rPr>
              <w:tab/>
            </w:r>
            <w:r w:rsidR="00641408">
              <w:rPr>
                <w:noProof/>
                <w:webHidden/>
              </w:rPr>
              <w:fldChar w:fldCharType="begin"/>
            </w:r>
            <w:r w:rsidR="00641408">
              <w:rPr>
                <w:noProof/>
                <w:webHidden/>
              </w:rPr>
              <w:instrText xml:space="preserve"> PAGEREF _Toc528065180 \h </w:instrText>
            </w:r>
            <w:r w:rsidR="00641408">
              <w:rPr>
                <w:noProof/>
                <w:webHidden/>
              </w:rPr>
            </w:r>
            <w:r w:rsidR="00641408">
              <w:rPr>
                <w:noProof/>
                <w:webHidden/>
              </w:rPr>
              <w:fldChar w:fldCharType="separate"/>
            </w:r>
            <w:r w:rsidR="00641408">
              <w:rPr>
                <w:noProof/>
                <w:webHidden/>
              </w:rPr>
              <w:t>21</w:t>
            </w:r>
            <w:r w:rsidR="00641408">
              <w:rPr>
                <w:noProof/>
                <w:webHidden/>
              </w:rPr>
              <w:fldChar w:fldCharType="end"/>
            </w:r>
          </w:hyperlink>
        </w:p>
        <w:p w14:paraId="53D1EEBC" w14:textId="77777777" w:rsidR="00641408" w:rsidRDefault="00F72E5B">
          <w:pPr>
            <w:pStyle w:val="TOC2"/>
            <w:tabs>
              <w:tab w:val="right" w:pos="9350"/>
            </w:tabs>
            <w:rPr>
              <w:rFonts w:asciiTheme="minorHAnsi" w:eastAsiaTheme="minorEastAsia" w:hAnsiTheme="minorHAnsi" w:cstheme="minorBidi"/>
              <w:noProof/>
              <w:sz w:val="22"/>
              <w:szCs w:val="22"/>
              <w:lang w:val="en-US"/>
            </w:rPr>
          </w:pPr>
          <w:hyperlink w:anchor="_Toc528065181" w:history="1">
            <w:r w:rsidR="00641408" w:rsidRPr="00286E17">
              <w:rPr>
                <w:rStyle w:val="Hyperlink"/>
                <w:noProof/>
              </w:rPr>
              <w:t>​8.1​ Custom Properties</w:t>
            </w:r>
            <w:r w:rsidR="00641408">
              <w:rPr>
                <w:noProof/>
                <w:webHidden/>
              </w:rPr>
              <w:tab/>
            </w:r>
            <w:r w:rsidR="00641408">
              <w:rPr>
                <w:noProof/>
                <w:webHidden/>
              </w:rPr>
              <w:fldChar w:fldCharType="begin"/>
            </w:r>
            <w:r w:rsidR="00641408">
              <w:rPr>
                <w:noProof/>
                <w:webHidden/>
              </w:rPr>
              <w:instrText xml:space="preserve"> PAGEREF _Toc528065181 \h </w:instrText>
            </w:r>
            <w:r w:rsidR="00641408">
              <w:rPr>
                <w:noProof/>
                <w:webHidden/>
              </w:rPr>
            </w:r>
            <w:r w:rsidR="00641408">
              <w:rPr>
                <w:noProof/>
                <w:webHidden/>
              </w:rPr>
              <w:fldChar w:fldCharType="separate"/>
            </w:r>
            <w:r w:rsidR="00641408">
              <w:rPr>
                <w:noProof/>
                <w:webHidden/>
              </w:rPr>
              <w:t>21</w:t>
            </w:r>
            <w:r w:rsidR="00641408">
              <w:rPr>
                <w:noProof/>
                <w:webHidden/>
              </w:rPr>
              <w:fldChar w:fldCharType="end"/>
            </w:r>
          </w:hyperlink>
        </w:p>
        <w:p w14:paraId="37C0916B" w14:textId="77777777" w:rsidR="00641408" w:rsidRDefault="00F72E5B">
          <w:pPr>
            <w:pStyle w:val="TOC3"/>
            <w:tabs>
              <w:tab w:val="right" w:pos="9350"/>
            </w:tabs>
            <w:rPr>
              <w:rFonts w:asciiTheme="minorHAnsi" w:eastAsiaTheme="minorEastAsia" w:hAnsiTheme="minorHAnsi" w:cstheme="minorBidi"/>
              <w:noProof/>
              <w:sz w:val="22"/>
              <w:szCs w:val="22"/>
              <w:lang w:val="en-US"/>
            </w:rPr>
          </w:pPr>
          <w:hyperlink w:anchor="_Toc528065182" w:history="1">
            <w:r w:rsidR="00641408" w:rsidRPr="00286E17">
              <w:rPr>
                <w:rStyle w:val="Hyperlink"/>
                <w:noProof/>
              </w:rPr>
              <w:t>​8.1.1​ Requirements</w:t>
            </w:r>
            <w:r w:rsidR="00641408">
              <w:rPr>
                <w:noProof/>
                <w:webHidden/>
              </w:rPr>
              <w:tab/>
            </w:r>
            <w:r w:rsidR="00641408">
              <w:rPr>
                <w:noProof/>
                <w:webHidden/>
              </w:rPr>
              <w:fldChar w:fldCharType="begin"/>
            </w:r>
            <w:r w:rsidR="00641408">
              <w:rPr>
                <w:noProof/>
                <w:webHidden/>
              </w:rPr>
              <w:instrText xml:space="preserve"> PAGEREF _Toc528065182 \h </w:instrText>
            </w:r>
            <w:r w:rsidR="00641408">
              <w:rPr>
                <w:noProof/>
                <w:webHidden/>
              </w:rPr>
            </w:r>
            <w:r w:rsidR="00641408">
              <w:rPr>
                <w:noProof/>
                <w:webHidden/>
              </w:rPr>
              <w:fldChar w:fldCharType="separate"/>
            </w:r>
            <w:r w:rsidR="00641408">
              <w:rPr>
                <w:noProof/>
                <w:webHidden/>
              </w:rPr>
              <w:t>21</w:t>
            </w:r>
            <w:r w:rsidR="00641408">
              <w:rPr>
                <w:noProof/>
                <w:webHidden/>
              </w:rPr>
              <w:fldChar w:fldCharType="end"/>
            </w:r>
          </w:hyperlink>
        </w:p>
        <w:p w14:paraId="719777A8" w14:textId="77777777" w:rsidR="00641408" w:rsidRDefault="00F72E5B">
          <w:pPr>
            <w:pStyle w:val="TOC2"/>
            <w:tabs>
              <w:tab w:val="right" w:pos="9350"/>
            </w:tabs>
            <w:rPr>
              <w:rFonts w:asciiTheme="minorHAnsi" w:eastAsiaTheme="minorEastAsia" w:hAnsiTheme="minorHAnsi" w:cstheme="minorBidi"/>
              <w:noProof/>
              <w:sz w:val="22"/>
              <w:szCs w:val="22"/>
              <w:lang w:val="en-US"/>
            </w:rPr>
          </w:pPr>
          <w:hyperlink w:anchor="_Toc528065183" w:history="1">
            <w:r w:rsidR="00641408" w:rsidRPr="00286E17">
              <w:rPr>
                <w:rStyle w:val="Hyperlink"/>
                <w:noProof/>
              </w:rPr>
              <w:t>​8.2​ Custom Objects</w:t>
            </w:r>
            <w:r w:rsidR="00641408">
              <w:rPr>
                <w:noProof/>
                <w:webHidden/>
              </w:rPr>
              <w:tab/>
            </w:r>
            <w:r w:rsidR="00641408">
              <w:rPr>
                <w:noProof/>
                <w:webHidden/>
              </w:rPr>
              <w:fldChar w:fldCharType="begin"/>
            </w:r>
            <w:r w:rsidR="00641408">
              <w:rPr>
                <w:noProof/>
                <w:webHidden/>
              </w:rPr>
              <w:instrText xml:space="preserve"> PAGEREF _Toc528065183 \h </w:instrText>
            </w:r>
            <w:r w:rsidR="00641408">
              <w:rPr>
                <w:noProof/>
                <w:webHidden/>
              </w:rPr>
            </w:r>
            <w:r w:rsidR="00641408">
              <w:rPr>
                <w:noProof/>
                <w:webHidden/>
              </w:rPr>
              <w:fldChar w:fldCharType="separate"/>
            </w:r>
            <w:r w:rsidR="00641408">
              <w:rPr>
                <w:noProof/>
                <w:webHidden/>
              </w:rPr>
              <w:t>22</w:t>
            </w:r>
            <w:r w:rsidR="00641408">
              <w:rPr>
                <w:noProof/>
                <w:webHidden/>
              </w:rPr>
              <w:fldChar w:fldCharType="end"/>
            </w:r>
          </w:hyperlink>
        </w:p>
        <w:p w14:paraId="5AD6544D" w14:textId="77777777" w:rsidR="00641408" w:rsidRDefault="00F72E5B">
          <w:pPr>
            <w:pStyle w:val="TOC3"/>
            <w:tabs>
              <w:tab w:val="right" w:pos="9350"/>
            </w:tabs>
            <w:rPr>
              <w:rFonts w:asciiTheme="minorHAnsi" w:eastAsiaTheme="minorEastAsia" w:hAnsiTheme="minorHAnsi" w:cstheme="minorBidi"/>
              <w:noProof/>
              <w:sz w:val="22"/>
              <w:szCs w:val="22"/>
              <w:lang w:val="en-US"/>
            </w:rPr>
          </w:pPr>
          <w:hyperlink w:anchor="_Toc528065184" w:history="1">
            <w:r w:rsidR="00641408" w:rsidRPr="00286E17">
              <w:rPr>
                <w:rStyle w:val="Hyperlink"/>
                <w:noProof/>
              </w:rPr>
              <w:t>​8.2.1​ Requirements</w:t>
            </w:r>
            <w:r w:rsidR="00641408">
              <w:rPr>
                <w:noProof/>
                <w:webHidden/>
              </w:rPr>
              <w:tab/>
            </w:r>
            <w:r w:rsidR="00641408">
              <w:rPr>
                <w:noProof/>
                <w:webHidden/>
              </w:rPr>
              <w:fldChar w:fldCharType="begin"/>
            </w:r>
            <w:r w:rsidR="00641408">
              <w:rPr>
                <w:noProof/>
                <w:webHidden/>
              </w:rPr>
              <w:instrText xml:space="preserve"> PAGEREF _Toc528065184 \h </w:instrText>
            </w:r>
            <w:r w:rsidR="00641408">
              <w:rPr>
                <w:noProof/>
                <w:webHidden/>
              </w:rPr>
            </w:r>
            <w:r w:rsidR="00641408">
              <w:rPr>
                <w:noProof/>
                <w:webHidden/>
              </w:rPr>
              <w:fldChar w:fldCharType="separate"/>
            </w:r>
            <w:r w:rsidR="00641408">
              <w:rPr>
                <w:noProof/>
                <w:webHidden/>
              </w:rPr>
              <w:t>22</w:t>
            </w:r>
            <w:r w:rsidR="00641408">
              <w:rPr>
                <w:noProof/>
                <w:webHidden/>
              </w:rPr>
              <w:fldChar w:fldCharType="end"/>
            </w:r>
          </w:hyperlink>
        </w:p>
        <w:p w14:paraId="6B6CF9F1" w14:textId="77777777" w:rsidR="00641408" w:rsidRDefault="00F72E5B">
          <w:pPr>
            <w:pStyle w:val="TOC1"/>
            <w:tabs>
              <w:tab w:val="right" w:pos="9350"/>
            </w:tabs>
            <w:rPr>
              <w:rFonts w:asciiTheme="minorHAnsi" w:eastAsiaTheme="minorEastAsia" w:hAnsiTheme="minorHAnsi" w:cstheme="minorBidi"/>
              <w:noProof/>
              <w:sz w:val="22"/>
              <w:szCs w:val="22"/>
              <w:lang w:val="en-US"/>
            </w:rPr>
          </w:pPr>
          <w:hyperlink w:anchor="_Toc528065185" w:history="1">
            <w:r w:rsidR="002853D7">
              <w:rPr>
                <w:noProof/>
              </w:rPr>
              <w:pict w14:anchorId="4B827BBB">
                <v:rect id="_x0000_i1029" alt="" style="width:468pt;height:.05pt;mso-width-percent:0;mso-height-percent:0;mso-width-percent:0;mso-height-percent:0" o:hralign="center" o:hrstd="t" o:hr="t" fillcolor="#a0a0a0" stroked="f"/>
              </w:pict>
            </w:r>
            <w:r w:rsidR="00641408" w:rsidRPr="00286E17">
              <w:rPr>
                <w:rStyle w:val="Hyperlink"/>
                <w:noProof/>
              </w:rPr>
              <w:t>​Appendix E. Revision History</w:t>
            </w:r>
            <w:r w:rsidR="00641408">
              <w:rPr>
                <w:noProof/>
                <w:webHidden/>
              </w:rPr>
              <w:tab/>
            </w:r>
            <w:r w:rsidR="00641408">
              <w:rPr>
                <w:noProof/>
                <w:webHidden/>
              </w:rPr>
              <w:fldChar w:fldCharType="begin"/>
            </w:r>
            <w:r w:rsidR="00641408">
              <w:rPr>
                <w:noProof/>
                <w:webHidden/>
              </w:rPr>
              <w:instrText xml:space="preserve"> PAGEREF _Toc528065185 \h </w:instrText>
            </w:r>
            <w:r w:rsidR="00641408">
              <w:rPr>
                <w:noProof/>
                <w:webHidden/>
              </w:rPr>
            </w:r>
            <w:r w:rsidR="00641408">
              <w:rPr>
                <w:noProof/>
                <w:webHidden/>
              </w:rPr>
              <w:fldChar w:fldCharType="separate"/>
            </w:r>
            <w:r w:rsidR="00641408">
              <w:rPr>
                <w:noProof/>
                <w:webHidden/>
              </w:rPr>
              <w:t>23</w:t>
            </w:r>
            <w:r w:rsidR="00641408">
              <w:rPr>
                <w:noProof/>
                <w:webHidden/>
              </w:rPr>
              <w:fldChar w:fldCharType="end"/>
            </w:r>
          </w:hyperlink>
        </w:p>
        <w:p w14:paraId="72D6F002" w14:textId="26B27BF9" w:rsidR="00AC228C" w:rsidRDefault="001F3CCF">
          <w:pPr>
            <w:tabs>
              <w:tab w:val="right" w:pos="9360"/>
            </w:tabs>
            <w:spacing w:before="200" w:after="80" w:line="240" w:lineRule="auto"/>
          </w:pPr>
          <w:r>
            <w:fldChar w:fldCharType="end"/>
          </w:r>
        </w:p>
      </w:sdtContent>
    </w:sdt>
    <w:p w14:paraId="3AC26840" w14:textId="77777777" w:rsidR="00AC228C" w:rsidRDefault="00AC228C">
      <w:pPr>
        <w:pBdr>
          <w:top w:val="nil"/>
          <w:left w:val="nil"/>
          <w:bottom w:val="nil"/>
          <w:right w:val="nil"/>
          <w:between w:val="nil"/>
        </w:pBdr>
      </w:pPr>
    </w:p>
    <w:p w14:paraId="4F262BE7" w14:textId="77777777" w:rsidR="00AC228C" w:rsidRDefault="00AC228C">
      <w:pPr>
        <w:pBdr>
          <w:top w:val="nil"/>
          <w:left w:val="nil"/>
          <w:bottom w:val="nil"/>
          <w:right w:val="nil"/>
          <w:between w:val="nil"/>
        </w:pBdr>
      </w:pPr>
    </w:p>
    <w:p w14:paraId="066F0FCB" w14:textId="77777777" w:rsidR="00AC228C" w:rsidRDefault="00AC228C">
      <w:pPr>
        <w:pBdr>
          <w:top w:val="nil"/>
          <w:left w:val="nil"/>
          <w:bottom w:val="nil"/>
          <w:right w:val="nil"/>
          <w:between w:val="nil"/>
        </w:pBdr>
      </w:pPr>
    </w:p>
    <w:p w14:paraId="6C3D9CE9" w14:textId="1D6F3E9B" w:rsidR="00AC228C" w:rsidRDefault="001F3CCF" w:rsidP="00C75F96">
      <w:pPr>
        <w:pBdr>
          <w:top w:val="nil"/>
          <w:left w:val="nil"/>
          <w:bottom w:val="nil"/>
          <w:right w:val="nil"/>
          <w:between w:val="nil"/>
        </w:pBdr>
      </w:pPr>
      <w:r>
        <w:br w:type="page"/>
      </w:r>
      <w:bookmarkStart w:id="17" w:name="_Toc528065159"/>
      <w:r>
        <w:lastRenderedPageBreak/>
        <w:t>​</w:t>
      </w:r>
      <w:bookmarkStart w:id="18" w:name="8xvtdpvim3j2" w:colFirst="0" w:colLast="0"/>
      <w:bookmarkStart w:id="19" w:name="3k373n6bb1if" w:colFirst="0" w:colLast="0"/>
      <w:bookmarkStart w:id="20" w:name="i2i8ytdnrl3b" w:colFirst="0" w:colLast="0"/>
      <w:bookmarkStart w:id="21" w:name="kix.2ekb9m1fprm6" w:colFirst="0" w:colLast="0"/>
      <w:bookmarkStart w:id="22" w:name="2zqjjj5wdk2h" w:colFirst="0" w:colLast="0"/>
      <w:bookmarkStart w:id="23" w:name="kix.5jvc7h6u3pms" w:colFirst="0" w:colLast="0"/>
      <w:bookmarkStart w:id="24" w:name="gy969swqj06s" w:colFirst="0" w:colLast="0"/>
      <w:bookmarkStart w:id="25" w:name="pleh5znnqume" w:colFirst="0" w:colLast="0"/>
      <w:bookmarkStart w:id="26" w:name="2rvyub9rtmpf" w:colFirst="0" w:colLast="0"/>
      <w:bookmarkStart w:id="27" w:name="hsc6gfvaehlp" w:colFirst="0" w:colLast="0"/>
      <w:bookmarkStart w:id="28" w:name="7cnd2ygme7hu" w:colFirst="0" w:colLast="0"/>
      <w:bookmarkStart w:id="29" w:name="kix.uzu4quwrnbzu" w:colFirst="0" w:colLast="0"/>
      <w:bookmarkStart w:id="30" w:name="d1vnqbx33tkt" w:colFirst="0" w:colLast="0"/>
      <w:bookmarkStart w:id="31" w:name="kix.rgrzl0gs1lzv" w:colFirst="0" w:colLast="0"/>
      <w:bookmarkStart w:id="32" w:name="qvelyeswt61d" w:colFirst="0" w:colLast="0"/>
      <w:bookmarkStart w:id="33" w:name="kix.k9r5yawz7esj" w:colFirst="0" w:colLast="0"/>
      <w:bookmarkStart w:id="34" w:name="kix.srst2c4yp86u" w:colFirst="0" w:colLast="0"/>
      <w:bookmarkStart w:id="35" w:name="tuomqdh65uji" w:colFirst="0" w:colLast="0"/>
      <w:bookmarkStart w:id="36" w:name="wivrul9ne3d6" w:colFirst="0" w:colLast="0"/>
      <w:bookmarkStart w:id="37" w:name="kix.slqsyo7vqkr3" w:colFirst="0" w:colLast="0"/>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12B99221" w14:textId="18455825" w:rsidR="00AC228C" w:rsidRDefault="002853D7">
      <w:pPr>
        <w:pStyle w:val="Heading1"/>
        <w:pBdr>
          <w:top w:val="nil"/>
          <w:left w:val="nil"/>
          <w:bottom w:val="nil"/>
          <w:right w:val="nil"/>
          <w:between w:val="nil"/>
        </w:pBdr>
      </w:pPr>
      <w:bookmarkStart w:id="38" w:name="_95gfoglikdzh" w:colFirst="0" w:colLast="0"/>
      <w:bookmarkStart w:id="39" w:name="_Toc528065160"/>
      <w:bookmarkEnd w:id="38"/>
      <w:r>
        <w:rPr>
          <w:noProof/>
        </w:rPr>
        <w:pict w14:anchorId="38D12B08">
          <v:rect id="_x0000_i1028" alt="" style="width:468pt;height:.05pt;mso-width-percent:0;mso-height-percent:0;mso-width-percent:0;mso-height-percent:0" o:hralign="center" o:hrstd="t" o:hr="t" fillcolor="#a0a0a0" stroked="f"/>
        </w:pict>
      </w:r>
      <w:r w:rsidR="001F3CCF">
        <w:t>​5​ Data Markings</w:t>
      </w:r>
      <w:bookmarkEnd w:id="39"/>
    </w:p>
    <w:p w14:paraId="7427BCA6" w14:textId="77777777" w:rsidR="00AC228C" w:rsidRDefault="001F3CCF">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 These definitions are applied to complete STIX Objects using object markings and to individual properties of STIX Objects via granular markings.</w:t>
      </w:r>
    </w:p>
    <w:p w14:paraId="337D2324" w14:textId="77777777" w:rsidR="00AC228C" w:rsidRDefault="00AC228C">
      <w:pPr>
        <w:pBdr>
          <w:top w:val="nil"/>
          <w:left w:val="nil"/>
          <w:bottom w:val="nil"/>
          <w:right w:val="nil"/>
          <w:between w:val="nil"/>
        </w:pBdr>
      </w:pPr>
    </w:p>
    <w:p w14:paraId="62B9F936" w14:textId="77777777" w:rsidR="00AC228C" w:rsidRDefault="001F3CCF">
      <w:pPr>
        <w:pBdr>
          <w:top w:val="nil"/>
          <w:left w:val="nil"/>
          <w:bottom w:val="nil"/>
          <w:right w:val="nil"/>
          <w:between w:val="nil"/>
        </w:pBdr>
      </w:pPr>
      <w:r>
        <w:t>Multiple markings can be added to the same object, including both object and granular markings. Some types of marking definitions or trust groups have rules about which markings override other markings or which markings can be additive to other markings. This specification does not define rules for how multiple markings applied to the same object or property should be interpreted.</w:t>
      </w:r>
    </w:p>
    <w:p w14:paraId="139A845B" w14:textId="77777777" w:rsidR="00AC228C" w:rsidRDefault="00AC228C">
      <w:pPr>
        <w:pBdr>
          <w:top w:val="nil"/>
          <w:left w:val="nil"/>
          <w:bottom w:val="nil"/>
          <w:right w:val="nil"/>
          <w:between w:val="nil"/>
        </w:pBdr>
      </w:pPr>
    </w:p>
    <w:p w14:paraId="29D45494" w14:textId="77777777" w:rsidR="00AC228C" w:rsidRDefault="001F3CCF">
      <w:r>
        <w:t xml:space="preserve">Granular data markings are also used to mark individual fields on an object with which language their text content is in. For example, granular markings can be used to indicate that while the rest of the object is in English, the </w:t>
      </w:r>
      <w:r>
        <w:rPr>
          <w:rFonts w:ascii="Consolas" w:eastAsia="Consolas" w:hAnsi="Consolas" w:cs="Consolas"/>
          <w:b/>
        </w:rPr>
        <w:t>description</w:t>
      </w:r>
      <w:r>
        <w:t xml:space="preserve"> field is in Japanese. This mechanism does not use the marking-definition object to represent language, rather a separate </w:t>
      </w:r>
      <w:proofErr w:type="spellStart"/>
      <w:r>
        <w:rPr>
          <w:rFonts w:ascii="Consolas" w:eastAsia="Consolas" w:hAnsi="Consolas" w:cs="Consolas"/>
          <w:b/>
        </w:rPr>
        <w:t>lang</w:t>
      </w:r>
      <w:proofErr w:type="spellEnd"/>
      <w:r>
        <w:t xml:space="preserve"> field that can also be applied via granular markings.</w:t>
      </w:r>
    </w:p>
    <w:p w14:paraId="51BD6A1C" w14:textId="77777777" w:rsidR="00AC228C" w:rsidRDefault="001F3CCF">
      <w:pPr>
        <w:pStyle w:val="Heading2"/>
        <w:pBdr>
          <w:top w:val="nil"/>
          <w:left w:val="nil"/>
          <w:bottom w:val="nil"/>
          <w:right w:val="nil"/>
          <w:between w:val="nil"/>
        </w:pBdr>
      </w:pPr>
      <w:bookmarkStart w:id="40" w:name="_Toc528065161"/>
      <w:r>
        <w:t>​5.1​ Marking Definition</w:t>
      </w:r>
      <w:bookmarkEnd w:id="40"/>
    </w:p>
    <w:p w14:paraId="6A9CA4C9" w14:textId="77777777" w:rsidR="00AC228C" w:rsidRDefault="001F3CCF">
      <w:pPr>
        <w:pBdr>
          <w:top w:val="nil"/>
          <w:left w:val="nil"/>
          <w:bottom w:val="nil"/>
          <w:right w:val="nil"/>
          <w:between w:val="nil"/>
        </w:pBdr>
        <w:spacing w:line="331" w:lineRule="auto"/>
      </w:pPr>
      <w:r>
        <w:rPr>
          <w:b/>
        </w:rPr>
        <w:t>Type Name:</w:t>
      </w:r>
      <w:r>
        <w:t xml:space="preserve"> </w:t>
      </w:r>
      <w:r>
        <w:rPr>
          <w:rFonts w:ascii="Consolas" w:eastAsia="Consolas" w:hAnsi="Consolas" w:cs="Consolas"/>
          <w:color w:val="C7254E"/>
          <w:shd w:val="clear" w:color="auto" w:fill="F9F2F4"/>
        </w:rPr>
        <w:t>marking-definition</w:t>
      </w:r>
    </w:p>
    <w:p w14:paraId="166AB373" w14:textId="77777777" w:rsidR="00AC228C" w:rsidRDefault="00AC228C">
      <w:pPr>
        <w:pBdr>
          <w:top w:val="nil"/>
          <w:left w:val="nil"/>
          <w:bottom w:val="nil"/>
          <w:right w:val="nil"/>
          <w:between w:val="nil"/>
        </w:pBdr>
      </w:pPr>
    </w:p>
    <w:p w14:paraId="167302FE" w14:textId="77777777" w:rsidR="00AC228C" w:rsidRDefault="001F3CCF">
      <w:pPr>
        <w:pBdr>
          <w:top w:val="nil"/>
          <w:left w:val="nil"/>
          <w:bottom w:val="nil"/>
          <w:right w:val="nil"/>
          <w:between w:val="nil"/>
        </w:pBdr>
      </w:pPr>
      <w:r>
        <w:t xml:space="preserve">The </w:t>
      </w:r>
      <w:r>
        <w:rPr>
          <w:rFonts w:ascii="Consolas" w:eastAsia="Consolas" w:hAnsi="Consolas" w:cs="Consolas"/>
          <w:color w:val="C7254E"/>
          <w:shd w:val="clear" w:color="auto" w:fill="F9F2F4"/>
        </w:rPr>
        <w:t>marking-definition</w:t>
      </w:r>
      <w:r>
        <w:t xml:space="preserve"> object represents a specific marking. Data markings typically represent handling or sharing requirements for </w:t>
      </w:r>
      <w:proofErr w:type="gramStart"/>
      <w:r>
        <w:t>data, and</w:t>
      </w:r>
      <w:proofErr w:type="gramEnd"/>
      <w:r>
        <w:t xml:space="preserve"> are applied in the </w:t>
      </w:r>
      <w:proofErr w:type="spellStart"/>
      <w:r>
        <w:rPr>
          <w:rFonts w:ascii="Consolas" w:eastAsia="Consolas" w:hAnsi="Consolas" w:cs="Consolas"/>
          <w:b/>
        </w:rPr>
        <w:t>object_marking_refs</w:t>
      </w:r>
      <w:proofErr w:type="spellEnd"/>
      <w:r>
        <w:t xml:space="preserve"> and </w:t>
      </w:r>
      <w:proofErr w:type="spellStart"/>
      <w:r>
        <w:rPr>
          <w:rFonts w:ascii="Consolas" w:eastAsia="Consolas" w:hAnsi="Consolas" w:cs="Consolas"/>
          <w:b/>
        </w:rPr>
        <w:t>granular_markings</w:t>
      </w:r>
      <w:proofErr w:type="spellEnd"/>
      <w:r>
        <w:t xml:space="preserve"> properties on STIX Objects, which reference a list of IDs for </w:t>
      </w:r>
      <w:r>
        <w:rPr>
          <w:rFonts w:ascii="Consolas" w:eastAsia="Consolas" w:hAnsi="Consolas" w:cs="Consolas"/>
          <w:color w:val="C7254E"/>
          <w:shd w:val="clear" w:color="auto" w:fill="F9F2F4"/>
        </w:rPr>
        <w:t>marking-definition</w:t>
      </w:r>
      <w:r>
        <w:t xml:space="preserve"> objects.</w:t>
      </w:r>
    </w:p>
    <w:p w14:paraId="5546974C" w14:textId="77777777" w:rsidR="00AC228C" w:rsidRDefault="00AC228C">
      <w:pPr>
        <w:pBdr>
          <w:top w:val="nil"/>
          <w:left w:val="nil"/>
          <w:bottom w:val="nil"/>
          <w:right w:val="nil"/>
          <w:between w:val="nil"/>
        </w:pBdr>
      </w:pPr>
    </w:p>
    <w:p w14:paraId="10273453" w14:textId="77777777" w:rsidR="00AC228C" w:rsidRDefault="001F3CCF">
      <w:pPr>
        <w:pBdr>
          <w:top w:val="nil"/>
          <w:left w:val="nil"/>
          <w:bottom w:val="nil"/>
          <w:right w:val="nil"/>
          <w:between w:val="nil"/>
        </w:pBdr>
      </w:pPr>
      <w:r>
        <w:t>Two marking definition types are defined in this specification: TLP, to capture TLP markings, and Statement, to capture text marking statements. In addition, it is expected that the FIRST Information Exchange Policy (IEP) will be included in a future version once a machine-usable specification for it has been defined.</w:t>
      </w:r>
    </w:p>
    <w:p w14:paraId="4B0F1557" w14:textId="77777777" w:rsidR="00AC228C" w:rsidRDefault="00AC228C">
      <w:pPr>
        <w:pBdr>
          <w:top w:val="nil"/>
          <w:left w:val="nil"/>
          <w:bottom w:val="nil"/>
          <w:right w:val="nil"/>
          <w:between w:val="nil"/>
        </w:pBdr>
      </w:pPr>
    </w:p>
    <w:p w14:paraId="1CB2857F" w14:textId="77777777" w:rsidR="00AC228C" w:rsidRDefault="001F3CCF">
      <w:pPr>
        <w:pBdr>
          <w:top w:val="nil"/>
          <w:left w:val="nil"/>
          <w:bottom w:val="nil"/>
          <w:right w:val="nil"/>
          <w:between w:val="nil"/>
        </w:pBdr>
      </w:pPr>
      <w:r>
        <w:t>Unlike STIX Objects, Marking Definition objects cannot be versioned because it would allow for indirect changes to the markings on a STIX Object. For example, if a Statement marking is changed from "Reuse Allowed" to "Reuse Prohibited", all STIX Objects marked with that Statement marking would effectively have an updated marking without being updated themselves. Instead, a new Statement marking with the new text should be created and the marked objects updated to point to the new marking.</w:t>
      </w:r>
    </w:p>
    <w:p w14:paraId="07B81947" w14:textId="77777777" w:rsidR="00AC228C" w:rsidRDefault="00AC228C">
      <w:pPr>
        <w:pBdr>
          <w:top w:val="nil"/>
          <w:left w:val="nil"/>
          <w:bottom w:val="nil"/>
          <w:right w:val="nil"/>
          <w:between w:val="nil"/>
        </w:pBdr>
      </w:pPr>
    </w:p>
    <w:p w14:paraId="3CAE7EDA" w14:textId="77777777" w:rsidR="00AC228C" w:rsidRDefault="001F3CCF">
      <w:pPr>
        <w:pBdr>
          <w:top w:val="nil"/>
          <w:left w:val="nil"/>
          <w:bottom w:val="nil"/>
          <w:right w:val="nil"/>
          <w:between w:val="nil"/>
        </w:pBdr>
      </w:pPr>
      <w:r>
        <w:t>The JSON MTI serialization uses the JSON object type [</w:t>
      </w:r>
      <w:hyperlink w:anchor="pleh5znnqume">
        <w:r>
          <w:rPr>
            <w:color w:val="1155CC"/>
            <w:u w:val="single"/>
          </w:rPr>
          <w:t>RFC8259</w:t>
        </w:r>
      </w:hyperlink>
      <w:r>
        <w:t xml:space="preserve">] when representing </w:t>
      </w:r>
      <w:r>
        <w:rPr>
          <w:rFonts w:ascii="Consolas" w:eastAsia="Consolas" w:hAnsi="Consolas" w:cs="Consolas"/>
          <w:color w:val="C7254E"/>
          <w:shd w:val="clear" w:color="auto" w:fill="F9F2F4"/>
        </w:rPr>
        <w:t>marking-definition</w:t>
      </w:r>
      <w:r>
        <w:t>.</w:t>
      </w:r>
    </w:p>
    <w:p w14:paraId="0D4544AB" w14:textId="77777777" w:rsidR="00AC228C" w:rsidRDefault="001F3CCF">
      <w:pPr>
        <w:pStyle w:val="Heading3"/>
        <w:pBdr>
          <w:top w:val="nil"/>
          <w:left w:val="nil"/>
          <w:bottom w:val="nil"/>
          <w:right w:val="nil"/>
          <w:between w:val="nil"/>
        </w:pBdr>
      </w:pPr>
      <w:bookmarkStart w:id="41" w:name="_Toc528065162"/>
      <w:r>
        <w:t>​5.1.1​ Properties</w:t>
      </w:r>
      <w:bookmarkEnd w:id="41"/>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AC228C" w14:paraId="614FADC1" w14:textId="77777777">
        <w:tc>
          <w:tcPr>
            <w:tcW w:w="2900" w:type="dxa"/>
            <w:shd w:val="clear" w:color="auto" w:fill="073763"/>
            <w:tcMar>
              <w:top w:w="100" w:type="dxa"/>
              <w:left w:w="100" w:type="dxa"/>
              <w:bottom w:w="100" w:type="dxa"/>
              <w:right w:w="100" w:type="dxa"/>
            </w:tcMar>
          </w:tcPr>
          <w:p w14:paraId="356814EF" w14:textId="77777777" w:rsidR="00AC228C" w:rsidRDefault="001F3CCF">
            <w:pPr>
              <w:widowControl w:val="0"/>
              <w:pBdr>
                <w:top w:val="nil"/>
                <w:left w:val="nil"/>
                <w:bottom w:val="nil"/>
                <w:right w:val="nil"/>
                <w:between w:val="nil"/>
              </w:pBdr>
              <w:spacing w:line="240" w:lineRule="auto"/>
              <w:rPr>
                <w:b/>
                <w:color w:val="FFFFFF"/>
              </w:rPr>
            </w:pPr>
            <w:r>
              <w:rPr>
                <w:b/>
                <w:color w:val="FFFFFF"/>
              </w:rPr>
              <w:t>Property Name</w:t>
            </w:r>
          </w:p>
        </w:tc>
        <w:tc>
          <w:tcPr>
            <w:tcW w:w="2680" w:type="dxa"/>
            <w:shd w:val="clear" w:color="auto" w:fill="073763"/>
            <w:tcMar>
              <w:top w:w="100" w:type="dxa"/>
              <w:left w:w="100" w:type="dxa"/>
              <w:bottom w:w="100" w:type="dxa"/>
              <w:right w:w="100" w:type="dxa"/>
            </w:tcMar>
          </w:tcPr>
          <w:p w14:paraId="74F7F33B" w14:textId="77777777" w:rsidR="00AC228C" w:rsidRDefault="001F3CCF">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673B198A" w14:textId="77777777" w:rsidR="00AC228C" w:rsidRDefault="001F3CCF">
            <w:pPr>
              <w:widowControl w:val="0"/>
              <w:pBdr>
                <w:top w:val="nil"/>
                <w:left w:val="nil"/>
                <w:bottom w:val="nil"/>
                <w:right w:val="nil"/>
                <w:between w:val="nil"/>
              </w:pBdr>
              <w:spacing w:line="240" w:lineRule="auto"/>
              <w:rPr>
                <w:b/>
                <w:color w:val="FFFFFF"/>
              </w:rPr>
            </w:pPr>
            <w:r>
              <w:rPr>
                <w:b/>
                <w:color w:val="FFFFFF"/>
              </w:rPr>
              <w:t>Description</w:t>
            </w:r>
          </w:p>
        </w:tc>
      </w:tr>
      <w:tr w:rsidR="00AC228C" w14:paraId="5AD817A3" w14:textId="77777777">
        <w:tc>
          <w:tcPr>
            <w:tcW w:w="2900" w:type="dxa"/>
            <w:shd w:val="clear" w:color="auto" w:fill="auto"/>
            <w:tcMar>
              <w:top w:w="100" w:type="dxa"/>
              <w:left w:w="100" w:type="dxa"/>
              <w:bottom w:w="100" w:type="dxa"/>
              <w:right w:w="100" w:type="dxa"/>
            </w:tcMar>
          </w:tcPr>
          <w:p w14:paraId="48C9B129" w14:textId="77777777" w:rsidR="00AC228C" w:rsidRDefault="001F3CCF">
            <w:pPr>
              <w:widowControl w:val="0"/>
              <w:pBdr>
                <w:top w:val="nil"/>
                <w:left w:val="nil"/>
                <w:bottom w:val="nil"/>
                <w:right w:val="nil"/>
                <w:between w:val="nil"/>
              </w:pBdr>
              <w:spacing w:line="240" w:lineRule="auto"/>
            </w:pPr>
            <w:r>
              <w:rPr>
                <w:rFonts w:ascii="Consolas" w:eastAsia="Consolas" w:hAnsi="Consolas" w:cs="Consolas"/>
                <w:b/>
              </w:rPr>
              <w:lastRenderedPageBreak/>
              <w:t>type</w:t>
            </w:r>
            <w:r>
              <w:t xml:space="preserve"> (required)</w:t>
            </w:r>
          </w:p>
        </w:tc>
        <w:tc>
          <w:tcPr>
            <w:tcW w:w="2680" w:type="dxa"/>
            <w:shd w:val="clear" w:color="auto" w:fill="auto"/>
            <w:tcMar>
              <w:top w:w="100" w:type="dxa"/>
              <w:left w:w="100" w:type="dxa"/>
              <w:bottom w:w="100" w:type="dxa"/>
              <w:right w:w="100" w:type="dxa"/>
            </w:tcMar>
          </w:tcPr>
          <w:p w14:paraId="7C9E48E2" w14:textId="77777777" w:rsidR="00AC228C" w:rsidRDefault="001F3CCF">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F5F01E2" w14:textId="77777777" w:rsidR="00AC228C" w:rsidRDefault="001F3CCF">
            <w:pPr>
              <w:pBdr>
                <w:top w:val="nil"/>
                <w:left w:val="nil"/>
                <w:bottom w:val="nil"/>
                <w:right w:val="nil"/>
                <w:between w:val="nil"/>
              </w:pBdr>
            </w:pPr>
            <w:r>
              <w:t xml:space="preserve">The </w:t>
            </w:r>
            <w:r>
              <w:rPr>
                <w:rFonts w:ascii="Consolas" w:eastAsia="Consolas" w:hAnsi="Consolas" w:cs="Consolas"/>
                <w:b/>
              </w:rPr>
              <w:t>type</w:t>
            </w:r>
            <w:r>
              <w:t xml:space="preserve"> property identifies the type of object. The value of this property </w:t>
            </w:r>
            <w:r>
              <w:rPr>
                <w:b/>
              </w:rPr>
              <w:t xml:space="preserve">MUST </w:t>
            </w:r>
            <w:r>
              <w:t xml:space="preserve">be </w:t>
            </w:r>
            <w:proofErr w:type="gramStart"/>
            <w:r>
              <w:rPr>
                <w:rFonts w:ascii="Consolas" w:eastAsia="Consolas" w:hAnsi="Consolas" w:cs="Consolas"/>
                <w:color w:val="073763"/>
                <w:shd w:val="clear" w:color="auto" w:fill="CFE2F3"/>
              </w:rPr>
              <w:t>marking-definition</w:t>
            </w:r>
            <w:proofErr w:type="gramEnd"/>
            <w:r>
              <w:t>.</w:t>
            </w:r>
          </w:p>
        </w:tc>
      </w:tr>
      <w:tr w:rsidR="00AC228C" w14:paraId="48C0E8EA" w14:textId="77777777">
        <w:tc>
          <w:tcPr>
            <w:tcW w:w="2900" w:type="dxa"/>
            <w:shd w:val="clear" w:color="auto" w:fill="auto"/>
            <w:tcMar>
              <w:top w:w="100" w:type="dxa"/>
              <w:left w:w="100" w:type="dxa"/>
              <w:bottom w:w="100" w:type="dxa"/>
              <w:right w:w="100" w:type="dxa"/>
            </w:tcMar>
          </w:tcPr>
          <w:p w14:paraId="2F0FAE91" w14:textId="77777777" w:rsidR="00AC228C" w:rsidRDefault="001F3CCF">
            <w:pPr>
              <w:widowControl w:val="0"/>
              <w:spacing w:line="240" w:lineRule="auto"/>
              <w:rPr>
                <w:rFonts w:ascii="Consolas" w:eastAsia="Consolas" w:hAnsi="Consolas" w:cs="Consolas"/>
                <w:b/>
              </w:rPr>
            </w:pPr>
            <w:proofErr w:type="spellStart"/>
            <w:r>
              <w:rPr>
                <w:rFonts w:ascii="Consolas" w:eastAsia="Consolas" w:hAnsi="Consolas" w:cs="Consolas"/>
                <w:b/>
              </w:rPr>
              <w:t>spec_version</w:t>
            </w:r>
            <w:proofErr w:type="spellEnd"/>
            <w:r>
              <w:t xml:space="preserve"> (required)</w:t>
            </w:r>
          </w:p>
        </w:tc>
        <w:tc>
          <w:tcPr>
            <w:tcW w:w="2680" w:type="dxa"/>
            <w:shd w:val="clear" w:color="auto" w:fill="auto"/>
            <w:tcMar>
              <w:top w:w="100" w:type="dxa"/>
              <w:left w:w="100" w:type="dxa"/>
              <w:bottom w:w="100" w:type="dxa"/>
              <w:right w:w="100" w:type="dxa"/>
            </w:tcMar>
          </w:tcPr>
          <w:p w14:paraId="07A8CF2A" w14:textId="77777777" w:rsidR="00AC228C" w:rsidRDefault="001F3CCF">
            <w:pP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220339B" w14:textId="77777777" w:rsidR="00AC228C" w:rsidRDefault="001F3CCF">
            <w:r>
              <w:t>The version of the STIX specification used to represent this object.</w:t>
            </w:r>
          </w:p>
          <w:p w14:paraId="5868A7BC" w14:textId="77777777" w:rsidR="00AC228C" w:rsidRDefault="00AC228C"/>
          <w:p w14:paraId="41F7BCD3" w14:textId="77777777" w:rsidR="00AC228C" w:rsidRDefault="001F3CCF">
            <w:r>
              <w:t xml:space="preserve">The value of this property </w:t>
            </w:r>
            <w:r>
              <w:rPr>
                <w:b/>
              </w:rPr>
              <w:t>MUST</w:t>
            </w:r>
            <w:r>
              <w:t xml:space="preserve"> be </w:t>
            </w:r>
            <w:r>
              <w:rPr>
                <w:rFonts w:ascii="Consolas" w:eastAsia="Consolas" w:hAnsi="Consolas" w:cs="Consolas"/>
                <w:color w:val="073763"/>
                <w:shd w:val="clear" w:color="auto" w:fill="CFE2F3"/>
              </w:rPr>
              <w:t>2.1</w:t>
            </w:r>
            <w:r>
              <w:t xml:space="preserve"> for STIX Objects defined according to this specification.</w:t>
            </w:r>
          </w:p>
          <w:p w14:paraId="5813C936" w14:textId="77777777" w:rsidR="00AC228C" w:rsidRDefault="00AC228C"/>
          <w:p w14:paraId="0A1AFF4D" w14:textId="77777777" w:rsidR="00AC228C" w:rsidRDefault="001F3CCF">
            <w:r>
              <w:t xml:space="preserve">Per </w:t>
            </w:r>
            <w:hyperlink w:anchor="f8b4ia7wsgac">
              <w:r>
                <w:rPr>
                  <w:i/>
                  <w:color w:val="1155CC"/>
                  <w:u w:val="single"/>
                </w:rPr>
                <w:t>STIX™ Version 2.1. Part 1: STIX Core Concepts</w:t>
              </w:r>
            </w:hyperlink>
            <w:r>
              <w:t xml:space="preserve">, if objects are found where this property is not present, the implicit value is </w:t>
            </w:r>
            <w:r>
              <w:rPr>
                <w:rFonts w:ascii="Consolas" w:eastAsia="Consolas" w:hAnsi="Consolas" w:cs="Consolas"/>
                <w:color w:val="073763"/>
                <w:shd w:val="clear" w:color="auto" w:fill="CFE2F3"/>
              </w:rPr>
              <w:t>2.0</w:t>
            </w:r>
            <w:r>
              <w:t>.</w:t>
            </w:r>
          </w:p>
        </w:tc>
      </w:tr>
      <w:tr w:rsidR="00AC228C" w14:paraId="10EE34EF" w14:textId="77777777">
        <w:tc>
          <w:tcPr>
            <w:tcW w:w="2900" w:type="dxa"/>
            <w:shd w:val="clear" w:color="auto" w:fill="auto"/>
            <w:tcMar>
              <w:top w:w="100" w:type="dxa"/>
              <w:left w:w="100" w:type="dxa"/>
              <w:bottom w:w="100" w:type="dxa"/>
              <w:right w:w="100" w:type="dxa"/>
            </w:tcMar>
          </w:tcPr>
          <w:p w14:paraId="2BB43ED6" w14:textId="77777777" w:rsidR="00AC228C" w:rsidRDefault="001F3CCF">
            <w:pPr>
              <w:widowControl w:val="0"/>
              <w:pBdr>
                <w:top w:val="nil"/>
                <w:left w:val="nil"/>
                <w:bottom w:val="nil"/>
                <w:right w:val="nil"/>
                <w:between w:val="nil"/>
              </w:pBdr>
              <w:spacing w:line="240" w:lineRule="auto"/>
            </w:pPr>
            <w:r>
              <w:rPr>
                <w:rFonts w:ascii="Consolas" w:eastAsia="Consolas" w:hAnsi="Consolas" w:cs="Consolas"/>
                <w:b/>
              </w:rPr>
              <w:t>id</w:t>
            </w:r>
            <w:r>
              <w:t xml:space="preserve"> (required)</w:t>
            </w:r>
          </w:p>
        </w:tc>
        <w:tc>
          <w:tcPr>
            <w:tcW w:w="2680" w:type="dxa"/>
            <w:shd w:val="clear" w:color="auto" w:fill="auto"/>
            <w:tcMar>
              <w:top w:w="100" w:type="dxa"/>
              <w:left w:w="100" w:type="dxa"/>
              <w:bottom w:w="100" w:type="dxa"/>
              <w:right w:w="100" w:type="dxa"/>
            </w:tcMar>
          </w:tcPr>
          <w:p w14:paraId="3CDB6BD0" w14:textId="77777777" w:rsidR="00AC228C" w:rsidRDefault="001F3CCF">
            <w:pPr>
              <w:pBdr>
                <w:top w:val="nil"/>
                <w:left w:val="nil"/>
                <w:bottom w:val="nil"/>
                <w:right w:val="nil"/>
                <w:between w:val="nil"/>
              </w:pBdr>
            </w:pPr>
            <w:r>
              <w:rPr>
                <w:rFonts w:ascii="Consolas" w:eastAsia="Consolas" w:hAnsi="Consolas" w:cs="Consolas"/>
                <w:color w:val="C7254E"/>
                <w:shd w:val="clear" w:color="auto" w:fill="F9F2F4"/>
              </w:rPr>
              <w:t>identifier</w:t>
            </w:r>
          </w:p>
        </w:tc>
        <w:tc>
          <w:tcPr>
            <w:tcW w:w="3780" w:type="dxa"/>
            <w:shd w:val="clear" w:color="auto" w:fill="auto"/>
            <w:tcMar>
              <w:top w:w="100" w:type="dxa"/>
              <w:left w:w="100" w:type="dxa"/>
              <w:bottom w:w="100" w:type="dxa"/>
              <w:right w:w="100" w:type="dxa"/>
            </w:tcMar>
          </w:tcPr>
          <w:p w14:paraId="48C3DCC2" w14:textId="77777777" w:rsidR="00AC228C" w:rsidRDefault="001F3CCF">
            <w:pPr>
              <w:pBdr>
                <w:top w:val="nil"/>
                <w:left w:val="nil"/>
                <w:bottom w:val="nil"/>
                <w:right w:val="nil"/>
                <w:between w:val="nil"/>
              </w:pBdr>
            </w:pPr>
            <w:r>
              <w:t xml:space="preserve">The </w:t>
            </w:r>
            <w:r>
              <w:rPr>
                <w:rFonts w:ascii="Consolas" w:eastAsia="Consolas" w:hAnsi="Consolas" w:cs="Consolas"/>
                <w:b/>
              </w:rPr>
              <w:t>id</w:t>
            </w:r>
            <w:r>
              <w:t xml:space="preserve"> property universally and uniquely identifies this Marking Definition.</w:t>
            </w:r>
          </w:p>
          <w:p w14:paraId="1CF8E249" w14:textId="77777777" w:rsidR="00AC228C" w:rsidRDefault="00AC228C">
            <w:pPr>
              <w:pBdr>
                <w:top w:val="nil"/>
                <w:left w:val="nil"/>
                <w:bottom w:val="nil"/>
                <w:right w:val="nil"/>
                <w:between w:val="nil"/>
              </w:pBdr>
            </w:pPr>
          </w:p>
          <w:p w14:paraId="130DBBE6" w14:textId="77777777" w:rsidR="00AC228C" w:rsidRDefault="001F3CCF">
            <w:pPr>
              <w:pBdr>
                <w:top w:val="nil"/>
                <w:left w:val="nil"/>
                <w:bottom w:val="nil"/>
                <w:right w:val="nil"/>
                <w:between w:val="nil"/>
              </w:pBdr>
            </w:pPr>
            <w:r>
              <w:t xml:space="preserve">Because the object type is part of the </w:t>
            </w:r>
            <w:r>
              <w:rPr>
                <w:rFonts w:ascii="Consolas" w:eastAsia="Consolas" w:hAnsi="Consolas" w:cs="Consolas"/>
                <w:color w:val="C7254E"/>
                <w:shd w:val="clear" w:color="auto" w:fill="F9F2F4"/>
              </w:rPr>
              <w:t>identifier</w:t>
            </w:r>
            <w:r>
              <w:t xml:space="preserve">, it is not possible for objects of different types to share the same </w:t>
            </w:r>
            <w:r>
              <w:rPr>
                <w:rFonts w:ascii="Consolas" w:eastAsia="Consolas" w:hAnsi="Consolas" w:cs="Consolas"/>
                <w:b/>
              </w:rPr>
              <w:t>id</w:t>
            </w:r>
            <w:r>
              <w:t>.</w:t>
            </w:r>
          </w:p>
        </w:tc>
      </w:tr>
      <w:tr w:rsidR="00AC228C" w14:paraId="487B8A7A" w14:textId="77777777">
        <w:tc>
          <w:tcPr>
            <w:tcW w:w="2900" w:type="dxa"/>
            <w:shd w:val="clear" w:color="auto" w:fill="auto"/>
            <w:tcMar>
              <w:top w:w="100" w:type="dxa"/>
              <w:left w:w="100" w:type="dxa"/>
              <w:bottom w:w="100" w:type="dxa"/>
              <w:right w:w="100" w:type="dxa"/>
            </w:tcMar>
          </w:tcPr>
          <w:p w14:paraId="1D716827" w14:textId="77777777" w:rsidR="00AC228C" w:rsidRDefault="001F3CCF">
            <w:pPr>
              <w:widowControl w:val="0"/>
              <w:pBdr>
                <w:top w:val="nil"/>
                <w:left w:val="nil"/>
                <w:bottom w:val="nil"/>
                <w:right w:val="nil"/>
                <w:between w:val="nil"/>
              </w:pBdr>
              <w:spacing w:line="240" w:lineRule="auto"/>
            </w:pPr>
            <w:proofErr w:type="spellStart"/>
            <w:r>
              <w:rPr>
                <w:rFonts w:ascii="Consolas" w:eastAsia="Consolas" w:hAnsi="Consolas" w:cs="Consolas"/>
                <w:b/>
              </w:rPr>
              <w:t>created_by_ref</w:t>
            </w:r>
            <w:proofErr w:type="spellEnd"/>
            <w:r>
              <w:t xml:space="preserve"> (optional)</w:t>
            </w:r>
          </w:p>
        </w:tc>
        <w:tc>
          <w:tcPr>
            <w:tcW w:w="2680" w:type="dxa"/>
            <w:shd w:val="clear" w:color="auto" w:fill="auto"/>
            <w:tcMar>
              <w:top w:w="100" w:type="dxa"/>
              <w:left w:w="100" w:type="dxa"/>
              <w:bottom w:w="100" w:type="dxa"/>
              <w:right w:w="100" w:type="dxa"/>
            </w:tcMar>
          </w:tcPr>
          <w:p w14:paraId="22B563E8" w14:textId="77777777" w:rsidR="00AC228C" w:rsidRDefault="001F3CCF">
            <w:pPr>
              <w:pBdr>
                <w:top w:val="nil"/>
                <w:left w:val="nil"/>
                <w:bottom w:val="nil"/>
                <w:right w:val="nil"/>
                <w:between w:val="nil"/>
              </w:pBdr>
            </w:pPr>
            <w:r>
              <w:rPr>
                <w:rFonts w:ascii="Consolas" w:eastAsia="Consolas" w:hAnsi="Consolas" w:cs="Consolas"/>
                <w:color w:val="C7254E"/>
                <w:shd w:val="clear" w:color="auto" w:fill="F9F2F4"/>
              </w:rPr>
              <w:t>identifier</w:t>
            </w:r>
          </w:p>
        </w:tc>
        <w:tc>
          <w:tcPr>
            <w:tcW w:w="3780" w:type="dxa"/>
            <w:shd w:val="clear" w:color="auto" w:fill="auto"/>
            <w:tcMar>
              <w:top w:w="100" w:type="dxa"/>
              <w:left w:w="100" w:type="dxa"/>
              <w:bottom w:w="100" w:type="dxa"/>
              <w:right w:w="100" w:type="dxa"/>
            </w:tcMar>
          </w:tcPr>
          <w:p w14:paraId="23C6768D" w14:textId="77777777" w:rsidR="00AC228C" w:rsidRDefault="001F3CCF">
            <w:pPr>
              <w:pBdr>
                <w:top w:val="nil"/>
                <w:left w:val="nil"/>
                <w:bottom w:val="nil"/>
                <w:right w:val="nil"/>
                <w:between w:val="nil"/>
              </w:pBdr>
              <w:spacing w:line="240" w:lineRule="auto"/>
            </w:pPr>
            <w:r>
              <w:t xml:space="preserve">The </w:t>
            </w:r>
            <w:proofErr w:type="spellStart"/>
            <w:r>
              <w:rPr>
                <w:rFonts w:ascii="Consolas" w:eastAsia="Consolas" w:hAnsi="Consolas" w:cs="Consolas"/>
                <w:b/>
              </w:rPr>
              <w:t>created_by_ref</w:t>
            </w:r>
            <w:proofErr w:type="spellEnd"/>
            <w:r>
              <w:t xml:space="preserve"> property specifies the ID of the </w:t>
            </w:r>
            <w:r>
              <w:rPr>
                <w:rFonts w:ascii="Consolas" w:eastAsia="Consolas" w:hAnsi="Consolas" w:cs="Consolas"/>
                <w:color w:val="C7254E"/>
                <w:shd w:val="clear" w:color="auto" w:fill="F9F2F4"/>
              </w:rPr>
              <w:t>identity</w:t>
            </w:r>
            <w:r>
              <w:t xml:space="preserve"> object that describes the entity that created this Marking Definition.</w:t>
            </w:r>
          </w:p>
          <w:p w14:paraId="0FBECCB4" w14:textId="77777777" w:rsidR="00AC228C" w:rsidRDefault="00AC228C">
            <w:pPr>
              <w:pBdr>
                <w:top w:val="nil"/>
                <w:left w:val="nil"/>
                <w:bottom w:val="nil"/>
                <w:right w:val="nil"/>
                <w:between w:val="nil"/>
              </w:pBdr>
              <w:spacing w:line="240" w:lineRule="auto"/>
            </w:pPr>
          </w:p>
          <w:p w14:paraId="25BFC1D3" w14:textId="77777777" w:rsidR="00AC228C" w:rsidRDefault="001F3CCF">
            <w:pPr>
              <w:pBdr>
                <w:top w:val="nil"/>
                <w:left w:val="nil"/>
                <w:bottom w:val="nil"/>
                <w:right w:val="nil"/>
                <w:between w:val="nil"/>
              </w:pBdr>
              <w:spacing w:line="240" w:lineRule="auto"/>
            </w:pPr>
            <w:r>
              <w:t>If this attribute is omitted, the source of this information is undefined. This may be used by object creators who wish to remain anonymous.</w:t>
            </w:r>
          </w:p>
        </w:tc>
      </w:tr>
      <w:tr w:rsidR="00AC228C" w14:paraId="76C36152" w14:textId="77777777">
        <w:tc>
          <w:tcPr>
            <w:tcW w:w="2900" w:type="dxa"/>
            <w:shd w:val="clear" w:color="auto" w:fill="auto"/>
            <w:tcMar>
              <w:top w:w="100" w:type="dxa"/>
              <w:left w:w="100" w:type="dxa"/>
              <w:bottom w:w="100" w:type="dxa"/>
              <w:right w:w="100" w:type="dxa"/>
            </w:tcMar>
          </w:tcPr>
          <w:p w14:paraId="467C4775" w14:textId="77777777" w:rsidR="00AC228C" w:rsidRDefault="001F3CCF">
            <w:pPr>
              <w:widowControl w:val="0"/>
              <w:pBdr>
                <w:top w:val="nil"/>
                <w:left w:val="nil"/>
                <w:bottom w:val="nil"/>
                <w:right w:val="nil"/>
                <w:between w:val="nil"/>
              </w:pBdr>
              <w:spacing w:line="240" w:lineRule="auto"/>
            </w:pPr>
            <w:r>
              <w:rPr>
                <w:rFonts w:ascii="Consolas" w:eastAsia="Consolas" w:hAnsi="Consolas" w:cs="Consolas"/>
                <w:b/>
              </w:rPr>
              <w:t>created</w:t>
            </w:r>
            <w:r>
              <w:t xml:space="preserve"> (required)</w:t>
            </w:r>
          </w:p>
        </w:tc>
        <w:tc>
          <w:tcPr>
            <w:tcW w:w="2680" w:type="dxa"/>
            <w:shd w:val="clear" w:color="auto" w:fill="auto"/>
            <w:tcMar>
              <w:top w:w="100" w:type="dxa"/>
              <w:left w:w="100" w:type="dxa"/>
              <w:bottom w:w="100" w:type="dxa"/>
              <w:right w:w="100" w:type="dxa"/>
            </w:tcMar>
          </w:tcPr>
          <w:p w14:paraId="28CE24E1" w14:textId="77777777" w:rsidR="00AC228C" w:rsidRDefault="001F3CCF">
            <w:pPr>
              <w:pBdr>
                <w:top w:val="nil"/>
                <w:left w:val="nil"/>
                <w:bottom w:val="nil"/>
                <w:right w:val="nil"/>
                <w:between w:val="nil"/>
              </w:pBd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07698942" w14:textId="77777777" w:rsidR="00AC228C" w:rsidRDefault="001F3CCF">
            <w:pPr>
              <w:pBdr>
                <w:top w:val="nil"/>
                <w:left w:val="nil"/>
                <w:bottom w:val="nil"/>
                <w:right w:val="nil"/>
                <w:between w:val="nil"/>
              </w:pBdr>
              <w:spacing w:line="240" w:lineRule="auto"/>
            </w:pPr>
            <w:r>
              <w:t xml:space="preserve">The </w:t>
            </w:r>
            <w:r>
              <w:rPr>
                <w:rFonts w:ascii="Consolas" w:eastAsia="Consolas" w:hAnsi="Consolas" w:cs="Consolas"/>
                <w:b/>
              </w:rPr>
              <w:t>created</w:t>
            </w:r>
            <w:r>
              <w:t xml:space="preserve"> property represents the time at which the Marking Definition was created. The object creator can use the time it deems most appropriate as the time the object was created.</w:t>
            </w:r>
          </w:p>
        </w:tc>
      </w:tr>
      <w:tr w:rsidR="00AC228C" w14:paraId="78390983" w14:textId="77777777">
        <w:tc>
          <w:tcPr>
            <w:tcW w:w="29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797768" w14:textId="77777777" w:rsidR="00AC228C" w:rsidRDefault="001F3CCF">
            <w:pPr>
              <w:widowControl w:val="0"/>
              <w:pBdr>
                <w:top w:val="nil"/>
                <w:left w:val="nil"/>
                <w:bottom w:val="nil"/>
                <w:right w:val="nil"/>
                <w:between w:val="nil"/>
              </w:pBdr>
              <w:spacing w:line="240" w:lineRule="auto"/>
            </w:pPr>
            <w:proofErr w:type="spellStart"/>
            <w:r>
              <w:rPr>
                <w:rFonts w:ascii="Consolas" w:eastAsia="Consolas" w:hAnsi="Consolas" w:cs="Consolas"/>
                <w:b/>
              </w:rPr>
              <w:t>external_references</w:t>
            </w:r>
            <w:proofErr w:type="spellEnd"/>
            <w:r>
              <w:rPr>
                <w:rFonts w:ascii="Consolas" w:eastAsia="Consolas" w:hAnsi="Consolas" w:cs="Consolas"/>
                <w:b/>
              </w:rPr>
              <w:t xml:space="preserve"> </w:t>
            </w:r>
          </w:p>
          <w:p w14:paraId="0EE6AAEC" w14:textId="77777777" w:rsidR="00AC228C" w:rsidRDefault="001F3CCF">
            <w:pPr>
              <w:widowControl w:val="0"/>
              <w:pBdr>
                <w:top w:val="nil"/>
                <w:left w:val="nil"/>
                <w:bottom w:val="nil"/>
                <w:right w:val="nil"/>
                <w:between w:val="nil"/>
              </w:pBdr>
              <w:spacing w:line="240" w:lineRule="auto"/>
              <w:rPr>
                <w:rFonts w:ascii="Consolas" w:eastAsia="Consolas" w:hAnsi="Consolas" w:cs="Consolas"/>
                <w:b/>
              </w:rPr>
            </w:pPr>
            <w:r>
              <w:t>(optional)</w:t>
            </w:r>
          </w:p>
        </w:tc>
        <w:tc>
          <w:tcPr>
            <w:tcW w:w="26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37E6EB" w14:textId="77777777" w:rsidR="00AC228C" w:rsidRDefault="001F3CCF">
            <w:pPr>
              <w:pBdr>
                <w:top w:val="nil"/>
                <w:left w:val="nil"/>
                <w:bottom w:val="nil"/>
                <w:right w:val="nil"/>
                <w:between w:val="nil"/>
              </w:pBdr>
              <w:spacing w:line="240" w:lineRule="auto"/>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color w:val="C7254E"/>
                <w:shd w:val="clear" w:color="auto" w:fill="F9F2F4"/>
              </w:rPr>
              <w:t xml:space="preserve"> </w:t>
            </w:r>
            <w:proofErr w:type="gramStart"/>
            <w:r>
              <w:rPr>
                <w:rFonts w:ascii="Consolas" w:eastAsia="Consolas" w:hAnsi="Consolas" w:cs="Consolas"/>
                <w:color w:val="C7254E"/>
                <w:shd w:val="clear" w:color="auto" w:fill="F9F2F4"/>
              </w:rPr>
              <w:t>external-reference</w:t>
            </w:r>
            <w:proofErr w:type="gramEnd"/>
          </w:p>
        </w:tc>
        <w:tc>
          <w:tcPr>
            <w:tcW w:w="37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A28E46" w14:textId="77777777" w:rsidR="00AC228C" w:rsidRDefault="001F3CCF">
            <w:pPr>
              <w:pBdr>
                <w:top w:val="nil"/>
                <w:left w:val="nil"/>
                <w:bottom w:val="nil"/>
                <w:right w:val="nil"/>
                <w:between w:val="nil"/>
              </w:pBdr>
              <w:spacing w:line="240" w:lineRule="auto"/>
              <w:rPr>
                <w:highlight w:val="white"/>
              </w:rPr>
            </w:pPr>
            <w:r>
              <w:t xml:space="preserve">The </w:t>
            </w:r>
            <w:proofErr w:type="spellStart"/>
            <w:r>
              <w:rPr>
                <w:rFonts w:ascii="Consolas" w:eastAsia="Consolas" w:hAnsi="Consolas" w:cs="Consolas"/>
                <w:b/>
              </w:rPr>
              <w:t>external_references</w:t>
            </w:r>
            <w:proofErr w:type="spellEnd"/>
            <w:r>
              <w:t xml:space="preserve"> property specifies a list of external references which refers to non-STIX information. This property is used to provide one or more URLs, descriptions, or IDs to records in other systems.</w:t>
            </w:r>
          </w:p>
        </w:tc>
      </w:tr>
      <w:tr w:rsidR="00AC228C" w14:paraId="33331596" w14:textId="77777777">
        <w:tc>
          <w:tcPr>
            <w:tcW w:w="2900" w:type="dxa"/>
            <w:shd w:val="clear" w:color="auto" w:fill="auto"/>
            <w:tcMar>
              <w:top w:w="100" w:type="dxa"/>
              <w:left w:w="100" w:type="dxa"/>
              <w:bottom w:w="100" w:type="dxa"/>
              <w:right w:w="100" w:type="dxa"/>
            </w:tcMar>
          </w:tcPr>
          <w:p w14:paraId="3F2EF0FC" w14:textId="77777777" w:rsidR="00AC228C" w:rsidRDefault="001F3CCF">
            <w:pPr>
              <w:widowControl w:val="0"/>
              <w:pBdr>
                <w:top w:val="nil"/>
                <w:left w:val="nil"/>
                <w:bottom w:val="nil"/>
                <w:right w:val="nil"/>
                <w:between w:val="nil"/>
              </w:pBdr>
              <w:spacing w:line="240" w:lineRule="auto"/>
            </w:pPr>
            <w:proofErr w:type="spellStart"/>
            <w:r>
              <w:rPr>
                <w:rFonts w:ascii="Consolas" w:eastAsia="Consolas" w:hAnsi="Consolas" w:cs="Consolas"/>
                <w:b/>
              </w:rPr>
              <w:t>object_marking_refs</w:t>
            </w:r>
            <w:proofErr w:type="spellEnd"/>
            <w:r>
              <w:t xml:space="preserve"> (optional)</w:t>
            </w:r>
          </w:p>
        </w:tc>
        <w:tc>
          <w:tcPr>
            <w:tcW w:w="2680" w:type="dxa"/>
            <w:shd w:val="clear" w:color="auto" w:fill="auto"/>
            <w:tcMar>
              <w:top w:w="100" w:type="dxa"/>
              <w:left w:w="100" w:type="dxa"/>
              <w:bottom w:w="100" w:type="dxa"/>
              <w:right w:w="100" w:type="dxa"/>
            </w:tcMar>
          </w:tcPr>
          <w:p w14:paraId="06DFB9E9" w14:textId="77777777" w:rsidR="00AC228C" w:rsidRDefault="001F3CCF">
            <w:pPr>
              <w:pBdr>
                <w:top w:val="nil"/>
                <w:left w:val="nil"/>
                <w:bottom w:val="nil"/>
                <w:right w:val="nil"/>
                <w:between w:val="nil"/>
              </w:pBdr>
              <w:spacing w:line="240" w:lineRule="auto"/>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identifier</w:t>
            </w:r>
          </w:p>
        </w:tc>
        <w:tc>
          <w:tcPr>
            <w:tcW w:w="3780" w:type="dxa"/>
            <w:shd w:val="clear" w:color="auto" w:fill="auto"/>
            <w:tcMar>
              <w:top w:w="100" w:type="dxa"/>
              <w:left w:w="100" w:type="dxa"/>
              <w:bottom w:w="100" w:type="dxa"/>
              <w:right w:w="100" w:type="dxa"/>
            </w:tcMar>
          </w:tcPr>
          <w:p w14:paraId="4FEBC243" w14:textId="77777777" w:rsidR="00AC228C" w:rsidRDefault="001F3CCF">
            <w:pPr>
              <w:pBdr>
                <w:top w:val="nil"/>
                <w:left w:val="nil"/>
                <w:bottom w:val="nil"/>
                <w:right w:val="nil"/>
                <w:between w:val="nil"/>
              </w:pBdr>
              <w:spacing w:line="240" w:lineRule="auto"/>
            </w:pPr>
            <w:r>
              <w:t xml:space="preserve">The </w:t>
            </w:r>
            <w:proofErr w:type="spellStart"/>
            <w:r>
              <w:rPr>
                <w:rFonts w:ascii="Consolas" w:eastAsia="Consolas" w:hAnsi="Consolas" w:cs="Consolas"/>
                <w:b/>
              </w:rPr>
              <w:t>object_marking_refs</w:t>
            </w:r>
            <w:proofErr w:type="spellEnd"/>
            <w:r>
              <w:t xml:space="preserve"> property specifies a </w:t>
            </w:r>
            <w:r>
              <w:rPr>
                <w:rFonts w:ascii="Consolas" w:eastAsia="Consolas" w:hAnsi="Consolas" w:cs="Consolas"/>
                <w:color w:val="C7254E"/>
                <w:shd w:val="clear" w:color="auto" w:fill="F9F2F4"/>
              </w:rPr>
              <w:t>list</w:t>
            </w:r>
            <w:r>
              <w:t xml:space="preserve"> of </w:t>
            </w:r>
            <w:r>
              <w:rPr>
                <w:rFonts w:ascii="Consolas" w:eastAsia="Consolas" w:hAnsi="Consolas" w:cs="Consolas"/>
                <w:color w:val="C7254E"/>
                <w:shd w:val="clear" w:color="auto" w:fill="F9F2F4"/>
              </w:rPr>
              <w:t>identifiers</w:t>
            </w:r>
            <w:r>
              <w:t xml:space="preserve"> corresponding to objects of type </w:t>
            </w:r>
            <w:r>
              <w:rPr>
                <w:rFonts w:ascii="Consolas" w:eastAsia="Consolas" w:hAnsi="Consolas" w:cs="Consolas"/>
                <w:color w:val="C7254E"/>
                <w:shd w:val="clear" w:color="auto" w:fill="F9F2F4"/>
              </w:rPr>
              <w:lastRenderedPageBreak/>
              <w:t>marking-definition</w:t>
            </w:r>
            <w:r>
              <w:t xml:space="preserve"> that apply to this Marking Definition. This property </w:t>
            </w:r>
            <w:r>
              <w:rPr>
                <w:b/>
              </w:rPr>
              <w:t xml:space="preserve">MUST NOT </w:t>
            </w:r>
            <w:r>
              <w:t>contain any references to this Marking Definition object (i.e., it cannot contain any circular references).</w:t>
            </w:r>
          </w:p>
          <w:p w14:paraId="22885B09" w14:textId="77777777" w:rsidR="00AC228C" w:rsidRDefault="00AC228C">
            <w:pPr>
              <w:pBdr>
                <w:top w:val="nil"/>
                <w:left w:val="nil"/>
                <w:bottom w:val="nil"/>
                <w:right w:val="nil"/>
                <w:between w:val="nil"/>
              </w:pBdr>
              <w:spacing w:line="240" w:lineRule="auto"/>
            </w:pPr>
          </w:p>
          <w:p w14:paraId="641921D0" w14:textId="77777777" w:rsidR="00AC228C" w:rsidRDefault="001F3CCF">
            <w:pPr>
              <w:pBdr>
                <w:top w:val="nil"/>
                <w:left w:val="nil"/>
                <w:bottom w:val="nil"/>
                <w:right w:val="nil"/>
                <w:between w:val="nil"/>
              </w:pBdr>
              <w:spacing w:line="240" w:lineRule="auto"/>
            </w:pPr>
            <w:r>
              <w:t>Though uncommon, in some cases marking definitions themselves may be marked with sharing or handling guidance.</w:t>
            </w:r>
          </w:p>
        </w:tc>
      </w:tr>
      <w:tr w:rsidR="00AC228C" w14:paraId="06051BD9" w14:textId="77777777">
        <w:tc>
          <w:tcPr>
            <w:tcW w:w="2900" w:type="dxa"/>
            <w:shd w:val="clear" w:color="auto" w:fill="auto"/>
            <w:tcMar>
              <w:top w:w="100" w:type="dxa"/>
              <w:left w:w="100" w:type="dxa"/>
              <w:bottom w:w="100" w:type="dxa"/>
              <w:right w:w="100" w:type="dxa"/>
            </w:tcMar>
          </w:tcPr>
          <w:p w14:paraId="49CFD9FB" w14:textId="77777777" w:rsidR="00AC228C" w:rsidRDefault="001F3CCF">
            <w:pPr>
              <w:widowControl w:val="0"/>
              <w:pBdr>
                <w:top w:val="nil"/>
                <w:left w:val="nil"/>
                <w:bottom w:val="nil"/>
                <w:right w:val="nil"/>
                <w:between w:val="nil"/>
              </w:pBdr>
              <w:spacing w:line="240" w:lineRule="auto"/>
            </w:pPr>
            <w:proofErr w:type="spellStart"/>
            <w:r>
              <w:rPr>
                <w:rFonts w:ascii="Consolas" w:eastAsia="Consolas" w:hAnsi="Consolas" w:cs="Consolas"/>
                <w:b/>
              </w:rPr>
              <w:lastRenderedPageBreak/>
              <w:t>granular_markings</w:t>
            </w:r>
            <w:proofErr w:type="spellEnd"/>
            <w:r>
              <w:rPr>
                <w:b/>
              </w:rPr>
              <w:t xml:space="preserve"> </w:t>
            </w:r>
            <w:r>
              <w:t>(optional)</w:t>
            </w:r>
          </w:p>
        </w:tc>
        <w:tc>
          <w:tcPr>
            <w:tcW w:w="2680" w:type="dxa"/>
            <w:shd w:val="clear" w:color="auto" w:fill="auto"/>
            <w:tcMar>
              <w:top w:w="100" w:type="dxa"/>
              <w:left w:w="100" w:type="dxa"/>
              <w:bottom w:w="100" w:type="dxa"/>
              <w:right w:w="100" w:type="dxa"/>
            </w:tcMar>
          </w:tcPr>
          <w:p w14:paraId="45EA5EC1" w14:textId="77777777" w:rsidR="00AC228C" w:rsidRDefault="001F3CCF">
            <w:pPr>
              <w:pBdr>
                <w:top w:val="nil"/>
                <w:left w:val="nil"/>
                <w:bottom w:val="nil"/>
                <w:right w:val="nil"/>
                <w:between w:val="nil"/>
              </w:pBd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rPr>
              <w:t xml:space="preserve"> </w:t>
            </w:r>
            <w:proofErr w:type="gramStart"/>
            <w:r>
              <w:rPr>
                <w:rFonts w:ascii="Consolas" w:eastAsia="Consolas" w:hAnsi="Consolas" w:cs="Consolas"/>
                <w:color w:val="C7254E"/>
                <w:shd w:val="clear" w:color="auto" w:fill="F9F2F4"/>
              </w:rPr>
              <w:t>granular-marking</w:t>
            </w:r>
            <w:proofErr w:type="gramEnd"/>
          </w:p>
        </w:tc>
        <w:tc>
          <w:tcPr>
            <w:tcW w:w="3780" w:type="dxa"/>
            <w:shd w:val="clear" w:color="auto" w:fill="auto"/>
            <w:tcMar>
              <w:top w:w="100" w:type="dxa"/>
              <w:left w:w="100" w:type="dxa"/>
              <w:bottom w:w="100" w:type="dxa"/>
              <w:right w:w="100" w:type="dxa"/>
            </w:tcMar>
          </w:tcPr>
          <w:p w14:paraId="4B41F385" w14:textId="77777777" w:rsidR="00AC228C" w:rsidRDefault="001F3CCF">
            <w:pPr>
              <w:pBdr>
                <w:top w:val="nil"/>
                <w:left w:val="nil"/>
                <w:bottom w:val="nil"/>
                <w:right w:val="nil"/>
                <w:between w:val="nil"/>
              </w:pBdr>
              <w:spacing w:line="240" w:lineRule="auto"/>
            </w:pPr>
            <w:r>
              <w:t xml:space="preserve">The </w:t>
            </w:r>
            <w:proofErr w:type="spellStart"/>
            <w:r>
              <w:rPr>
                <w:rFonts w:ascii="Consolas" w:eastAsia="Consolas" w:hAnsi="Consolas" w:cs="Consolas"/>
                <w:b/>
              </w:rPr>
              <w:t>granular_markings</w:t>
            </w:r>
            <w:proofErr w:type="spellEnd"/>
            <w:r>
              <w:t xml:space="preserve"> property specifies a list of type </w:t>
            </w:r>
            <w:proofErr w:type="gramStart"/>
            <w:r>
              <w:rPr>
                <w:rFonts w:ascii="Consolas" w:eastAsia="Consolas" w:hAnsi="Consolas" w:cs="Consolas"/>
                <w:color w:val="C7254E"/>
                <w:shd w:val="clear" w:color="auto" w:fill="F9F2F4"/>
              </w:rPr>
              <w:t>granular-marking</w:t>
            </w:r>
            <w:proofErr w:type="gramEnd"/>
            <w:r>
              <w:t xml:space="preserve"> that apply to this Marking Definition. This property </w:t>
            </w:r>
            <w:r>
              <w:rPr>
                <w:b/>
              </w:rPr>
              <w:t xml:space="preserve">MUST NOT </w:t>
            </w:r>
            <w:r>
              <w:t>contain any references to this Marking Definition object (i.e., it cannot contain any circular references).</w:t>
            </w:r>
          </w:p>
          <w:p w14:paraId="3C281440" w14:textId="77777777" w:rsidR="00AC228C" w:rsidRDefault="00AC228C">
            <w:pPr>
              <w:pBdr>
                <w:top w:val="nil"/>
                <w:left w:val="nil"/>
                <w:bottom w:val="nil"/>
                <w:right w:val="nil"/>
                <w:between w:val="nil"/>
              </w:pBdr>
              <w:spacing w:line="240" w:lineRule="auto"/>
            </w:pPr>
          </w:p>
          <w:p w14:paraId="689DBA68" w14:textId="77777777" w:rsidR="00AC228C" w:rsidRDefault="001F3CCF">
            <w:pPr>
              <w:pBdr>
                <w:top w:val="nil"/>
                <w:left w:val="nil"/>
                <w:bottom w:val="nil"/>
                <w:right w:val="nil"/>
                <w:between w:val="nil"/>
              </w:pBdr>
              <w:spacing w:line="240" w:lineRule="auto"/>
            </w:pPr>
            <w:r>
              <w:t>Though uncommon, in some cases Marking Definitions themselves may be marked with sharing or handling guidance.</w:t>
            </w:r>
          </w:p>
        </w:tc>
      </w:tr>
      <w:tr w:rsidR="00AC228C" w14:paraId="09580DA9" w14:textId="77777777">
        <w:tc>
          <w:tcPr>
            <w:tcW w:w="2900" w:type="dxa"/>
            <w:shd w:val="clear" w:color="auto" w:fill="auto"/>
            <w:tcMar>
              <w:top w:w="100" w:type="dxa"/>
              <w:left w:w="100" w:type="dxa"/>
              <w:bottom w:w="100" w:type="dxa"/>
              <w:right w:w="100" w:type="dxa"/>
            </w:tcMar>
          </w:tcPr>
          <w:p w14:paraId="0D0A152C" w14:textId="77777777" w:rsidR="00AC228C" w:rsidRDefault="001F3CCF">
            <w:pPr>
              <w:widowControl w:val="0"/>
              <w:pBdr>
                <w:top w:val="nil"/>
                <w:left w:val="nil"/>
                <w:bottom w:val="nil"/>
                <w:right w:val="nil"/>
                <w:between w:val="nil"/>
              </w:pBdr>
              <w:spacing w:line="240" w:lineRule="auto"/>
              <w:rPr>
                <w:rFonts w:ascii="Consolas" w:eastAsia="Consolas" w:hAnsi="Consolas" w:cs="Consolas"/>
                <w:b/>
              </w:rPr>
            </w:pPr>
            <w:proofErr w:type="spellStart"/>
            <w:r>
              <w:rPr>
                <w:rFonts w:ascii="Consolas" w:eastAsia="Consolas" w:hAnsi="Consolas" w:cs="Consolas"/>
                <w:b/>
              </w:rPr>
              <w:t>definition_type</w:t>
            </w:r>
            <w:proofErr w:type="spellEnd"/>
            <w:r>
              <w:t xml:space="preserve"> (required)</w:t>
            </w:r>
          </w:p>
        </w:tc>
        <w:tc>
          <w:tcPr>
            <w:tcW w:w="2680" w:type="dxa"/>
            <w:shd w:val="clear" w:color="auto" w:fill="auto"/>
            <w:tcMar>
              <w:top w:w="100" w:type="dxa"/>
              <w:left w:w="100" w:type="dxa"/>
              <w:bottom w:w="100" w:type="dxa"/>
              <w:right w:w="100" w:type="dxa"/>
            </w:tcMar>
          </w:tcPr>
          <w:p w14:paraId="56DAFB72" w14:textId="77777777" w:rsidR="00AC228C" w:rsidRDefault="001F3CCF">
            <w:pPr>
              <w:pBdr>
                <w:top w:val="nil"/>
                <w:left w:val="nil"/>
                <w:bottom w:val="nil"/>
                <w:right w:val="nil"/>
                <w:between w:val="nil"/>
              </w:pBdr>
              <w:spacing w:line="240" w:lineRule="auto"/>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29ED22AD" w14:textId="27A0B66E" w:rsidR="00AC228C" w:rsidRDefault="001F3CCF">
            <w:pPr>
              <w:pBdr>
                <w:top w:val="nil"/>
                <w:left w:val="nil"/>
                <w:bottom w:val="nil"/>
                <w:right w:val="nil"/>
                <w:between w:val="nil"/>
              </w:pBdr>
            </w:pPr>
            <w:r>
              <w:t xml:space="preserve">The </w:t>
            </w:r>
            <w:proofErr w:type="spellStart"/>
            <w:r>
              <w:rPr>
                <w:rFonts w:ascii="Consolas" w:eastAsia="Consolas" w:hAnsi="Consolas" w:cs="Consolas"/>
                <w:b/>
              </w:rPr>
              <w:t>definition_type</w:t>
            </w:r>
            <w:proofErr w:type="spellEnd"/>
            <w:r>
              <w:t xml:space="preserve"> property identifies the type of Marking Definition. The value of the </w:t>
            </w:r>
            <w:proofErr w:type="spellStart"/>
            <w:r>
              <w:rPr>
                <w:rFonts w:ascii="Consolas" w:eastAsia="Consolas" w:hAnsi="Consolas" w:cs="Consolas"/>
                <w:b/>
              </w:rPr>
              <w:t>definition_type</w:t>
            </w:r>
            <w:proofErr w:type="spellEnd"/>
            <w:r>
              <w:t xml:space="preserve"> property </w:t>
            </w:r>
            <w:r>
              <w:rPr>
                <w:b/>
              </w:rPr>
              <w:t>SHOULD</w:t>
            </w:r>
            <w:r>
              <w:t xml:space="preserve"> be one of the types defined in the subsections below: </w:t>
            </w:r>
            <w:r>
              <w:rPr>
                <w:rFonts w:ascii="Consolas" w:eastAsia="Consolas" w:hAnsi="Consolas" w:cs="Consolas"/>
                <w:color w:val="073763"/>
                <w:shd w:val="clear" w:color="auto" w:fill="CFE2F3"/>
              </w:rPr>
              <w:t>statement</w:t>
            </w:r>
            <w:r w:rsidR="002E6314">
              <w:t xml:space="preserve">, </w:t>
            </w:r>
            <w:proofErr w:type="spellStart"/>
            <w:r>
              <w:rPr>
                <w:rFonts w:ascii="Consolas" w:eastAsia="Consolas" w:hAnsi="Consolas" w:cs="Consolas"/>
                <w:color w:val="073763"/>
                <w:shd w:val="clear" w:color="auto" w:fill="CFE2F3"/>
              </w:rPr>
              <w:t>tlp</w:t>
            </w:r>
            <w:proofErr w:type="spellEnd"/>
            <w:r w:rsidR="002E6314" w:rsidRPr="00C75F96">
              <w:t xml:space="preserve"> and </w:t>
            </w:r>
            <w:r w:rsidR="004F157A">
              <w:rPr>
                <w:rFonts w:ascii="Consolas" w:eastAsia="Consolas" w:hAnsi="Consolas" w:cs="Consolas"/>
                <w:color w:val="073763"/>
                <w:shd w:val="clear" w:color="auto" w:fill="CFE2F3"/>
              </w:rPr>
              <w:t>x-isa-acs-3-0</w:t>
            </w:r>
            <w:r w:rsidR="004F157A">
              <w:t xml:space="preserve"> </w:t>
            </w:r>
            <w:r>
              <w:t xml:space="preserve">(see sections </w:t>
            </w:r>
            <w:hyperlink w:anchor="_3ru8r05saera">
              <w:r>
                <w:rPr>
                  <w:color w:val="1155CC"/>
                  <w:u w:val="single"/>
                </w:rPr>
                <w:t>5</w:t>
              </w:r>
            </w:hyperlink>
            <w:hyperlink w:anchor="_3ru8r05saera">
              <w:r>
                <w:rPr>
                  <w:color w:val="1155CC"/>
                  <w:u w:val="single"/>
                </w:rPr>
                <w:t>.1.3</w:t>
              </w:r>
            </w:hyperlink>
            <w:r>
              <w:t xml:space="preserve"> </w:t>
            </w:r>
            <w:hyperlink w:anchor="_5.1.4_TLP_Marking" w:history="1">
              <w:r w:rsidR="00716C1A" w:rsidRPr="00716C1A">
                <w:rPr>
                  <w:rStyle w:val="Hyperlink"/>
                </w:rPr>
                <w:t>5.1.4</w:t>
              </w:r>
            </w:hyperlink>
            <w:r w:rsidR="00716C1A">
              <w:t xml:space="preserve"> </w:t>
            </w:r>
            <w:r>
              <w:t xml:space="preserve">and </w:t>
            </w:r>
            <w:hyperlink w:anchor="_5.1.5_Access_Control" w:history="1">
              <w:r w:rsidRPr="00716C1A">
                <w:rPr>
                  <w:rStyle w:val="Hyperlink"/>
                </w:rPr>
                <w:t>5.1.</w:t>
              </w:r>
              <w:r w:rsidR="00716C1A" w:rsidRPr="00716C1A">
                <w:rPr>
                  <w:rStyle w:val="Hyperlink"/>
                </w:rPr>
                <w:t>5</w:t>
              </w:r>
            </w:hyperlink>
            <w:r>
              <w:t>)</w:t>
            </w:r>
          </w:p>
        </w:tc>
      </w:tr>
      <w:tr w:rsidR="00AC228C" w14:paraId="10D81EAA" w14:textId="77777777">
        <w:tc>
          <w:tcPr>
            <w:tcW w:w="2900" w:type="dxa"/>
            <w:shd w:val="clear" w:color="auto" w:fill="auto"/>
            <w:tcMar>
              <w:top w:w="100" w:type="dxa"/>
              <w:left w:w="100" w:type="dxa"/>
              <w:bottom w:w="100" w:type="dxa"/>
              <w:right w:w="100" w:type="dxa"/>
            </w:tcMar>
          </w:tcPr>
          <w:p w14:paraId="1210B276" w14:textId="77777777" w:rsidR="00AC228C" w:rsidRDefault="001F3CCF">
            <w:pPr>
              <w:widowControl w:val="0"/>
              <w:pBdr>
                <w:top w:val="nil"/>
                <w:left w:val="nil"/>
                <w:bottom w:val="nil"/>
                <w:right w:val="nil"/>
                <w:between w:val="nil"/>
              </w:pBdr>
              <w:spacing w:line="240" w:lineRule="auto"/>
            </w:pPr>
            <w:r>
              <w:rPr>
                <w:rFonts w:ascii="Consolas" w:eastAsia="Consolas" w:hAnsi="Consolas" w:cs="Consolas"/>
                <w:b/>
              </w:rPr>
              <w:t>definition</w:t>
            </w:r>
            <w:r>
              <w:t xml:space="preserve"> (required)</w:t>
            </w:r>
          </w:p>
        </w:tc>
        <w:tc>
          <w:tcPr>
            <w:tcW w:w="2680" w:type="dxa"/>
            <w:shd w:val="clear" w:color="auto" w:fill="auto"/>
            <w:tcMar>
              <w:top w:w="100" w:type="dxa"/>
              <w:left w:w="100" w:type="dxa"/>
              <w:bottom w:w="100" w:type="dxa"/>
              <w:right w:w="100" w:type="dxa"/>
            </w:tcMar>
          </w:tcPr>
          <w:p w14:paraId="259B16D6" w14:textId="77777777" w:rsidR="00AC228C" w:rsidRDefault="001F3CCF">
            <w:pPr>
              <w:pBdr>
                <w:top w:val="nil"/>
                <w:left w:val="nil"/>
                <w:bottom w:val="nil"/>
                <w:right w:val="nil"/>
                <w:between w:val="nil"/>
              </w:pBdr>
              <w:spacing w:line="240" w:lineRule="auto"/>
            </w:pPr>
            <w:r>
              <w:rPr>
                <w:rFonts w:ascii="Consolas" w:eastAsia="Consolas" w:hAnsi="Consolas" w:cs="Consolas"/>
                <w:color w:val="C7254E"/>
                <w:shd w:val="clear" w:color="auto" w:fill="F9F2F4"/>
              </w:rPr>
              <w:t>&lt;marking object&gt;</w:t>
            </w:r>
          </w:p>
        </w:tc>
        <w:tc>
          <w:tcPr>
            <w:tcW w:w="3780" w:type="dxa"/>
            <w:shd w:val="clear" w:color="auto" w:fill="auto"/>
            <w:tcMar>
              <w:top w:w="100" w:type="dxa"/>
              <w:left w:w="100" w:type="dxa"/>
              <w:bottom w:w="100" w:type="dxa"/>
              <w:right w:w="100" w:type="dxa"/>
            </w:tcMar>
          </w:tcPr>
          <w:p w14:paraId="49C7CB89" w14:textId="0FCC6995" w:rsidR="00AC228C" w:rsidRDefault="001F3CCF">
            <w:pPr>
              <w:pBdr>
                <w:top w:val="nil"/>
                <w:left w:val="nil"/>
                <w:bottom w:val="nil"/>
                <w:right w:val="nil"/>
                <w:between w:val="nil"/>
              </w:pBdr>
              <w:spacing w:line="240" w:lineRule="auto"/>
            </w:pPr>
            <w:r>
              <w:t xml:space="preserve">The </w:t>
            </w:r>
            <w:r>
              <w:rPr>
                <w:rFonts w:ascii="Consolas" w:eastAsia="Consolas" w:hAnsi="Consolas" w:cs="Consolas"/>
                <w:b/>
              </w:rPr>
              <w:t>definition</w:t>
            </w:r>
            <w:r>
              <w:t xml:space="preserve"> property contains the marking object itself (e.g., the TLP marking as defined in section </w:t>
            </w:r>
            <w:hyperlink w:anchor="_5.1.4_TLP_Marking" w:history="1">
              <w:r w:rsidR="00716C1A" w:rsidRPr="00716C1A">
                <w:rPr>
                  <w:rStyle w:val="Hyperlink"/>
                </w:rPr>
                <w:t>5.1.4</w:t>
              </w:r>
            </w:hyperlink>
            <w:r>
              <w:t xml:space="preserve">, the Statement marking as defined in section </w:t>
            </w:r>
            <w:hyperlink w:anchor="_3ru8r05saera">
              <w:r>
                <w:rPr>
                  <w:color w:val="1155CC"/>
                  <w:u w:val="single"/>
                </w:rPr>
                <w:t>5</w:t>
              </w:r>
            </w:hyperlink>
            <w:hyperlink w:anchor="_3ru8r05saera">
              <w:r>
                <w:rPr>
                  <w:color w:val="1155CC"/>
                  <w:u w:val="single"/>
                </w:rPr>
                <w:t>.1.3</w:t>
              </w:r>
            </w:hyperlink>
            <w:r w:rsidR="00716C1A">
              <w:t xml:space="preserve">, the ACS marking as defined in </w:t>
            </w:r>
            <w:hyperlink w:anchor="_5.1.5_Access_Control" w:history="1">
              <w:r w:rsidR="00716C1A" w:rsidRPr="00716C1A">
                <w:rPr>
                  <w:rStyle w:val="Hyperlink"/>
                </w:rPr>
                <w:t>5.1.5</w:t>
              </w:r>
            </w:hyperlink>
            <w:r w:rsidR="00716C1A">
              <w:rPr>
                <w:color w:val="1155CC"/>
                <w:u w:val="single"/>
              </w:rPr>
              <w:t xml:space="preserve"> </w:t>
            </w:r>
            <w:r>
              <w:t>or some other marking definition defined elsewhere).</w:t>
            </w:r>
          </w:p>
        </w:tc>
      </w:tr>
    </w:tbl>
    <w:p w14:paraId="4E1D15B5" w14:textId="77777777" w:rsidR="00AC228C" w:rsidRDefault="00AC228C">
      <w:pPr>
        <w:pBdr>
          <w:top w:val="nil"/>
          <w:left w:val="nil"/>
          <w:bottom w:val="nil"/>
          <w:right w:val="nil"/>
          <w:between w:val="nil"/>
        </w:pBdr>
      </w:pPr>
    </w:p>
    <w:p w14:paraId="4CD69233" w14:textId="77777777" w:rsidR="00AC228C" w:rsidRDefault="001F3CCF">
      <w:pPr>
        <w:pStyle w:val="Heading3"/>
        <w:pBdr>
          <w:top w:val="nil"/>
          <w:left w:val="nil"/>
          <w:bottom w:val="nil"/>
          <w:right w:val="nil"/>
          <w:between w:val="nil"/>
        </w:pBdr>
      </w:pPr>
      <w:bookmarkStart w:id="42" w:name="_Toc528065163"/>
      <w:r>
        <w:t>​5.1.2​ Relationships</w:t>
      </w:r>
      <w:bookmarkEnd w:id="42"/>
    </w:p>
    <w:p w14:paraId="5EB39960" w14:textId="77777777" w:rsidR="00AC228C" w:rsidRDefault="001F3CCF">
      <w:r>
        <w:t xml:space="preserve">Data Marking is not a STIX Object and </w:t>
      </w:r>
      <w:r>
        <w:rPr>
          <w:b/>
        </w:rPr>
        <w:t>MUST NOT</w:t>
      </w:r>
      <w:r>
        <w:t xml:space="preserve"> have any SRO relationships to it or from it. This table lists the embedded relationships by property name along with their corresponding target.</w:t>
      </w:r>
    </w:p>
    <w:p w14:paraId="2B0FD277" w14:textId="77777777" w:rsidR="00AC228C" w:rsidRDefault="00AC228C">
      <w:pPr>
        <w:pBdr>
          <w:top w:val="nil"/>
          <w:left w:val="nil"/>
          <w:bottom w:val="nil"/>
          <w:right w:val="nil"/>
          <w:between w:val="nil"/>
        </w:pBdr>
      </w:pPr>
    </w:p>
    <w:tbl>
      <w:tblPr>
        <w:tblStyle w:val="ab"/>
        <w:tblW w:w="9120" w:type="dxa"/>
        <w:tblInd w:w="100" w:type="dxa"/>
        <w:tblLayout w:type="fixed"/>
        <w:tblLook w:val="0600" w:firstRow="0" w:lastRow="0" w:firstColumn="0" w:lastColumn="0" w:noHBand="1" w:noVBand="1"/>
      </w:tblPr>
      <w:tblGrid>
        <w:gridCol w:w="3120"/>
        <w:gridCol w:w="6000"/>
      </w:tblGrid>
      <w:tr w:rsidR="00AC228C" w14:paraId="2C5D7377" w14:textId="77777777">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909E9DD" w14:textId="77777777" w:rsidR="00AC228C" w:rsidRDefault="001F3CCF">
            <w:pPr>
              <w:pBdr>
                <w:top w:val="nil"/>
                <w:left w:val="nil"/>
                <w:bottom w:val="nil"/>
                <w:right w:val="nil"/>
                <w:between w:val="nil"/>
              </w:pBdr>
              <w:spacing w:line="288" w:lineRule="auto"/>
              <w:rPr>
                <w:b/>
                <w:color w:val="FFFFFF"/>
              </w:rPr>
            </w:pPr>
            <w:r>
              <w:rPr>
                <w:b/>
                <w:color w:val="FFFFFF"/>
              </w:rPr>
              <w:t>Embedded Relationships</w:t>
            </w:r>
          </w:p>
        </w:tc>
      </w:tr>
      <w:tr w:rsidR="00AC228C" w14:paraId="2E641C7D" w14:textId="77777777">
        <w:trPr>
          <w:trHeight w:val="420"/>
        </w:trPr>
        <w:tc>
          <w:tcPr>
            <w:tcW w:w="31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8236E34" w14:textId="77777777" w:rsidR="00AC228C" w:rsidRDefault="001F3CCF">
            <w:pPr>
              <w:pBdr>
                <w:top w:val="nil"/>
                <w:left w:val="nil"/>
                <w:bottom w:val="nil"/>
                <w:right w:val="nil"/>
                <w:between w:val="nil"/>
              </w:pBdr>
              <w:spacing w:line="288" w:lineRule="auto"/>
            </w:pPr>
            <w:proofErr w:type="spellStart"/>
            <w:r>
              <w:rPr>
                <w:rFonts w:ascii="Consolas" w:eastAsia="Consolas" w:hAnsi="Consolas" w:cs="Consolas"/>
                <w:b/>
              </w:rPr>
              <w:t>created_by_ref</w:t>
            </w:r>
            <w:proofErr w:type="spellEnd"/>
          </w:p>
        </w:tc>
        <w:tc>
          <w:tcPr>
            <w:tcW w:w="60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2478FCB" w14:textId="77777777" w:rsidR="00AC228C" w:rsidRDefault="001F3CCF">
            <w:pPr>
              <w:pBdr>
                <w:top w:val="nil"/>
                <w:left w:val="nil"/>
                <w:bottom w:val="nil"/>
                <w:right w:val="nil"/>
                <w:between w:val="nil"/>
              </w:pBdr>
              <w:spacing w:line="240" w:lineRule="auto"/>
            </w:pPr>
            <w:r>
              <w:rPr>
                <w:rFonts w:ascii="Consolas" w:eastAsia="Consolas" w:hAnsi="Consolas" w:cs="Consolas"/>
                <w:color w:val="C7254E"/>
                <w:shd w:val="clear" w:color="auto" w:fill="F9F2F4"/>
              </w:rPr>
              <w:t>identity</w:t>
            </w:r>
          </w:p>
        </w:tc>
      </w:tr>
      <w:tr w:rsidR="00AC228C" w14:paraId="61300A7E" w14:textId="77777777">
        <w:trPr>
          <w:trHeight w:val="420"/>
        </w:trPr>
        <w:tc>
          <w:tcPr>
            <w:tcW w:w="31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1A5B4A9" w14:textId="77777777" w:rsidR="00AC228C" w:rsidRDefault="001F3CCF">
            <w:pPr>
              <w:pBdr>
                <w:top w:val="nil"/>
                <w:left w:val="nil"/>
                <w:bottom w:val="nil"/>
                <w:right w:val="nil"/>
                <w:between w:val="nil"/>
              </w:pBdr>
              <w:spacing w:line="288" w:lineRule="auto"/>
              <w:rPr>
                <w:rFonts w:ascii="Consolas" w:eastAsia="Consolas" w:hAnsi="Consolas" w:cs="Consolas"/>
                <w:b/>
              </w:rPr>
            </w:pPr>
            <w:proofErr w:type="spellStart"/>
            <w:r>
              <w:rPr>
                <w:rFonts w:ascii="Consolas" w:eastAsia="Consolas" w:hAnsi="Consolas" w:cs="Consolas"/>
                <w:b/>
              </w:rPr>
              <w:lastRenderedPageBreak/>
              <w:t>object_marking_refs</w:t>
            </w:r>
            <w:proofErr w:type="spellEnd"/>
          </w:p>
        </w:tc>
        <w:tc>
          <w:tcPr>
            <w:tcW w:w="60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D109BA6" w14:textId="77777777" w:rsidR="00AC228C" w:rsidRDefault="001F3CCF">
            <w:pPr>
              <w:pBdr>
                <w:top w:val="nil"/>
                <w:left w:val="nil"/>
                <w:bottom w:val="nil"/>
                <w:right w:val="nil"/>
                <w:between w:val="nil"/>
              </w:pBdr>
              <w:spacing w:line="240" w:lineRule="auto"/>
              <w:rPr>
                <w:rFonts w:ascii="Consolas" w:eastAsia="Consolas" w:hAnsi="Consolas" w:cs="Consolas"/>
                <w:color w:val="C7254E"/>
                <w:shd w:val="clear" w:color="auto" w:fill="F9F2F4"/>
              </w:rPr>
            </w:pPr>
            <w:r>
              <w:rPr>
                <w:rFonts w:ascii="Consolas" w:eastAsia="Consolas" w:hAnsi="Consolas" w:cs="Consolas"/>
                <w:color w:val="C7254E"/>
                <w:shd w:val="clear" w:color="auto" w:fill="F9F2F4"/>
              </w:rPr>
              <w:t>marking-definition</w:t>
            </w:r>
          </w:p>
        </w:tc>
      </w:tr>
    </w:tbl>
    <w:p w14:paraId="0B0F5FCA" w14:textId="77777777" w:rsidR="00AC228C" w:rsidRDefault="001F3CCF">
      <w:pPr>
        <w:pBdr>
          <w:top w:val="nil"/>
          <w:left w:val="nil"/>
          <w:bottom w:val="nil"/>
          <w:right w:val="nil"/>
          <w:between w:val="nil"/>
        </w:pBdr>
      </w:pPr>
      <w:r>
        <w:t>​</w:t>
      </w:r>
    </w:p>
    <w:p w14:paraId="67DA7DF4" w14:textId="77777777" w:rsidR="00AC228C" w:rsidRDefault="001F3CCF">
      <w:pPr>
        <w:pStyle w:val="Heading3"/>
        <w:pBdr>
          <w:top w:val="nil"/>
          <w:left w:val="nil"/>
          <w:bottom w:val="nil"/>
          <w:right w:val="nil"/>
          <w:between w:val="nil"/>
        </w:pBdr>
      </w:pPr>
      <w:bookmarkStart w:id="43" w:name="_Toc528065164"/>
      <w:r>
        <w:t>​5.1.3​ Statement Marking Object Type</w:t>
      </w:r>
      <w:bookmarkEnd w:id="43"/>
    </w:p>
    <w:p w14:paraId="441EF4F9" w14:textId="77777777" w:rsidR="00AC228C" w:rsidRDefault="001F3CCF">
      <w:pPr>
        <w:pBdr>
          <w:top w:val="nil"/>
          <w:left w:val="nil"/>
          <w:bottom w:val="nil"/>
          <w:right w:val="nil"/>
          <w:between w:val="nil"/>
        </w:pBdr>
      </w:pPr>
      <w:r>
        <w:t xml:space="preserve">The Statement marking type defines the representation of a textual marking statement (e.g., copyright, terms of use, etc.) in a definition. 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r>
        <w:rPr>
          <w:rFonts w:ascii="Consolas" w:eastAsia="Consolas" w:hAnsi="Consolas" w:cs="Consolas"/>
          <w:color w:val="073763"/>
          <w:shd w:val="clear" w:color="auto" w:fill="CFE2F3"/>
        </w:rPr>
        <w:t>statement</w:t>
      </w:r>
      <w:r>
        <w:t xml:space="preserve"> when using this marking type. Statement markings are generally not </w:t>
      </w:r>
      <w:proofErr w:type="gramStart"/>
      <w:r>
        <w:t>machine-readable</w:t>
      </w:r>
      <w:proofErr w:type="gramEnd"/>
      <w:r>
        <w:t xml:space="preserve"> and this specification does not define any behavior or actions based on their values.</w:t>
      </w:r>
    </w:p>
    <w:p w14:paraId="72A8CD8B" w14:textId="77777777" w:rsidR="00AC228C" w:rsidRDefault="00AC228C">
      <w:pPr>
        <w:pBdr>
          <w:top w:val="nil"/>
          <w:left w:val="nil"/>
          <w:bottom w:val="nil"/>
          <w:right w:val="nil"/>
          <w:between w:val="nil"/>
        </w:pBdr>
      </w:pPr>
    </w:p>
    <w:p w14:paraId="50E24C93" w14:textId="77777777" w:rsidR="00AC228C" w:rsidRDefault="001F3CCF">
      <w:pPr>
        <w:pBdr>
          <w:top w:val="nil"/>
          <w:left w:val="nil"/>
          <w:bottom w:val="nil"/>
          <w:right w:val="nil"/>
          <w:between w:val="nil"/>
        </w:pBdr>
      </w:pPr>
      <w:r>
        <w:t xml:space="preserve">Content may be marked with multiple Statement marking types that do not override each other. In other words, the same content can be marked both with a statement saying "Copyright 2016" and a statement </w:t>
      </w:r>
      <w:proofErr w:type="gramStart"/>
      <w:r>
        <w:t>saying</w:t>
      </w:r>
      <w:proofErr w:type="gramEnd"/>
      <w:r>
        <w:t xml:space="preserve"> "Terms of use are ..." and both statements apply.</w:t>
      </w:r>
    </w:p>
    <w:p w14:paraId="14A07FA4" w14:textId="77777777" w:rsidR="00AC228C" w:rsidRDefault="00AC228C">
      <w:pPr>
        <w:pBdr>
          <w:top w:val="nil"/>
          <w:left w:val="nil"/>
          <w:bottom w:val="nil"/>
          <w:right w:val="nil"/>
          <w:between w:val="nil"/>
        </w:pBd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AC228C" w14:paraId="749C4C11" w14:textId="77777777">
        <w:tc>
          <w:tcPr>
            <w:tcW w:w="2900" w:type="dxa"/>
            <w:shd w:val="clear" w:color="auto" w:fill="073763"/>
            <w:tcMar>
              <w:top w:w="100" w:type="dxa"/>
              <w:left w:w="100" w:type="dxa"/>
              <w:bottom w:w="100" w:type="dxa"/>
              <w:right w:w="100" w:type="dxa"/>
            </w:tcMar>
          </w:tcPr>
          <w:p w14:paraId="6C4D810E" w14:textId="77777777" w:rsidR="00AC228C" w:rsidRDefault="001F3CCF">
            <w:pPr>
              <w:widowControl w:val="0"/>
              <w:pBdr>
                <w:top w:val="nil"/>
                <w:left w:val="nil"/>
                <w:bottom w:val="nil"/>
                <w:right w:val="nil"/>
                <w:between w:val="nil"/>
              </w:pBdr>
              <w:spacing w:line="240" w:lineRule="auto"/>
              <w:rPr>
                <w:b/>
                <w:color w:val="FFFFFF"/>
              </w:rPr>
            </w:pPr>
            <w:r>
              <w:rPr>
                <w:b/>
                <w:color w:val="FFFFFF"/>
              </w:rPr>
              <w:t>Property Name</w:t>
            </w:r>
          </w:p>
        </w:tc>
        <w:tc>
          <w:tcPr>
            <w:tcW w:w="2680" w:type="dxa"/>
            <w:shd w:val="clear" w:color="auto" w:fill="073763"/>
            <w:tcMar>
              <w:top w:w="100" w:type="dxa"/>
              <w:left w:w="100" w:type="dxa"/>
              <w:bottom w:w="100" w:type="dxa"/>
              <w:right w:w="100" w:type="dxa"/>
            </w:tcMar>
          </w:tcPr>
          <w:p w14:paraId="745CE50D" w14:textId="77777777" w:rsidR="00AC228C" w:rsidRDefault="001F3CCF">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ACC2460" w14:textId="77777777" w:rsidR="00AC228C" w:rsidRDefault="001F3CCF">
            <w:pPr>
              <w:widowControl w:val="0"/>
              <w:pBdr>
                <w:top w:val="nil"/>
                <w:left w:val="nil"/>
                <w:bottom w:val="nil"/>
                <w:right w:val="nil"/>
                <w:between w:val="nil"/>
              </w:pBdr>
              <w:spacing w:line="240" w:lineRule="auto"/>
              <w:rPr>
                <w:b/>
                <w:color w:val="FFFFFF"/>
              </w:rPr>
            </w:pPr>
            <w:r>
              <w:rPr>
                <w:b/>
                <w:color w:val="FFFFFF"/>
              </w:rPr>
              <w:t>Description</w:t>
            </w:r>
          </w:p>
        </w:tc>
      </w:tr>
      <w:tr w:rsidR="00AC228C" w14:paraId="37D7AC39" w14:textId="77777777">
        <w:tc>
          <w:tcPr>
            <w:tcW w:w="2900" w:type="dxa"/>
            <w:shd w:val="clear" w:color="auto" w:fill="auto"/>
            <w:tcMar>
              <w:top w:w="100" w:type="dxa"/>
              <w:left w:w="100" w:type="dxa"/>
              <w:bottom w:w="100" w:type="dxa"/>
              <w:right w:w="100" w:type="dxa"/>
            </w:tcMar>
          </w:tcPr>
          <w:p w14:paraId="2B1F162C" w14:textId="77777777" w:rsidR="00AC228C" w:rsidRDefault="001F3CCF">
            <w:pPr>
              <w:widowControl w:val="0"/>
              <w:pBdr>
                <w:top w:val="nil"/>
                <w:left w:val="nil"/>
                <w:bottom w:val="nil"/>
                <w:right w:val="nil"/>
                <w:between w:val="nil"/>
              </w:pBdr>
              <w:spacing w:line="240" w:lineRule="auto"/>
            </w:pPr>
            <w:r>
              <w:rPr>
                <w:rFonts w:ascii="Consolas" w:eastAsia="Consolas" w:hAnsi="Consolas" w:cs="Consolas"/>
                <w:b/>
              </w:rPr>
              <w:t>statement</w:t>
            </w:r>
            <w:r>
              <w:t xml:space="preserve"> (required)</w:t>
            </w:r>
          </w:p>
        </w:tc>
        <w:tc>
          <w:tcPr>
            <w:tcW w:w="2680" w:type="dxa"/>
            <w:shd w:val="clear" w:color="auto" w:fill="auto"/>
            <w:tcMar>
              <w:top w:w="100" w:type="dxa"/>
              <w:left w:w="100" w:type="dxa"/>
              <w:bottom w:w="100" w:type="dxa"/>
              <w:right w:w="100" w:type="dxa"/>
            </w:tcMar>
          </w:tcPr>
          <w:p w14:paraId="62A26256" w14:textId="77777777" w:rsidR="00AC228C" w:rsidRDefault="001F3CCF">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AA35A9B" w14:textId="77777777" w:rsidR="00AC228C" w:rsidRDefault="001F3CCF">
            <w:pPr>
              <w:widowControl w:val="0"/>
              <w:pBdr>
                <w:top w:val="nil"/>
                <w:left w:val="nil"/>
                <w:bottom w:val="nil"/>
                <w:right w:val="nil"/>
                <w:between w:val="nil"/>
              </w:pBdr>
              <w:spacing w:line="240" w:lineRule="auto"/>
            </w:pPr>
            <w:r>
              <w:t>A Statement (e.g., copyright, terms of use) applied to the content marked by this marking definition.</w:t>
            </w:r>
          </w:p>
        </w:tc>
      </w:tr>
    </w:tbl>
    <w:p w14:paraId="67F6DE39" w14:textId="77777777" w:rsidR="00AC228C" w:rsidRDefault="00AC228C">
      <w:pPr>
        <w:pBdr>
          <w:top w:val="nil"/>
          <w:left w:val="nil"/>
          <w:bottom w:val="nil"/>
          <w:right w:val="nil"/>
          <w:between w:val="nil"/>
        </w:pBdr>
      </w:pPr>
    </w:p>
    <w:p w14:paraId="04B8108B" w14:textId="77777777" w:rsidR="00AC228C" w:rsidRDefault="001F3CCF">
      <w:pPr>
        <w:pBdr>
          <w:top w:val="nil"/>
          <w:left w:val="nil"/>
          <w:bottom w:val="nil"/>
          <w:right w:val="nil"/>
          <w:between w:val="nil"/>
        </w:pBdr>
        <w:rPr>
          <w:b/>
        </w:rPr>
      </w:pPr>
      <w:r>
        <w:rPr>
          <w:b/>
        </w:rPr>
        <w:t>Examples</w:t>
      </w:r>
    </w:p>
    <w:p w14:paraId="245F6430"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7A93480C"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"marking-definition",</w:t>
      </w:r>
    </w:p>
    <w:p w14:paraId="7F3FE08D" w14:textId="77777777" w:rsidR="00AC228C" w:rsidRDefault="001F3CCF">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50968C83"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"marking-definition--34098fce-860f-48ae-8e50-ebd3cc5e41da",</w:t>
      </w:r>
    </w:p>
    <w:p w14:paraId="3A997134"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"2016-08-01T00:00:00.000Z",</w:t>
      </w:r>
    </w:p>
    <w:p w14:paraId="2B98BC25"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definition_type</w:t>
      </w:r>
      <w:proofErr w:type="spellEnd"/>
      <w:r>
        <w:rPr>
          <w:rFonts w:ascii="Consolas" w:eastAsia="Consolas" w:hAnsi="Consolas" w:cs="Consolas"/>
          <w:color w:val="000000"/>
          <w:sz w:val="18"/>
          <w:szCs w:val="18"/>
          <w:shd w:val="clear" w:color="auto" w:fill="EFEFEF"/>
        </w:rPr>
        <w:t>": "statement",</w:t>
      </w:r>
    </w:p>
    <w:p w14:paraId="1D76B2A2"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"definition": {</w:t>
      </w:r>
    </w:p>
    <w:p w14:paraId="6DAFA67F"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"statement": "Copyright 2016, Example Corp"</w:t>
      </w:r>
    </w:p>
    <w:p w14:paraId="06935871"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5DB495BB" w14:textId="7875C684"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594DAE5D" w14:textId="58D689E9" w:rsidR="001F3CCF"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p>
    <w:p w14:paraId="4D54BE70" w14:textId="52B25713" w:rsidR="00366DBD" w:rsidRDefault="00366DBD" w:rsidP="00366DBD">
      <w:pPr>
        <w:pStyle w:val="Heading3"/>
        <w:pBdr>
          <w:top w:val="nil"/>
          <w:left w:val="nil"/>
          <w:bottom w:val="nil"/>
          <w:right w:val="nil"/>
          <w:between w:val="nil"/>
        </w:pBdr>
      </w:pPr>
      <w:bookmarkStart w:id="44" w:name="_5.1.4_TLP_Marking"/>
      <w:bookmarkStart w:id="45" w:name="_Toc528065165"/>
      <w:bookmarkEnd w:id="44"/>
      <w:r>
        <w:t>5.1.4 TLP Marking Object Type</w:t>
      </w:r>
      <w:bookmarkEnd w:id="45"/>
    </w:p>
    <w:p w14:paraId="471AA12F" w14:textId="77777777" w:rsidR="00366DBD" w:rsidRDefault="00366DBD" w:rsidP="00366DBD">
      <w:pPr>
        <w:pBdr>
          <w:top w:val="nil"/>
          <w:left w:val="nil"/>
          <w:bottom w:val="nil"/>
          <w:right w:val="nil"/>
          <w:between w:val="nil"/>
        </w:pBdr>
      </w:pPr>
      <w:r>
        <w:t xml:space="preserve">The TLP marking type defines how you would represent a Traffic Light Protocol (TLP) marking in a definition property. 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proofErr w:type="spellStart"/>
      <w:r>
        <w:rPr>
          <w:rFonts w:ascii="Consolas" w:eastAsia="Consolas" w:hAnsi="Consolas" w:cs="Consolas"/>
          <w:color w:val="073763"/>
          <w:shd w:val="clear" w:color="auto" w:fill="CFE2F3"/>
        </w:rPr>
        <w:t>tlp</w:t>
      </w:r>
      <w:proofErr w:type="spellEnd"/>
      <w:r>
        <w:t xml:space="preserve"> when using this marking type.</w:t>
      </w:r>
    </w:p>
    <w:p w14:paraId="63A66163" w14:textId="77777777" w:rsidR="00366DBD" w:rsidRDefault="00366DBD" w:rsidP="00366DBD">
      <w:pPr>
        <w:pBdr>
          <w:top w:val="nil"/>
          <w:left w:val="nil"/>
          <w:bottom w:val="nil"/>
          <w:right w:val="nil"/>
          <w:between w:val="nil"/>
        </w:pBd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366DBD" w14:paraId="60698CA6" w14:textId="77777777" w:rsidTr="00366DBD">
        <w:tc>
          <w:tcPr>
            <w:tcW w:w="2900" w:type="dxa"/>
            <w:shd w:val="clear" w:color="auto" w:fill="073763"/>
            <w:tcMar>
              <w:top w:w="100" w:type="dxa"/>
              <w:left w:w="100" w:type="dxa"/>
              <w:bottom w:w="100" w:type="dxa"/>
              <w:right w:w="100" w:type="dxa"/>
            </w:tcMar>
          </w:tcPr>
          <w:p w14:paraId="00F30097" w14:textId="77777777" w:rsidR="00366DBD" w:rsidRDefault="00366DBD" w:rsidP="00366DBD">
            <w:pPr>
              <w:widowControl w:val="0"/>
              <w:pBdr>
                <w:top w:val="nil"/>
                <w:left w:val="nil"/>
                <w:bottom w:val="nil"/>
                <w:right w:val="nil"/>
                <w:between w:val="nil"/>
              </w:pBdr>
              <w:spacing w:line="240" w:lineRule="auto"/>
              <w:rPr>
                <w:b/>
                <w:color w:val="FFFFFF"/>
              </w:rPr>
            </w:pPr>
            <w:r>
              <w:rPr>
                <w:b/>
                <w:color w:val="FFFFFF"/>
              </w:rPr>
              <w:t>Property Name</w:t>
            </w:r>
          </w:p>
        </w:tc>
        <w:tc>
          <w:tcPr>
            <w:tcW w:w="2680" w:type="dxa"/>
            <w:shd w:val="clear" w:color="auto" w:fill="073763"/>
            <w:tcMar>
              <w:top w:w="100" w:type="dxa"/>
              <w:left w:w="100" w:type="dxa"/>
              <w:bottom w:w="100" w:type="dxa"/>
              <w:right w:w="100" w:type="dxa"/>
            </w:tcMar>
          </w:tcPr>
          <w:p w14:paraId="056A4A5F" w14:textId="77777777" w:rsidR="00366DBD" w:rsidRDefault="00366DBD" w:rsidP="00366DB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59B3C3C0" w14:textId="77777777" w:rsidR="00366DBD" w:rsidRDefault="00366DBD" w:rsidP="00366DBD">
            <w:pPr>
              <w:widowControl w:val="0"/>
              <w:pBdr>
                <w:top w:val="nil"/>
                <w:left w:val="nil"/>
                <w:bottom w:val="nil"/>
                <w:right w:val="nil"/>
                <w:between w:val="nil"/>
              </w:pBdr>
              <w:spacing w:line="240" w:lineRule="auto"/>
              <w:rPr>
                <w:b/>
                <w:color w:val="FFFFFF"/>
              </w:rPr>
            </w:pPr>
            <w:r>
              <w:rPr>
                <w:b/>
                <w:color w:val="FFFFFF"/>
              </w:rPr>
              <w:t>Description</w:t>
            </w:r>
          </w:p>
        </w:tc>
      </w:tr>
      <w:tr w:rsidR="00366DBD" w14:paraId="042A6EC0" w14:textId="77777777" w:rsidTr="00366DBD">
        <w:tc>
          <w:tcPr>
            <w:tcW w:w="2900" w:type="dxa"/>
            <w:shd w:val="clear" w:color="auto" w:fill="auto"/>
            <w:tcMar>
              <w:top w:w="100" w:type="dxa"/>
              <w:left w:w="100" w:type="dxa"/>
              <w:bottom w:w="100" w:type="dxa"/>
              <w:right w:w="100" w:type="dxa"/>
            </w:tcMar>
          </w:tcPr>
          <w:p w14:paraId="4C45AC79" w14:textId="77777777" w:rsidR="00366DBD" w:rsidRDefault="00366DBD" w:rsidP="00366DBD">
            <w:pPr>
              <w:widowControl w:val="0"/>
              <w:pBdr>
                <w:top w:val="nil"/>
                <w:left w:val="nil"/>
                <w:bottom w:val="nil"/>
                <w:right w:val="nil"/>
                <w:between w:val="nil"/>
              </w:pBdr>
              <w:spacing w:line="240" w:lineRule="auto"/>
            </w:pPr>
            <w:proofErr w:type="spellStart"/>
            <w:r>
              <w:rPr>
                <w:rFonts w:ascii="Consolas" w:eastAsia="Consolas" w:hAnsi="Consolas" w:cs="Consolas"/>
                <w:b/>
              </w:rPr>
              <w:t>tlp</w:t>
            </w:r>
            <w:proofErr w:type="spellEnd"/>
            <w:r>
              <w:t xml:space="preserve"> (required)</w:t>
            </w:r>
          </w:p>
        </w:tc>
        <w:tc>
          <w:tcPr>
            <w:tcW w:w="2680" w:type="dxa"/>
            <w:shd w:val="clear" w:color="auto" w:fill="auto"/>
            <w:tcMar>
              <w:top w:w="100" w:type="dxa"/>
              <w:left w:w="100" w:type="dxa"/>
              <w:bottom w:w="100" w:type="dxa"/>
              <w:right w:w="100" w:type="dxa"/>
            </w:tcMar>
          </w:tcPr>
          <w:p w14:paraId="27F67493" w14:textId="77777777" w:rsidR="00366DBD" w:rsidRDefault="00366DBD" w:rsidP="00366DB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4E30458" w14:textId="77777777" w:rsidR="00366DBD" w:rsidRDefault="00366DBD" w:rsidP="00366DBD">
            <w:pPr>
              <w:widowControl w:val="0"/>
              <w:pBdr>
                <w:top w:val="nil"/>
                <w:left w:val="nil"/>
                <w:bottom w:val="nil"/>
                <w:right w:val="nil"/>
                <w:between w:val="nil"/>
              </w:pBdr>
              <w:spacing w:line="240" w:lineRule="auto"/>
            </w:pPr>
            <w:r>
              <w:t>The TLP level [</w:t>
            </w:r>
            <w:hyperlink w:anchor="2rvyub9rtmpf">
              <w:r>
                <w:rPr>
                  <w:color w:val="1155CC"/>
                  <w:u w:val="single"/>
                </w:rPr>
                <w:t>TLP</w:t>
              </w:r>
            </w:hyperlink>
            <w:r>
              <w:t>] of the content marked by this marking definition, as defined in this section.</w:t>
            </w:r>
          </w:p>
        </w:tc>
      </w:tr>
    </w:tbl>
    <w:p w14:paraId="6AE779DD" w14:textId="77777777" w:rsidR="00366DBD" w:rsidRDefault="00366DBD" w:rsidP="00366DBD">
      <w:pPr>
        <w:pBdr>
          <w:top w:val="nil"/>
          <w:left w:val="nil"/>
          <w:bottom w:val="nil"/>
          <w:right w:val="nil"/>
          <w:between w:val="nil"/>
        </w:pBdr>
      </w:pPr>
    </w:p>
    <w:p w14:paraId="4D3B0361" w14:textId="77777777" w:rsidR="00366DBD" w:rsidRDefault="00366DBD" w:rsidP="00366DBD">
      <w:pPr>
        <w:pBdr>
          <w:top w:val="nil"/>
          <w:left w:val="nil"/>
          <w:bottom w:val="nil"/>
          <w:right w:val="nil"/>
          <w:between w:val="nil"/>
        </w:pBdr>
      </w:pPr>
      <w:r>
        <w:t xml:space="preserve">The following standard marking definitions </w:t>
      </w:r>
      <w:r>
        <w:rPr>
          <w:b/>
        </w:rPr>
        <w:t xml:space="preserve">MUST </w:t>
      </w:r>
      <w:r>
        <w:t xml:space="preserve">be used to reference or represent TLP markings. Other instances of </w:t>
      </w:r>
      <w:proofErr w:type="spellStart"/>
      <w:r>
        <w:rPr>
          <w:rFonts w:ascii="Consolas" w:eastAsia="Consolas" w:hAnsi="Consolas" w:cs="Consolas"/>
          <w:color w:val="C7254E"/>
          <w:shd w:val="clear" w:color="auto" w:fill="F9F2F4"/>
        </w:rPr>
        <w:t>tlp</w:t>
      </w:r>
      <w:proofErr w:type="spellEnd"/>
      <w:r>
        <w:rPr>
          <w:rFonts w:ascii="Consolas" w:eastAsia="Consolas" w:hAnsi="Consolas" w:cs="Consolas"/>
          <w:color w:val="C7254E"/>
          <w:shd w:val="clear" w:color="auto" w:fill="F9F2F4"/>
        </w:rPr>
        <w:t>-marking</w:t>
      </w:r>
      <w:r>
        <w:t xml:space="preserve"> </w:t>
      </w:r>
      <w:r>
        <w:rPr>
          <w:b/>
        </w:rPr>
        <w:t xml:space="preserve">MUST NOT </w:t>
      </w:r>
      <w:r>
        <w:t>be used (the only instances of TLP marking definitions permitted are those defined here).</w:t>
      </w:r>
    </w:p>
    <w:p w14:paraId="6BFD6FE2" w14:textId="77777777" w:rsidR="00366DBD" w:rsidRDefault="00366DBD" w:rsidP="00366DBD">
      <w:pPr>
        <w:pBdr>
          <w:top w:val="nil"/>
          <w:left w:val="nil"/>
          <w:bottom w:val="nil"/>
          <w:right w:val="nil"/>
          <w:between w:val="nil"/>
        </w:pBdr>
      </w:pPr>
    </w:p>
    <w:tbl>
      <w:tblPr>
        <w:tblStyle w:val="ae"/>
        <w:tblW w:w="11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9"/>
        <w:gridCol w:w="10556"/>
      </w:tblGrid>
      <w:tr w:rsidR="00366DBD" w14:paraId="74ADC4C0" w14:textId="77777777" w:rsidTr="00366DBD">
        <w:tc>
          <w:tcPr>
            <w:tcW w:w="1035" w:type="dxa"/>
            <w:shd w:val="clear" w:color="auto" w:fill="auto"/>
            <w:tcMar>
              <w:top w:w="100" w:type="dxa"/>
              <w:left w:w="100" w:type="dxa"/>
              <w:bottom w:w="100" w:type="dxa"/>
              <w:right w:w="100" w:type="dxa"/>
            </w:tcMar>
          </w:tcPr>
          <w:p w14:paraId="74BA3486" w14:textId="77777777" w:rsidR="00366DBD" w:rsidRDefault="00366DBD" w:rsidP="00366DBD">
            <w:pPr>
              <w:pBdr>
                <w:top w:val="nil"/>
                <w:left w:val="nil"/>
                <w:bottom w:val="nil"/>
                <w:right w:val="nil"/>
                <w:between w:val="nil"/>
              </w:pBdr>
            </w:pPr>
            <w:r>
              <w:rPr>
                <w:rFonts w:ascii="Consolas" w:eastAsia="Consolas" w:hAnsi="Consolas" w:cs="Consolas"/>
                <w:color w:val="073763"/>
                <w:shd w:val="clear" w:color="auto" w:fill="CFE2F3"/>
              </w:rPr>
              <w:lastRenderedPageBreak/>
              <w:t>white</w:t>
            </w:r>
          </w:p>
        </w:tc>
        <w:tc>
          <w:tcPr>
            <w:tcW w:w="8160" w:type="dxa"/>
            <w:shd w:val="clear" w:color="auto" w:fill="FFFFFF"/>
            <w:tcMar>
              <w:top w:w="100" w:type="dxa"/>
              <w:left w:w="100" w:type="dxa"/>
              <w:bottom w:w="100" w:type="dxa"/>
              <w:right w:w="100" w:type="dxa"/>
            </w:tcMar>
          </w:tcPr>
          <w:p w14:paraId="267DE999"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4777623B"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"marking-definition",</w:t>
            </w:r>
          </w:p>
          <w:p w14:paraId="4A004E7F" w14:textId="77777777" w:rsidR="00366DBD" w:rsidRDefault="00366DBD" w:rsidP="00366DBD">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08D0288B"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"marking-definition--613f2e26-407d-48c7-9eca-b8e91df99dc9",</w:t>
            </w:r>
          </w:p>
          <w:p w14:paraId="34B01E22"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"2017-01-20T00:00:00.000Z",</w:t>
            </w:r>
          </w:p>
          <w:p w14:paraId="6380DCAF"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definition_type</w:t>
            </w:r>
            <w:proofErr w:type="spellEnd"/>
            <w:r>
              <w:rPr>
                <w:rFonts w:ascii="Consolas" w:eastAsia="Consolas" w:hAnsi="Consolas" w:cs="Consolas"/>
                <w:color w:val="000000"/>
                <w:sz w:val="18"/>
                <w:szCs w:val="18"/>
                <w:shd w:val="clear" w:color="auto" w:fill="EFEFEF"/>
              </w:rPr>
              <w:t>": "</w:t>
            </w:r>
            <w:proofErr w:type="spellStart"/>
            <w:r>
              <w:rPr>
                <w:rFonts w:ascii="Consolas" w:eastAsia="Consolas" w:hAnsi="Consolas" w:cs="Consolas"/>
                <w:color w:val="000000"/>
                <w:sz w:val="18"/>
                <w:szCs w:val="18"/>
                <w:shd w:val="clear" w:color="auto" w:fill="EFEFEF"/>
              </w:rPr>
              <w:t>tlp</w:t>
            </w:r>
            <w:proofErr w:type="spellEnd"/>
            <w:r>
              <w:rPr>
                <w:rFonts w:ascii="Consolas" w:eastAsia="Consolas" w:hAnsi="Consolas" w:cs="Consolas"/>
                <w:color w:val="000000"/>
                <w:sz w:val="18"/>
                <w:szCs w:val="18"/>
                <w:shd w:val="clear" w:color="auto" w:fill="EFEFEF"/>
              </w:rPr>
              <w:t>",</w:t>
            </w:r>
          </w:p>
          <w:p w14:paraId="619F19B6"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"definition": {</w:t>
            </w:r>
          </w:p>
          <w:p w14:paraId="2FAA49CA"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tlp</w:t>
            </w:r>
            <w:proofErr w:type="spellEnd"/>
            <w:r>
              <w:rPr>
                <w:rFonts w:ascii="Consolas" w:eastAsia="Consolas" w:hAnsi="Consolas" w:cs="Consolas"/>
                <w:color w:val="000000"/>
                <w:sz w:val="18"/>
                <w:szCs w:val="18"/>
                <w:shd w:val="clear" w:color="auto" w:fill="EFEFEF"/>
              </w:rPr>
              <w:t>": "white"</w:t>
            </w:r>
          </w:p>
          <w:p w14:paraId="32DD88B9"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77D2FFD7" w14:textId="77777777" w:rsidR="00366DBD" w:rsidRDefault="00366DBD" w:rsidP="00366DBD">
            <w:pPr>
              <w:pBdr>
                <w:top w:val="nil"/>
                <w:left w:val="nil"/>
                <w:bottom w:val="nil"/>
                <w:right w:val="nil"/>
                <w:between w:val="nil"/>
              </w:pBdr>
              <w:spacing w:line="240" w:lineRule="auto"/>
              <w:rPr>
                <w:rFonts w:ascii="Consolas" w:eastAsia="Consolas" w:hAnsi="Consolas" w:cs="Consolas"/>
                <w:color w:val="38761D"/>
                <w:shd w:val="clear" w:color="auto" w:fill="D9EAD3"/>
              </w:rPr>
            </w:pPr>
            <w:r>
              <w:rPr>
                <w:rFonts w:ascii="Consolas" w:eastAsia="Consolas" w:hAnsi="Consolas" w:cs="Consolas"/>
                <w:color w:val="000000"/>
                <w:sz w:val="18"/>
                <w:szCs w:val="18"/>
                <w:shd w:val="clear" w:color="auto" w:fill="EFEFEF"/>
              </w:rPr>
              <w:t>}</w:t>
            </w:r>
          </w:p>
        </w:tc>
      </w:tr>
      <w:tr w:rsidR="00366DBD" w14:paraId="2F5B37A9" w14:textId="77777777" w:rsidTr="00366DBD">
        <w:tc>
          <w:tcPr>
            <w:tcW w:w="1035" w:type="dxa"/>
            <w:shd w:val="clear" w:color="auto" w:fill="auto"/>
            <w:tcMar>
              <w:top w:w="100" w:type="dxa"/>
              <w:left w:w="100" w:type="dxa"/>
              <w:bottom w:w="100" w:type="dxa"/>
              <w:right w:w="100" w:type="dxa"/>
            </w:tcMar>
          </w:tcPr>
          <w:p w14:paraId="4961FE73" w14:textId="77777777" w:rsidR="00366DBD" w:rsidRDefault="00366DBD" w:rsidP="00366DBD">
            <w:pPr>
              <w:pBdr>
                <w:top w:val="nil"/>
                <w:left w:val="nil"/>
                <w:bottom w:val="nil"/>
                <w:right w:val="nil"/>
                <w:between w:val="nil"/>
              </w:pBdr>
              <w:rPr>
                <w:rFonts w:ascii="Consolas" w:eastAsia="Consolas" w:hAnsi="Consolas" w:cs="Consolas"/>
                <w:color w:val="38761D"/>
                <w:shd w:val="clear" w:color="auto" w:fill="D9EAD3"/>
              </w:rPr>
            </w:pPr>
            <w:r>
              <w:rPr>
                <w:rFonts w:ascii="Consolas" w:eastAsia="Consolas" w:hAnsi="Consolas" w:cs="Consolas"/>
                <w:color w:val="073763"/>
                <w:shd w:val="clear" w:color="auto" w:fill="CFE2F3"/>
              </w:rPr>
              <w:t>green</w:t>
            </w:r>
          </w:p>
        </w:tc>
        <w:tc>
          <w:tcPr>
            <w:tcW w:w="8160" w:type="dxa"/>
            <w:shd w:val="clear" w:color="auto" w:fill="FFFFFF"/>
            <w:tcMar>
              <w:top w:w="100" w:type="dxa"/>
              <w:left w:w="100" w:type="dxa"/>
              <w:bottom w:w="100" w:type="dxa"/>
              <w:right w:w="100" w:type="dxa"/>
            </w:tcMar>
          </w:tcPr>
          <w:p w14:paraId="4F6B4FA1"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62DAA2C3"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"marking-definition",</w:t>
            </w:r>
          </w:p>
          <w:p w14:paraId="78A2F36B" w14:textId="77777777" w:rsidR="00366DBD" w:rsidRDefault="00366DBD" w:rsidP="00366DBD">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1E61553F"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"marking-definition--34098fce-860f-48ae-8e50-ebd3cc5e41da",</w:t>
            </w:r>
          </w:p>
          <w:p w14:paraId="171011A7"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"2017-01-20T00:00:00.000Z",</w:t>
            </w:r>
          </w:p>
          <w:p w14:paraId="5E81FD3F"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definition_type</w:t>
            </w:r>
            <w:proofErr w:type="spellEnd"/>
            <w:r>
              <w:rPr>
                <w:rFonts w:ascii="Consolas" w:eastAsia="Consolas" w:hAnsi="Consolas" w:cs="Consolas"/>
                <w:color w:val="000000"/>
                <w:sz w:val="18"/>
                <w:szCs w:val="18"/>
                <w:shd w:val="clear" w:color="auto" w:fill="EFEFEF"/>
              </w:rPr>
              <w:t>": "</w:t>
            </w:r>
            <w:proofErr w:type="spellStart"/>
            <w:r>
              <w:rPr>
                <w:rFonts w:ascii="Consolas" w:eastAsia="Consolas" w:hAnsi="Consolas" w:cs="Consolas"/>
                <w:color w:val="000000"/>
                <w:sz w:val="18"/>
                <w:szCs w:val="18"/>
                <w:shd w:val="clear" w:color="auto" w:fill="EFEFEF"/>
              </w:rPr>
              <w:t>tlp</w:t>
            </w:r>
            <w:proofErr w:type="spellEnd"/>
            <w:r>
              <w:rPr>
                <w:rFonts w:ascii="Consolas" w:eastAsia="Consolas" w:hAnsi="Consolas" w:cs="Consolas"/>
                <w:color w:val="000000"/>
                <w:sz w:val="18"/>
                <w:szCs w:val="18"/>
                <w:shd w:val="clear" w:color="auto" w:fill="EFEFEF"/>
              </w:rPr>
              <w:t>",</w:t>
            </w:r>
          </w:p>
          <w:p w14:paraId="3BDD41F6"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"definition": {</w:t>
            </w:r>
          </w:p>
          <w:p w14:paraId="32385FAC"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tlp</w:t>
            </w:r>
            <w:proofErr w:type="spellEnd"/>
            <w:r>
              <w:rPr>
                <w:rFonts w:ascii="Consolas" w:eastAsia="Consolas" w:hAnsi="Consolas" w:cs="Consolas"/>
                <w:color w:val="000000"/>
                <w:sz w:val="18"/>
                <w:szCs w:val="18"/>
                <w:shd w:val="clear" w:color="auto" w:fill="EFEFEF"/>
              </w:rPr>
              <w:t>": "green"</w:t>
            </w:r>
          </w:p>
          <w:p w14:paraId="37BB1324"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EDA14C3" w14:textId="77777777" w:rsidR="00366DBD" w:rsidRDefault="00366DBD" w:rsidP="00366DBD">
            <w:pPr>
              <w:pBdr>
                <w:top w:val="nil"/>
                <w:left w:val="nil"/>
                <w:bottom w:val="nil"/>
                <w:right w:val="nil"/>
                <w:between w:val="nil"/>
              </w:pBdr>
              <w:spacing w:line="240" w:lineRule="auto"/>
              <w:rPr>
                <w:rFonts w:ascii="Consolas" w:eastAsia="Consolas" w:hAnsi="Consolas" w:cs="Consolas"/>
                <w:color w:val="38761D"/>
                <w:shd w:val="clear" w:color="auto" w:fill="D9EAD3"/>
              </w:rPr>
            </w:pPr>
            <w:r>
              <w:rPr>
                <w:rFonts w:ascii="Consolas" w:eastAsia="Consolas" w:hAnsi="Consolas" w:cs="Consolas"/>
                <w:color w:val="000000"/>
                <w:sz w:val="18"/>
                <w:szCs w:val="18"/>
                <w:shd w:val="clear" w:color="auto" w:fill="EFEFEF"/>
              </w:rPr>
              <w:t>}</w:t>
            </w:r>
          </w:p>
        </w:tc>
      </w:tr>
      <w:tr w:rsidR="00366DBD" w14:paraId="1DB1923B" w14:textId="77777777" w:rsidTr="00366DBD">
        <w:tc>
          <w:tcPr>
            <w:tcW w:w="1035" w:type="dxa"/>
            <w:shd w:val="clear" w:color="auto" w:fill="auto"/>
            <w:tcMar>
              <w:top w:w="100" w:type="dxa"/>
              <w:left w:w="100" w:type="dxa"/>
              <w:bottom w:w="100" w:type="dxa"/>
              <w:right w:w="100" w:type="dxa"/>
            </w:tcMar>
          </w:tcPr>
          <w:p w14:paraId="5973186C" w14:textId="77777777" w:rsidR="00366DBD" w:rsidRDefault="00366DBD" w:rsidP="00366DBD">
            <w:pPr>
              <w:pBdr>
                <w:top w:val="nil"/>
                <w:left w:val="nil"/>
                <w:bottom w:val="nil"/>
                <w:right w:val="nil"/>
                <w:between w:val="nil"/>
              </w:pBdr>
              <w:rPr>
                <w:rFonts w:ascii="Consolas" w:eastAsia="Consolas" w:hAnsi="Consolas" w:cs="Consolas"/>
                <w:color w:val="38761D"/>
                <w:shd w:val="clear" w:color="auto" w:fill="D9EAD3"/>
              </w:rPr>
            </w:pPr>
            <w:r>
              <w:rPr>
                <w:rFonts w:ascii="Consolas" w:eastAsia="Consolas" w:hAnsi="Consolas" w:cs="Consolas"/>
                <w:color w:val="073763"/>
                <w:shd w:val="clear" w:color="auto" w:fill="CFE2F3"/>
              </w:rPr>
              <w:t>amber</w:t>
            </w:r>
          </w:p>
        </w:tc>
        <w:tc>
          <w:tcPr>
            <w:tcW w:w="8160" w:type="dxa"/>
            <w:shd w:val="clear" w:color="auto" w:fill="FFFFFF"/>
            <w:tcMar>
              <w:top w:w="100" w:type="dxa"/>
              <w:left w:w="100" w:type="dxa"/>
              <w:bottom w:w="100" w:type="dxa"/>
              <w:right w:w="100" w:type="dxa"/>
            </w:tcMar>
          </w:tcPr>
          <w:p w14:paraId="2F7CD2C2"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62AE290D"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"marking-definition",</w:t>
            </w:r>
          </w:p>
          <w:p w14:paraId="4E69C9FD" w14:textId="77777777" w:rsidR="00366DBD" w:rsidRDefault="00366DBD" w:rsidP="00366DBD">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4B76C8D3"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"marking-definition--f88d31f6-486f-44da-b317-01333bde0b82",</w:t>
            </w:r>
          </w:p>
          <w:p w14:paraId="27031F4B"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"2017-01-20T00:00:00.000Z",</w:t>
            </w:r>
          </w:p>
          <w:p w14:paraId="3DD45584"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definition_type</w:t>
            </w:r>
            <w:proofErr w:type="spellEnd"/>
            <w:r>
              <w:rPr>
                <w:rFonts w:ascii="Consolas" w:eastAsia="Consolas" w:hAnsi="Consolas" w:cs="Consolas"/>
                <w:color w:val="000000"/>
                <w:sz w:val="18"/>
                <w:szCs w:val="18"/>
                <w:shd w:val="clear" w:color="auto" w:fill="EFEFEF"/>
              </w:rPr>
              <w:t>": "</w:t>
            </w:r>
            <w:proofErr w:type="spellStart"/>
            <w:r>
              <w:rPr>
                <w:rFonts w:ascii="Consolas" w:eastAsia="Consolas" w:hAnsi="Consolas" w:cs="Consolas"/>
                <w:color w:val="000000"/>
                <w:sz w:val="18"/>
                <w:szCs w:val="18"/>
                <w:shd w:val="clear" w:color="auto" w:fill="EFEFEF"/>
              </w:rPr>
              <w:t>tlp</w:t>
            </w:r>
            <w:proofErr w:type="spellEnd"/>
            <w:r>
              <w:rPr>
                <w:rFonts w:ascii="Consolas" w:eastAsia="Consolas" w:hAnsi="Consolas" w:cs="Consolas"/>
                <w:color w:val="000000"/>
                <w:sz w:val="18"/>
                <w:szCs w:val="18"/>
                <w:shd w:val="clear" w:color="auto" w:fill="EFEFEF"/>
              </w:rPr>
              <w:t>",</w:t>
            </w:r>
          </w:p>
          <w:p w14:paraId="15E1778E"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"definition": {</w:t>
            </w:r>
          </w:p>
          <w:p w14:paraId="05B44AD2"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tlp</w:t>
            </w:r>
            <w:proofErr w:type="spellEnd"/>
            <w:r>
              <w:rPr>
                <w:rFonts w:ascii="Consolas" w:eastAsia="Consolas" w:hAnsi="Consolas" w:cs="Consolas"/>
                <w:color w:val="000000"/>
                <w:sz w:val="18"/>
                <w:szCs w:val="18"/>
                <w:shd w:val="clear" w:color="auto" w:fill="EFEFEF"/>
              </w:rPr>
              <w:t>": "amber"</w:t>
            </w:r>
          </w:p>
          <w:p w14:paraId="70A711A9"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545D6326" w14:textId="77777777" w:rsidR="00366DBD" w:rsidRDefault="00366DBD" w:rsidP="00366DBD">
            <w:pPr>
              <w:pBdr>
                <w:top w:val="nil"/>
                <w:left w:val="nil"/>
                <w:bottom w:val="nil"/>
                <w:right w:val="nil"/>
                <w:between w:val="nil"/>
              </w:pBdr>
              <w:spacing w:line="240" w:lineRule="auto"/>
              <w:rPr>
                <w:rFonts w:ascii="Consolas" w:eastAsia="Consolas" w:hAnsi="Consolas" w:cs="Consolas"/>
                <w:color w:val="38761D"/>
                <w:shd w:val="clear" w:color="auto" w:fill="D9EAD3"/>
              </w:rPr>
            </w:pPr>
            <w:r>
              <w:rPr>
                <w:rFonts w:ascii="Consolas" w:eastAsia="Consolas" w:hAnsi="Consolas" w:cs="Consolas"/>
                <w:color w:val="000000"/>
                <w:sz w:val="18"/>
                <w:szCs w:val="18"/>
                <w:shd w:val="clear" w:color="auto" w:fill="EFEFEF"/>
              </w:rPr>
              <w:t>}</w:t>
            </w:r>
          </w:p>
        </w:tc>
      </w:tr>
      <w:tr w:rsidR="00366DBD" w14:paraId="03DC435B" w14:textId="77777777" w:rsidTr="00366DBD">
        <w:tc>
          <w:tcPr>
            <w:tcW w:w="1035" w:type="dxa"/>
            <w:shd w:val="clear" w:color="auto" w:fill="auto"/>
            <w:tcMar>
              <w:top w:w="100" w:type="dxa"/>
              <w:left w:w="100" w:type="dxa"/>
              <w:bottom w:w="100" w:type="dxa"/>
              <w:right w:w="100" w:type="dxa"/>
            </w:tcMar>
          </w:tcPr>
          <w:p w14:paraId="4043AAB7" w14:textId="77777777" w:rsidR="00366DBD" w:rsidRDefault="00366DBD" w:rsidP="00366DBD">
            <w:pPr>
              <w:pBdr>
                <w:top w:val="nil"/>
                <w:left w:val="nil"/>
                <w:bottom w:val="nil"/>
                <w:right w:val="nil"/>
                <w:between w:val="nil"/>
              </w:pBdr>
              <w:rPr>
                <w:rFonts w:ascii="Consolas" w:eastAsia="Consolas" w:hAnsi="Consolas" w:cs="Consolas"/>
                <w:color w:val="38761D"/>
                <w:shd w:val="clear" w:color="auto" w:fill="D9EAD3"/>
              </w:rPr>
            </w:pPr>
            <w:r>
              <w:rPr>
                <w:rFonts w:ascii="Consolas" w:eastAsia="Consolas" w:hAnsi="Consolas" w:cs="Consolas"/>
                <w:color w:val="073763"/>
                <w:shd w:val="clear" w:color="auto" w:fill="CFE2F3"/>
              </w:rPr>
              <w:t>red</w:t>
            </w:r>
          </w:p>
        </w:tc>
        <w:tc>
          <w:tcPr>
            <w:tcW w:w="8160" w:type="dxa"/>
            <w:shd w:val="clear" w:color="auto" w:fill="FFFFFF"/>
            <w:tcMar>
              <w:top w:w="100" w:type="dxa"/>
              <w:left w:w="100" w:type="dxa"/>
              <w:bottom w:w="100" w:type="dxa"/>
              <w:right w:w="100" w:type="dxa"/>
            </w:tcMar>
          </w:tcPr>
          <w:p w14:paraId="7EF8FAAE"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30B5DB00"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"marking-definition",</w:t>
            </w:r>
          </w:p>
          <w:p w14:paraId="4B9F5728" w14:textId="77777777" w:rsidR="00366DBD" w:rsidRDefault="00366DBD" w:rsidP="00366DBD">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3ADF704D"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"marking-definition--5e57c739-391a-4eb3-b6be-7d15ca92d5ed",</w:t>
            </w:r>
          </w:p>
          <w:p w14:paraId="28E3FA7D"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"2017-01-20T00:00:00.000Z",</w:t>
            </w:r>
          </w:p>
          <w:p w14:paraId="4D0D4FF2"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definition_type</w:t>
            </w:r>
            <w:proofErr w:type="spellEnd"/>
            <w:r>
              <w:rPr>
                <w:rFonts w:ascii="Consolas" w:eastAsia="Consolas" w:hAnsi="Consolas" w:cs="Consolas"/>
                <w:color w:val="000000"/>
                <w:sz w:val="18"/>
                <w:szCs w:val="18"/>
                <w:shd w:val="clear" w:color="auto" w:fill="EFEFEF"/>
              </w:rPr>
              <w:t>": "</w:t>
            </w:r>
            <w:proofErr w:type="spellStart"/>
            <w:r>
              <w:rPr>
                <w:rFonts w:ascii="Consolas" w:eastAsia="Consolas" w:hAnsi="Consolas" w:cs="Consolas"/>
                <w:color w:val="000000"/>
                <w:sz w:val="18"/>
                <w:szCs w:val="18"/>
                <w:shd w:val="clear" w:color="auto" w:fill="EFEFEF"/>
              </w:rPr>
              <w:t>tlp</w:t>
            </w:r>
            <w:proofErr w:type="spellEnd"/>
            <w:r>
              <w:rPr>
                <w:rFonts w:ascii="Consolas" w:eastAsia="Consolas" w:hAnsi="Consolas" w:cs="Consolas"/>
                <w:color w:val="000000"/>
                <w:sz w:val="18"/>
                <w:szCs w:val="18"/>
                <w:shd w:val="clear" w:color="auto" w:fill="EFEFEF"/>
              </w:rPr>
              <w:t>",</w:t>
            </w:r>
          </w:p>
          <w:p w14:paraId="12C0DC25"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"definition": {</w:t>
            </w:r>
          </w:p>
          <w:p w14:paraId="0BCA3A22"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tlp</w:t>
            </w:r>
            <w:proofErr w:type="spellEnd"/>
            <w:r>
              <w:rPr>
                <w:rFonts w:ascii="Consolas" w:eastAsia="Consolas" w:hAnsi="Consolas" w:cs="Consolas"/>
                <w:color w:val="000000"/>
                <w:sz w:val="18"/>
                <w:szCs w:val="18"/>
                <w:shd w:val="clear" w:color="auto" w:fill="EFEFEF"/>
              </w:rPr>
              <w:t>": "red"</w:t>
            </w:r>
          </w:p>
          <w:p w14:paraId="6824D0CA" w14:textId="77777777" w:rsidR="00366DBD" w:rsidRDefault="00366DBD" w:rsidP="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676AB630" w14:textId="77777777" w:rsidR="00366DBD" w:rsidRDefault="00366DBD" w:rsidP="00366DBD">
            <w:pPr>
              <w:pBdr>
                <w:top w:val="nil"/>
                <w:left w:val="nil"/>
                <w:bottom w:val="nil"/>
                <w:right w:val="nil"/>
                <w:between w:val="nil"/>
              </w:pBdr>
              <w:spacing w:line="240" w:lineRule="auto"/>
              <w:rPr>
                <w:rFonts w:ascii="Consolas" w:eastAsia="Consolas" w:hAnsi="Consolas" w:cs="Consolas"/>
                <w:color w:val="38761D"/>
                <w:shd w:val="clear" w:color="auto" w:fill="D9EAD3"/>
              </w:rPr>
            </w:pPr>
            <w:r>
              <w:rPr>
                <w:rFonts w:ascii="Consolas" w:eastAsia="Consolas" w:hAnsi="Consolas" w:cs="Consolas"/>
                <w:color w:val="000000"/>
                <w:sz w:val="18"/>
                <w:szCs w:val="18"/>
                <w:shd w:val="clear" w:color="auto" w:fill="EFEFEF"/>
              </w:rPr>
              <w:t>}</w:t>
            </w:r>
          </w:p>
        </w:tc>
      </w:tr>
    </w:tbl>
    <w:p w14:paraId="3410AD76" w14:textId="77777777" w:rsidR="00366DBD" w:rsidRDefault="00366DBD" w:rsidP="00366DBD">
      <w:pPr>
        <w:pBdr>
          <w:top w:val="nil"/>
          <w:left w:val="nil"/>
          <w:bottom w:val="nil"/>
          <w:right w:val="nil"/>
          <w:between w:val="nil"/>
        </w:pBdr>
      </w:pPr>
    </w:p>
    <w:p w14:paraId="3975A19C" w14:textId="77777777" w:rsidR="00366DBD" w:rsidRDefault="00366DBD">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p>
    <w:p w14:paraId="653EDF2F" w14:textId="278B8A79" w:rsidR="001F3CCF" w:rsidRDefault="00366DBD" w:rsidP="001F3CCF">
      <w:pPr>
        <w:pStyle w:val="Heading3"/>
        <w:pBdr>
          <w:top w:val="nil"/>
          <w:left w:val="nil"/>
          <w:bottom w:val="nil"/>
          <w:right w:val="nil"/>
          <w:between w:val="nil"/>
        </w:pBdr>
      </w:pPr>
      <w:bookmarkStart w:id="46" w:name="_5.1.5_Access_Control"/>
      <w:bookmarkStart w:id="47" w:name="_Toc528065166"/>
      <w:bookmarkEnd w:id="46"/>
      <w:r>
        <w:t>5.1.5</w:t>
      </w:r>
      <w:r w:rsidR="001F3CCF">
        <w:t> </w:t>
      </w:r>
      <w:r w:rsidR="001F3CCF" w:rsidRPr="001F3CCF">
        <w:rPr>
          <w:lang w:val="en-US"/>
        </w:rPr>
        <w:t>Access Control Specification (ACS)</w:t>
      </w:r>
      <w:r w:rsidR="001F3CCF">
        <w:t xml:space="preserve"> Marking Object Type</w:t>
      </w:r>
      <w:bookmarkEnd w:id="47"/>
    </w:p>
    <w:p w14:paraId="766AA3D4" w14:textId="5B8371C7" w:rsidR="00A7310D" w:rsidRPr="00A7310D" w:rsidRDefault="001F3CCF" w:rsidP="00A7310D">
      <w:pPr>
        <w:pBdr>
          <w:top w:val="nil"/>
          <w:left w:val="nil"/>
          <w:bottom w:val="nil"/>
          <w:right w:val="nil"/>
          <w:between w:val="nil"/>
        </w:pBdr>
        <w:rPr>
          <w:rFonts w:ascii="Consolas" w:eastAsia="Consolas" w:hAnsi="Consolas" w:cs="Consolas"/>
          <w:color w:val="073763"/>
          <w:shd w:val="clear" w:color="auto" w:fill="CFE2F3"/>
          <w:lang w:val="en-US"/>
        </w:rPr>
      </w:pPr>
      <w:r w:rsidRPr="00A7310D">
        <w:t xml:space="preserve">The </w:t>
      </w:r>
      <w:r w:rsidR="00300103" w:rsidRPr="00300103">
        <w:rPr>
          <w:lang w:val="en-US"/>
        </w:rPr>
        <w:t>Access Control Specification (</w:t>
      </w:r>
      <w:proofErr w:type="gramStart"/>
      <w:r w:rsidR="00300103" w:rsidRPr="00300103">
        <w:rPr>
          <w:lang w:val="en-US"/>
        </w:rPr>
        <w:t xml:space="preserve">ACS) </w:t>
      </w:r>
      <w:r w:rsidRPr="00A7310D">
        <w:t xml:space="preserve"> marking</w:t>
      </w:r>
      <w:proofErr w:type="gramEnd"/>
      <w:r w:rsidRPr="00A7310D">
        <w:t xml:space="preserve"> type defines </w:t>
      </w:r>
      <w:r w:rsidR="00300103" w:rsidRPr="00300103">
        <w:rPr>
          <w:lang w:val="en-US"/>
        </w:rPr>
        <w:t xml:space="preserve">the </w:t>
      </w:r>
      <w:r w:rsidR="0074167C">
        <w:rPr>
          <w:lang w:val="en-US"/>
        </w:rPr>
        <w:t>object types</w:t>
      </w:r>
      <w:r w:rsidR="00300103" w:rsidRPr="00300103">
        <w:rPr>
          <w:lang w:val="en-US"/>
        </w:rPr>
        <w:t xml:space="preserve"> required to implement automated access control systems based on the relevant policies governing sharing between participants</w:t>
      </w:r>
      <w:r w:rsidRPr="00A7310D">
        <w:t xml:space="preserve">. 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r w:rsidR="00A7310D" w:rsidRPr="00A7310D">
        <w:rPr>
          <w:rFonts w:ascii="Consolas" w:eastAsia="Consolas" w:hAnsi="Consolas" w:cs="Consolas"/>
          <w:b/>
          <w:iCs/>
          <w:color w:val="073763"/>
          <w:shd w:val="clear" w:color="auto" w:fill="CFE2F3"/>
          <w:lang w:val="en-US"/>
        </w:rPr>
        <w:t>x-</w:t>
      </w:r>
      <w:r w:rsidR="009F1F7D">
        <w:rPr>
          <w:rFonts w:ascii="Consolas" w:eastAsia="Consolas" w:hAnsi="Consolas" w:cs="Consolas"/>
          <w:b/>
          <w:iCs/>
          <w:color w:val="073763"/>
          <w:shd w:val="clear" w:color="auto" w:fill="CFE2F3"/>
          <w:lang w:val="en-US"/>
        </w:rPr>
        <w:t>isa-acs-3</w:t>
      </w:r>
      <w:r w:rsidR="00A7310D" w:rsidRPr="00A7310D">
        <w:rPr>
          <w:rFonts w:ascii="Consolas" w:eastAsia="Consolas" w:hAnsi="Consolas" w:cs="Consolas"/>
          <w:b/>
          <w:iCs/>
          <w:color w:val="073763"/>
          <w:shd w:val="clear" w:color="auto" w:fill="CFE2F3"/>
          <w:lang w:val="en-US"/>
        </w:rPr>
        <w:t>-0</w:t>
      </w:r>
    </w:p>
    <w:p w14:paraId="3804EF2F" w14:textId="0F98A0E3" w:rsidR="001F3CCF" w:rsidRDefault="00300103" w:rsidP="001F3CCF">
      <w:pPr>
        <w:pBdr>
          <w:top w:val="nil"/>
          <w:left w:val="nil"/>
          <w:bottom w:val="nil"/>
          <w:right w:val="nil"/>
          <w:between w:val="nil"/>
        </w:pBdr>
      </w:pPr>
      <w:r>
        <w:t xml:space="preserve"> when using this marking type.</w:t>
      </w:r>
    </w:p>
    <w:p w14:paraId="6D60E008" w14:textId="77777777" w:rsidR="00300103" w:rsidRDefault="00300103" w:rsidP="001F3CCF">
      <w:pPr>
        <w:pBdr>
          <w:top w:val="nil"/>
          <w:left w:val="nil"/>
          <w:bottom w:val="nil"/>
          <w:right w:val="nil"/>
          <w:between w:val="nil"/>
        </w:pBdr>
      </w:pPr>
    </w:p>
    <w:p w14:paraId="6729406E" w14:textId="616BBBB1" w:rsidR="00300103" w:rsidRDefault="00300103" w:rsidP="001F3CCF">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D0C5355" w14:textId="5CE5E282" w:rsidR="00E51A69" w:rsidRDefault="00E51A69" w:rsidP="001F3CCF">
      <w:pPr>
        <w:pBdr>
          <w:top w:val="nil"/>
          <w:left w:val="nil"/>
          <w:bottom w:val="nil"/>
          <w:right w:val="nil"/>
          <w:between w:val="nil"/>
        </w:pBdr>
      </w:pPr>
    </w:p>
    <w:p w14:paraId="7A2F6E2A" w14:textId="744A6727" w:rsidR="00E51A69" w:rsidRPr="00505727" w:rsidRDefault="00E51A69" w:rsidP="00E51A69">
      <w:pPr>
        <w:pBdr>
          <w:top w:val="nil"/>
          <w:left w:val="nil"/>
          <w:bottom w:val="nil"/>
          <w:right w:val="nil"/>
          <w:between w:val="nil"/>
        </w:pBdr>
        <w:rPr>
          <w:lang w:val="en-US"/>
        </w:rPr>
      </w:pPr>
      <w:r>
        <w:t xml:space="preserve">Please refer to </w:t>
      </w:r>
      <w:r>
        <w:rPr>
          <w:lang w:val="en-US"/>
        </w:rPr>
        <w:t>"</w:t>
      </w:r>
      <w:r w:rsidRPr="00E51A69">
        <w:rPr>
          <w:lang w:val="en-US"/>
        </w:rPr>
        <w:t>Information Sharing Architecture (ISA) Access Control Specification (ACS) Version 3.0</w:t>
      </w:r>
      <w:proofErr w:type="gramStart"/>
      <w:r>
        <w:rPr>
          <w:lang w:val="en-US"/>
        </w:rPr>
        <w:t>"  [</w:t>
      </w:r>
      <w:proofErr w:type="gramEnd"/>
      <w:r>
        <w:rPr>
          <w:lang w:val="en-US"/>
        </w:rPr>
        <w:t>ref] for more information on creating ACS data marking definitions.</w:t>
      </w:r>
    </w:p>
    <w:p w14:paraId="3058A123" w14:textId="77777777" w:rsidR="001F3CCF" w:rsidRDefault="001F3CCF" w:rsidP="001F3CCF">
      <w:pPr>
        <w:pBdr>
          <w:top w:val="nil"/>
          <w:left w:val="nil"/>
          <w:bottom w:val="nil"/>
          <w:right w:val="nil"/>
          <w:between w:val="nil"/>
        </w:pBdr>
      </w:pPr>
    </w:p>
    <w:p w14:paraId="213CF6D7" w14:textId="77777777" w:rsidR="001F3CCF" w:rsidRDefault="001F3CCF" w:rsidP="001F3CCF">
      <w:pPr>
        <w:pBdr>
          <w:top w:val="nil"/>
          <w:left w:val="nil"/>
          <w:bottom w:val="nil"/>
          <w:right w:val="nil"/>
          <w:between w:val="nil"/>
        </w:pBd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1F3CCF" w14:paraId="55D8EF24" w14:textId="77777777" w:rsidTr="00212D18">
        <w:tc>
          <w:tcPr>
            <w:tcW w:w="3400" w:type="dxa"/>
            <w:shd w:val="clear" w:color="auto" w:fill="073763"/>
            <w:tcMar>
              <w:top w:w="100" w:type="dxa"/>
              <w:left w:w="100" w:type="dxa"/>
              <w:bottom w:w="100" w:type="dxa"/>
              <w:right w:w="100" w:type="dxa"/>
            </w:tcMar>
          </w:tcPr>
          <w:p w14:paraId="3AD66588" w14:textId="77777777" w:rsidR="001F3CCF" w:rsidRDefault="001F3CCF" w:rsidP="001F3CCF">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4E01DA90" w14:textId="77777777" w:rsidR="001F3CCF" w:rsidRDefault="001F3CCF" w:rsidP="001F3CCF">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382A9D15" w14:textId="77777777" w:rsidR="001F3CCF" w:rsidRDefault="001F3CCF" w:rsidP="001F3CCF">
            <w:pPr>
              <w:widowControl w:val="0"/>
              <w:pBdr>
                <w:top w:val="nil"/>
                <w:left w:val="nil"/>
                <w:bottom w:val="nil"/>
                <w:right w:val="nil"/>
                <w:between w:val="nil"/>
              </w:pBdr>
              <w:spacing w:line="240" w:lineRule="auto"/>
              <w:rPr>
                <w:b/>
                <w:color w:val="FFFFFF"/>
              </w:rPr>
            </w:pPr>
            <w:r>
              <w:rPr>
                <w:b/>
                <w:color w:val="FFFFFF"/>
              </w:rPr>
              <w:t>Description</w:t>
            </w:r>
          </w:p>
        </w:tc>
      </w:tr>
      <w:tr w:rsidR="00C75F96" w14:paraId="29CBFFFA" w14:textId="77777777" w:rsidTr="00212D18">
        <w:tc>
          <w:tcPr>
            <w:tcW w:w="3400" w:type="dxa"/>
            <w:shd w:val="clear" w:color="auto" w:fill="auto"/>
            <w:tcMar>
              <w:top w:w="100" w:type="dxa"/>
              <w:left w:w="100" w:type="dxa"/>
              <w:bottom w:w="100" w:type="dxa"/>
              <w:right w:w="100" w:type="dxa"/>
            </w:tcMar>
          </w:tcPr>
          <w:p w14:paraId="6A8E0A1D" w14:textId="78FD193E" w:rsidR="00C75F96" w:rsidRPr="001F3CCF" w:rsidRDefault="00C75F96" w:rsidP="00C75F96">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sep_version</w:t>
            </w:r>
            <w:proofErr w:type="spellEnd"/>
            <w:r>
              <w:rPr>
                <w:rFonts w:ascii="Consolas" w:eastAsia="Consolas" w:hAnsi="Consolas" w:cs="Consolas"/>
                <w:b/>
                <w:bCs/>
                <w:lang w:val="en-US"/>
              </w:rPr>
              <w:t xml:space="preserve"> </w:t>
            </w:r>
            <w:r>
              <w:t>(required)</w:t>
            </w:r>
          </w:p>
        </w:tc>
        <w:tc>
          <w:tcPr>
            <w:tcW w:w="2180" w:type="dxa"/>
            <w:shd w:val="clear" w:color="auto" w:fill="auto"/>
            <w:tcMar>
              <w:top w:w="100" w:type="dxa"/>
              <w:left w:w="100" w:type="dxa"/>
              <w:bottom w:w="100" w:type="dxa"/>
              <w:right w:w="100" w:type="dxa"/>
            </w:tcMar>
          </w:tcPr>
          <w:p w14:paraId="6626E502" w14:textId="4D0401BC" w:rsidR="00C75F96" w:rsidRDefault="00C75F96" w:rsidP="00C75F96">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2DC36C34" w14:textId="77777777" w:rsidR="00C75F96" w:rsidRDefault="00C75F96" w:rsidP="00C75F96">
            <w:pPr>
              <w:widowControl w:val="0"/>
              <w:pBdr>
                <w:top w:val="nil"/>
                <w:left w:val="nil"/>
                <w:bottom w:val="nil"/>
                <w:right w:val="nil"/>
                <w:between w:val="nil"/>
              </w:pBdr>
              <w:spacing w:line="240" w:lineRule="auto"/>
              <w:rPr>
                <w:lang w:val="en-US"/>
              </w:rPr>
            </w:pPr>
            <w:r>
              <w:rPr>
                <w:lang w:val="en-US"/>
              </w:rPr>
              <w:t xml:space="preserve">This required property indicated the specification version of the serialization being used.  </w:t>
            </w:r>
          </w:p>
          <w:p w14:paraId="3D1AD7BD" w14:textId="77777777" w:rsidR="00C75F96" w:rsidRDefault="00C75F96" w:rsidP="00C75F96">
            <w:pPr>
              <w:widowControl w:val="0"/>
              <w:pBdr>
                <w:top w:val="nil"/>
                <w:left w:val="nil"/>
                <w:bottom w:val="nil"/>
                <w:right w:val="nil"/>
                <w:between w:val="nil"/>
              </w:pBdr>
              <w:spacing w:line="240" w:lineRule="auto"/>
              <w:rPr>
                <w:lang w:val="en-US"/>
              </w:rPr>
            </w:pPr>
          </w:p>
          <w:p w14:paraId="7D2C5BD5" w14:textId="49D34720" w:rsidR="00C75F96" w:rsidRPr="001F3CCF" w:rsidRDefault="00C75F96" w:rsidP="00C75F96">
            <w:pPr>
              <w:widowControl w:val="0"/>
              <w:pBdr>
                <w:top w:val="nil"/>
                <w:left w:val="nil"/>
                <w:bottom w:val="nil"/>
                <w:right w:val="nil"/>
                <w:between w:val="nil"/>
              </w:pBdr>
              <w:spacing w:line="240" w:lineRule="auto"/>
              <w:rPr>
                <w:lang w:val="en-US"/>
              </w:rPr>
            </w:pPr>
            <w:r>
              <w:t xml:space="preserve">The value of this property </w:t>
            </w:r>
            <w:r>
              <w:rPr>
                <w:b/>
              </w:rPr>
              <w:t>MUST</w:t>
            </w:r>
            <w:r>
              <w:t xml:space="preserve"> be </w:t>
            </w:r>
            <w:r>
              <w:rPr>
                <w:rFonts w:ascii="Consolas" w:eastAsia="Consolas" w:hAnsi="Consolas" w:cs="Consolas"/>
                <w:color w:val="073763"/>
                <w:shd w:val="clear" w:color="auto" w:fill="CFE2F3"/>
              </w:rPr>
              <w:t>1</w:t>
            </w:r>
            <w:r>
              <w:t xml:space="preserve"> for ACS data marking objects defined according to this specification.</w:t>
            </w:r>
          </w:p>
        </w:tc>
      </w:tr>
      <w:tr w:rsidR="00C75F96" w14:paraId="539305D1" w14:textId="77777777" w:rsidTr="00212D18">
        <w:tc>
          <w:tcPr>
            <w:tcW w:w="3400" w:type="dxa"/>
            <w:shd w:val="clear" w:color="auto" w:fill="auto"/>
            <w:tcMar>
              <w:top w:w="100" w:type="dxa"/>
              <w:left w:w="100" w:type="dxa"/>
              <w:bottom w:w="100" w:type="dxa"/>
              <w:right w:w="100" w:type="dxa"/>
            </w:tcMar>
          </w:tcPr>
          <w:p w14:paraId="7E5B20F9" w14:textId="55E96B66" w:rsidR="00C75F96" w:rsidRPr="001F3CCF" w:rsidRDefault="00C75F96" w:rsidP="00C75F96">
            <w:pPr>
              <w:widowControl w:val="0"/>
              <w:pBdr>
                <w:top w:val="nil"/>
                <w:left w:val="nil"/>
                <w:bottom w:val="nil"/>
                <w:right w:val="nil"/>
                <w:between w:val="nil"/>
              </w:pBdr>
              <w:spacing w:line="240" w:lineRule="auto"/>
              <w:rPr>
                <w:rFonts w:ascii="Consolas" w:eastAsia="Consolas" w:hAnsi="Consolas" w:cs="Consolas"/>
                <w:b/>
                <w:lang w:val="en-US"/>
              </w:rPr>
            </w:pPr>
            <w:r w:rsidRPr="001F3CCF">
              <w:rPr>
                <w:rFonts w:ascii="Consolas" w:eastAsia="Consolas" w:hAnsi="Consolas" w:cs="Consolas"/>
                <w:b/>
                <w:bCs/>
                <w:lang w:val="en-US"/>
              </w:rPr>
              <w:t>identifier</w:t>
            </w:r>
            <w:r>
              <w:t xml:space="preserve"> (required)</w:t>
            </w:r>
          </w:p>
        </w:tc>
        <w:tc>
          <w:tcPr>
            <w:tcW w:w="2180" w:type="dxa"/>
            <w:shd w:val="clear" w:color="auto" w:fill="auto"/>
            <w:tcMar>
              <w:top w:w="100" w:type="dxa"/>
              <w:left w:w="100" w:type="dxa"/>
              <w:bottom w:w="100" w:type="dxa"/>
              <w:right w:w="100" w:type="dxa"/>
            </w:tcMar>
          </w:tcPr>
          <w:p w14:paraId="090CFC0D" w14:textId="09B24109" w:rsidR="00C75F96" w:rsidRDefault="00C75F96" w:rsidP="00C75F96">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22E417C" w14:textId="5DBA1C6A" w:rsidR="00C75F96" w:rsidRPr="001F3CCF" w:rsidRDefault="00C75F96" w:rsidP="00C75F96">
            <w:pPr>
              <w:widowControl w:val="0"/>
              <w:pBdr>
                <w:top w:val="nil"/>
                <w:left w:val="nil"/>
                <w:bottom w:val="nil"/>
                <w:right w:val="nil"/>
                <w:between w:val="nil"/>
              </w:pBdr>
              <w:spacing w:line="240" w:lineRule="auto"/>
              <w:rPr>
                <w:lang w:val="en-US"/>
              </w:rPr>
            </w:pPr>
            <w:r w:rsidRPr="001F3CCF">
              <w:rPr>
                <w:lang w:val="en-US"/>
              </w:rPr>
              <w:t xml:space="preserve">This required property holds a single unique identifier associated with the resource. This value can be used for tracking data provenance, executing data retraction, and enforcing auditing requirements. The Resource Identifier will use a format that includes a prefix and an RFC4122 suffix. The prefix used will include the ISA common prefix (GUIDE prefix). The ISA has been assigned a GUIDE7 (Globally Unique Identifier for Everything) prefix of 19001 for production and 999191 for test use. It is recommended that RFC 4122 Version 4 UUIDs be used for the suffix; however, other versions are permitted. </w:t>
            </w:r>
          </w:p>
        </w:tc>
      </w:tr>
      <w:tr w:rsidR="00C75F96" w14:paraId="2EDDDFCC" w14:textId="77777777" w:rsidTr="00212D18">
        <w:tc>
          <w:tcPr>
            <w:tcW w:w="3400" w:type="dxa"/>
            <w:shd w:val="clear" w:color="auto" w:fill="auto"/>
            <w:tcMar>
              <w:top w:w="100" w:type="dxa"/>
              <w:left w:w="100" w:type="dxa"/>
              <w:bottom w:w="100" w:type="dxa"/>
              <w:right w:w="100" w:type="dxa"/>
            </w:tcMar>
          </w:tcPr>
          <w:p w14:paraId="7A5EBDE0" w14:textId="75D7909A" w:rsidR="00C75F96" w:rsidRPr="00505727" w:rsidRDefault="00C75F96" w:rsidP="00C75F96">
            <w:pPr>
              <w:pStyle w:val="HTMLPreformatted"/>
              <w:shd w:val="clear" w:color="auto" w:fill="FFFFFF"/>
              <w:rPr>
                <w:rFonts w:ascii="Arial" w:hAnsi="Arial" w:cs="Arial"/>
                <w:b/>
                <w:bCs/>
                <w:color w:val="000000"/>
              </w:rPr>
            </w:pPr>
            <w:r>
              <w:rPr>
                <w:b/>
                <w:bCs/>
                <w:color w:val="000000"/>
              </w:rPr>
              <w:t>name</w:t>
            </w:r>
            <w:r>
              <w:rPr>
                <w:rFonts w:ascii="Arial" w:hAnsi="Arial" w:cs="Arial"/>
                <w:b/>
                <w:bCs/>
                <w:color w:val="000000"/>
              </w:rPr>
              <w:t xml:space="preserve"> (optional)</w:t>
            </w:r>
          </w:p>
        </w:tc>
        <w:tc>
          <w:tcPr>
            <w:tcW w:w="2180" w:type="dxa"/>
            <w:shd w:val="clear" w:color="auto" w:fill="auto"/>
            <w:tcMar>
              <w:top w:w="100" w:type="dxa"/>
              <w:left w:w="100" w:type="dxa"/>
              <w:bottom w:w="100" w:type="dxa"/>
              <w:right w:w="100" w:type="dxa"/>
            </w:tcMar>
          </w:tcPr>
          <w:p w14:paraId="1FA74239" w14:textId="2217E6DC" w:rsidR="00C75F96" w:rsidRDefault="00C75F96" w:rsidP="00C75F96">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827B743" w14:textId="77777777" w:rsidR="00C75F96" w:rsidRDefault="00C75F96" w:rsidP="00C75F96">
            <w:pPr>
              <w:widowControl w:val="0"/>
              <w:pBdr>
                <w:top w:val="nil"/>
                <w:left w:val="nil"/>
                <w:bottom w:val="nil"/>
                <w:right w:val="nil"/>
                <w:between w:val="nil"/>
              </w:pBdr>
              <w:spacing w:line="240" w:lineRule="auto"/>
              <w:rPr>
                <w:lang w:val="en-US"/>
              </w:rPr>
            </w:pPr>
            <w:r>
              <w:rPr>
                <w:lang w:val="en-US"/>
              </w:rPr>
              <w:t xml:space="preserve">This property provides a "handle" to identify and describe this marking definition.  </w:t>
            </w:r>
          </w:p>
          <w:p w14:paraId="7B8EAD7B" w14:textId="77777777" w:rsidR="00C75F96" w:rsidRDefault="00C75F96" w:rsidP="00C75F96">
            <w:pPr>
              <w:widowControl w:val="0"/>
              <w:pBdr>
                <w:top w:val="nil"/>
                <w:left w:val="nil"/>
                <w:bottom w:val="nil"/>
                <w:right w:val="nil"/>
                <w:between w:val="nil"/>
              </w:pBdr>
              <w:spacing w:line="240" w:lineRule="auto"/>
              <w:rPr>
                <w:lang w:val="en-US"/>
              </w:rPr>
            </w:pPr>
          </w:p>
          <w:p w14:paraId="6EA44452" w14:textId="737859C6" w:rsidR="00C75F96" w:rsidRPr="00212D18" w:rsidRDefault="00C75F96" w:rsidP="00C75F96">
            <w:pPr>
              <w:widowControl w:val="0"/>
              <w:pBdr>
                <w:top w:val="nil"/>
                <w:left w:val="nil"/>
                <w:bottom w:val="nil"/>
                <w:right w:val="nil"/>
                <w:between w:val="nil"/>
              </w:pBdr>
              <w:spacing w:line="240" w:lineRule="auto"/>
              <w:rPr>
                <w:lang w:val="en-US"/>
              </w:rPr>
            </w:pPr>
            <w:r>
              <w:rPr>
                <w:lang w:val="en-US"/>
              </w:rPr>
              <w:t xml:space="preserve">Note that the </w:t>
            </w:r>
            <w:r w:rsidRPr="00505727">
              <w:rPr>
                <w:b/>
                <w:lang w:val="en-US"/>
              </w:rPr>
              <w:t>name</w:t>
            </w:r>
            <w:r>
              <w:rPr>
                <w:lang w:val="en-US"/>
              </w:rPr>
              <w:t xml:space="preserve"> property in no way defines the data marking. It is simply provided as a convenience for users. </w:t>
            </w:r>
          </w:p>
        </w:tc>
      </w:tr>
      <w:tr w:rsidR="00C75F96" w14:paraId="73CCC215" w14:textId="77777777" w:rsidTr="00212D18">
        <w:tc>
          <w:tcPr>
            <w:tcW w:w="3400" w:type="dxa"/>
            <w:shd w:val="clear" w:color="auto" w:fill="auto"/>
            <w:tcMar>
              <w:top w:w="100" w:type="dxa"/>
              <w:left w:w="100" w:type="dxa"/>
              <w:bottom w:w="100" w:type="dxa"/>
              <w:right w:w="100" w:type="dxa"/>
            </w:tcMar>
          </w:tcPr>
          <w:p w14:paraId="64BE385C" w14:textId="020EA6C9" w:rsidR="00C75F96" w:rsidRPr="001F3CCF" w:rsidRDefault="00C75F96" w:rsidP="00C75F96">
            <w:pPr>
              <w:pStyle w:val="HTMLPreformatted"/>
              <w:shd w:val="clear" w:color="auto" w:fill="FFFFFF"/>
              <w:rPr>
                <w:rFonts w:ascii="Menlo" w:hAnsi="Menlo" w:cs="Menlo"/>
                <w:color w:val="000000"/>
                <w:sz w:val="18"/>
                <w:szCs w:val="18"/>
              </w:rPr>
            </w:pPr>
            <w:proofErr w:type="spellStart"/>
            <w:r w:rsidRPr="00212D18">
              <w:rPr>
                <w:b/>
                <w:bCs/>
                <w:color w:val="000000"/>
              </w:rPr>
              <w:t>create_dat</w:t>
            </w:r>
            <w:r>
              <w:rPr>
                <w:b/>
                <w:bCs/>
                <w:color w:val="000000"/>
              </w:rPr>
              <w:t>e</w:t>
            </w:r>
            <w:r w:rsidRPr="00212D18">
              <w:rPr>
                <w:b/>
                <w:bCs/>
                <w:color w:val="000000"/>
              </w:rPr>
              <w:t>_time</w:t>
            </w:r>
            <w:proofErr w:type="spellEnd"/>
            <w:r>
              <w:rPr>
                <w:rFonts w:ascii="Menlo" w:hAnsi="Menlo" w:cs="Menlo"/>
                <w:b/>
                <w:bCs/>
                <w:color w:val="000000"/>
                <w:sz w:val="18"/>
                <w:szCs w:val="18"/>
              </w:rPr>
              <w:t xml:space="preserve"> </w:t>
            </w:r>
            <w:r w:rsidRPr="00212D18">
              <w:rPr>
                <w:rFonts w:ascii="Arial" w:hAnsi="Arial" w:cs="Arial"/>
              </w:rPr>
              <w:t>(required)</w:t>
            </w:r>
          </w:p>
        </w:tc>
        <w:tc>
          <w:tcPr>
            <w:tcW w:w="2180" w:type="dxa"/>
            <w:shd w:val="clear" w:color="auto" w:fill="auto"/>
            <w:tcMar>
              <w:top w:w="100" w:type="dxa"/>
              <w:left w:w="100" w:type="dxa"/>
              <w:bottom w:w="100" w:type="dxa"/>
              <w:right w:w="100" w:type="dxa"/>
            </w:tcMar>
          </w:tcPr>
          <w:p w14:paraId="708514E2" w14:textId="14EC7F2A" w:rsidR="00C75F96" w:rsidRDefault="00C75F96" w:rsidP="00C75F96">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3C7F1EC8" w14:textId="18860921" w:rsidR="00C75F96" w:rsidRPr="001F3CCF" w:rsidRDefault="00C75F96" w:rsidP="00C75F96">
            <w:pPr>
              <w:widowControl w:val="0"/>
              <w:pBdr>
                <w:top w:val="nil"/>
                <w:left w:val="nil"/>
                <w:bottom w:val="nil"/>
                <w:right w:val="nil"/>
                <w:between w:val="nil"/>
              </w:pBdr>
              <w:spacing w:line="240" w:lineRule="auto"/>
              <w:rPr>
                <w:lang w:val="en-US"/>
              </w:rPr>
            </w:pPr>
            <w:r w:rsidRPr="00212D18">
              <w:rPr>
                <w:lang w:val="en-US"/>
              </w:rPr>
              <w:t>This required property provides the creation date and time of the associated resource as identified by the Identifier. This value supports a number of functions including enforcing data retention policies and auditing requirements.</w:t>
            </w:r>
          </w:p>
        </w:tc>
      </w:tr>
      <w:tr w:rsidR="00C75F96" w14:paraId="35CD7CCB" w14:textId="77777777" w:rsidTr="00212D18">
        <w:tc>
          <w:tcPr>
            <w:tcW w:w="3400" w:type="dxa"/>
            <w:shd w:val="clear" w:color="auto" w:fill="auto"/>
            <w:tcMar>
              <w:top w:w="100" w:type="dxa"/>
              <w:left w:w="100" w:type="dxa"/>
              <w:bottom w:w="100" w:type="dxa"/>
              <w:right w:w="100" w:type="dxa"/>
            </w:tcMar>
          </w:tcPr>
          <w:p w14:paraId="377AE3F6" w14:textId="77777777" w:rsidR="00C75F96" w:rsidRDefault="00C75F96" w:rsidP="00C75F96">
            <w:pPr>
              <w:pStyle w:val="HTMLPreformatted"/>
              <w:shd w:val="clear" w:color="auto" w:fill="FFFFFF"/>
              <w:rPr>
                <w:rFonts w:ascii="Menlo" w:hAnsi="Menlo" w:cs="Menlo"/>
                <w:color w:val="000000"/>
                <w:sz w:val="18"/>
                <w:szCs w:val="18"/>
              </w:rPr>
            </w:pPr>
            <w:proofErr w:type="spellStart"/>
            <w:r w:rsidRPr="00212D18">
              <w:rPr>
                <w:rFonts w:eastAsia="Consolas"/>
                <w:b/>
                <w:bCs/>
                <w:lang w:val="en-US"/>
              </w:rPr>
              <w:t>responsible_entity_custodian</w:t>
            </w:r>
            <w:proofErr w:type="spellEnd"/>
            <w:r>
              <w:rPr>
                <w:rFonts w:eastAsia="Consolas"/>
                <w:b/>
                <w:bCs/>
                <w:lang w:val="en-US"/>
              </w:rPr>
              <w:t xml:space="preserve"> </w:t>
            </w:r>
            <w:r w:rsidRPr="00212D18">
              <w:rPr>
                <w:rFonts w:ascii="Arial" w:hAnsi="Arial" w:cs="Arial"/>
                <w:color w:val="000000"/>
              </w:rPr>
              <w:t>(required)</w:t>
            </w:r>
          </w:p>
          <w:p w14:paraId="5BF83310" w14:textId="373CBC0D" w:rsidR="00C75F96" w:rsidRPr="00212D18" w:rsidRDefault="00C75F96" w:rsidP="00C75F96">
            <w:pPr>
              <w:widowControl w:val="0"/>
              <w:pBdr>
                <w:top w:val="nil"/>
                <w:left w:val="nil"/>
                <w:bottom w:val="nil"/>
                <w:right w:val="nil"/>
                <w:between w:val="nil"/>
              </w:pBdr>
              <w:spacing w:line="240" w:lineRule="auto"/>
              <w:rPr>
                <w:rFonts w:ascii="Consolas" w:eastAsia="Consolas" w:hAnsi="Consolas" w:cs="Consolas"/>
                <w:b/>
                <w:bCs/>
                <w:lang w:val="en-US"/>
              </w:rPr>
            </w:pPr>
          </w:p>
          <w:p w14:paraId="6D0A8A64" w14:textId="77777777" w:rsidR="00C75F96" w:rsidRPr="001F3CCF" w:rsidRDefault="00C75F96" w:rsidP="00C75F96">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86C1B02" w14:textId="2B525E51" w:rsidR="00C75F96" w:rsidRDefault="00C75F96" w:rsidP="00C75F96">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CC5992E" w14:textId="77777777" w:rsidR="00C75F96" w:rsidRDefault="00C75F96" w:rsidP="00C75F96">
            <w:pPr>
              <w:widowControl w:val="0"/>
              <w:pBdr>
                <w:top w:val="nil"/>
                <w:left w:val="nil"/>
                <w:bottom w:val="nil"/>
                <w:right w:val="nil"/>
                <w:between w:val="nil"/>
              </w:pBdr>
              <w:spacing w:line="240" w:lineRule="auto"/>
              <w:rPr>
                <w:lang w:val="en-US"/>
              </w:rPr>
            </w:pPr>
            <w:r w:rsidRPr="00212D18">
              <w:rPr>
                <w:lang w:val="en-US"/>
              </w:rPr>
              <w:t xml:space="preserve">This required property represents the data producer that is responsible for providing the associated resource to be shared. It is represented as an organization token. This value is necessary for auditing and enforcing </w:t>
            </w:r>
            <w:r w:rsidRPr="00212D18">
              <w:rPr>
                <w:lang w:val="en-US"/>
              </w:rPr>
              <w:lastRenderedPageBreak/>
              <w:t xml:space="preserve">data retention and provenance policies. </w:t>
            </w:r>
          </w:p>
          <w:p w14:paraId="3308D274" w14:textId="77777777" w:rsidR="00C75F96" w:rsidRDefault="00C75F96" w:rsidP="00C75F96">
            <w:pPr>
              <w:widowControl w:val="0"/>
              <w:pBdr>
                <w:top w:val="nil"/>
                <w:left w:val="nil"/>
                <w:bottom w:val="nil"/>
                <w:right w:val="nil"/>
                <w:between w:val="nil"/>
              </w:pBdr>
              <w:spacing w:line="240" w:lineRule="auto"/>
              <w:rPr>
                <w:lang w:val="en-US"/>
              </w:rPr>
            </w:pPr>
          </w:p>
          <w:p w14:paraId="7654FF27" w14:textId="53926A67" w:rsidR="00C75F96" w:rsidRPr="001F3CCF" w:rsidRDefault="00C75F96" w:rsidP="00C75F96">
            <w:pPr>
              <w:widowControl w:val="0"/>
              <w:pBdr>
                <w:top w:val="nil"/>
                <w:left w:val="nil"/>
                <w:bottom w:val="nil"/>
                <w:right w:val="nil"/>
                <w:between w:val="nil"/>
              </w:pBdr>
              <w:spacing w:line="240" w:lineRule="auto"/>
              <w:rPr>
                <w:lang w:val="en-US"/>
              </w:rPr>
            </w:pPr>
            <w:r w:rsidRPr="00212D18">
              <w:rPr>
                <w:lang w:val="en-US"/>
              </w:rPr>
              <w:t xml:space="preserve">Allowable values listed in Appendix A: List of Organizations of </w:t>
            </w:r>
            <w:r w:rsidRPr="00212D18">
              <w:rPr>
                <w:b/>
                <w:bCs/>
                <w:lang w:val="en-US"/>
              </w:rPr>
              <w:t xml:space="preserve">[ref] </w:t>
            </w:r>
            <w:r w:rsidRPr="00212D18">
              <w:rPr>
                <w:b/>
                <w:lang w:val="en-US"/>
              </w:rPr>
              <w:t>MUST</w:t>
            </w:r>
            <w:r>
              <w:rPr>
                <w:lang w:val="en-US"/>
              </w:rPr>
              <w:t xml:space="preserve"> be used.</w:t>
            </w:r>
          </w:p>
        </w:tc>
      </w:tr>
      <w:tr w:rsidR="00C75F96" w14:paraId="41A1DCAC" w14:textId="77777777" w:rsidTr="00212D18">
        <w:tc>
          <w:tcPr>
            <w:tcW w:w="3400" w:type="dxa"/>
            <w:shd w:val="clear" w:color="auto" w:fill="auto"/>
            <w:tcMar>
              <w:top w:w="100" w:type="dxa"/>
              <w:left w:w="100" w:type="dxa"/>
              <w:bottom w:w="100" w:type="dxa"/>
              <w:right w:w="100" w:type="dxa"/>
            </w:tcMar>
          </w:tcPr>
          <w:p w14:paraId="34FC27E9" w14:textId="77777777" w:rsidR="00C75F96" w:rsidRPr="00212D18" w:rsidRDefault="00C75F96" w:rsidP="00C75F96">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212D18">
              <w:rPr>
                <w:rFonts w:ascii="Consolas" w:eastAsia="Consolas" w:hAnsi="Consolas" w:cs="Consolas"/>
                <w:b/>
                <w:bCs/>
                <w:lang w:val="en-US"/>
              </w:rPr>
              <w:lastRenderedPageBreak/>
              <w:t>responsible_entity_originator</w:t>
            </w:r>
            <w:proofErr w:type="spellEnd"/>
          </w:p>
          <w:p w14:paraId="27395AE1" w14:textId="1E92B339" w:rsidR="00C75F96" w:rsidRPr="00212D18" w:rsidRDefault="00C75F96" w:rsidP="00C75F96">
            <w:pPr>
              <w:pStyle w:val="HTMLPreformatted"/>
              <w:shd w:val="clear" w:color="auto" w:fill="FFFFFF"/>
              <w:rPr>
                <w:rFonts w:ascii="Arial" w:hAnsi="Arial" w:cs="Arial"/>
                <w:color w:val="000000"/>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14:paraId="5E602920" w14:textId="5566E3AD" w:rsidR="00C75F96" w:rsidRDefault="00C75F96" w:rsidP="00C75F96">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D1033CC" w14:textId="77777777" w:rsidR="00C75F96" w:rsidRDefault="00C75F96" w:rsidP="00C75F96">
            <w:pPr>
              <w:widowControl w:val="0"/>
              <w:pBdr>
                <w:top w:val="nil"/>
                <w:left w:val="nil"/>
                <w:bottom w:val="nil"/>
                <w:right w:val="nil"/>
                <w:between w:val="nil"/>
              </w:pBdr>
              <w:spacing w:line="240" w:lineRule="auto"/>
              <w:rPr>
                <w:lang w:val="en-US"/>
              </w:rPr>
            </w:pPr>
            <w:r w:rsidRPr="005754B9">
              <w:rPr>
                <w:lang w:val="en-US"/>
              </w:rPr>
              <w:t xml:space="preserve">This optional property represents the originating organization for the associated resource. If not </w:t>
            </w:r>
            <w:proofErr w:type="gramStart"/>
            <w:r w:rsidRPr="005754B9">
              <w:rPr>
                <w:lang w:val="en-US"/>
              </w:rPr>
              <w:t>present</w:t>
            </w:r>
            <w:proofErr w:type="gramEnd"/>
            <w:r w:rsidRPr="005754B9">
              <w:rPr>
                <w:lang w:val="en-US"/>
              </w:rPr>
              <w:t xml:space="preserve"> then the origin of the information is unspecified. It is represented as an organization token. The organizations in Appendix A </w:t>
            </w:r>
            <w:r w:rsidRPr="005754B9">
              <w:rPr>
                <w:b/>
                <w:lang w:val="en-US"/>
              </w:rPr>
              <w:t>SHOULD</w:t>
            </w:r>
            <w:r w:rsidRPr="005754B9">
              <w:rPr>
                <w:lang w:val="en-US"/>
              </w:rPr>
              <w:t xml:space="preserve"> be used. However, additional tokens may be created to specify the originator. </w:t>
            </w:r>
          </w:p>
          <w:p w14:paraId="61E192CF" w14:textId="77777777" w:rsidR="00C75F96" w:rsidRDefault="00C75F96" w:rsidP="00C75F96">
            <w:pPr>
              <w:widowControl w:val="0"/>
              <w:pBdr>
                <w:top w:val="nil"/>
                <w:left w:val="nil"/>
                <w:bottom w:val="nil"/>
                <w:right w:val="nil"/>
                <w:between w:val="nil"/>
              </w:pBdr>
              <w:spacing w:line="240" w:lineRule="auto"/>
              <w:rPr>
                <w:lang w:val="en-US"/>
              </w:rPr>
            </w:pPr>
          </w:p>
          <w:p w14:paraId="2A16A417" w14:textId="319FFE0A" w:rsidR="00C75F96" w:rsidRPr="001F3CCF" w:rsidRDefault="00C75F96" w:rsidP="00C75F96">
            <w:pPr>
              <w:widowControl w:val="0"/>
              <w:pBdr>
                <w:top w:val="nil"/>
                <w:left w:val="nil"/>
                <w:bottom w:val="nil"/>
                <w:right w:val="nil"/>
                <w:between w:val="nil"/>
              </w:pBdr>
              <w:spacing w:line="240" w:lineRule="auto"/>
              <w:rPr>
                <w:lang w:val="en-US"/>
              </w:rPr>
            </w:pPr>
            <w:r w:rsidRPr="005754B9">
              <w:rPr>
                <w:lang w:val="en-US"/>
              </w:rPr>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rPr>
                <w:lang w:val="en-US"/>
              </w:rPr>
              <w:t>anytime the resource is shared.</w:t>
            </w:r>
          </w:p>
        </w:tc>
      </w:tr>
      <w:tr w:rsidR="00C75F96" w14:paraId="10CACEBC" w14:textId="77777777" w:rsidTr="00212D18">
        <w:tc>
          <w:tcPr>
            <w:tcW w:w="3400" w:type="dxa"/>
            <w:shd w:val="clear" w:color="auto" w:fill="auto"/>
            <w:tcMar>
              <w:top w:w="100" w:type="dxa"/>
              <w:left w:w="100" w:type="dxa"/>
              <w:bottom w:w="100" w:type="dxa"/>
              <w:right w:w="100" w:type="dxa"/>
            </w:tcMar>
          </w:tcPr>
          <w:p w14:paraId="744D17E7" w14:textId="77777777" w:rsidR="00C75F96" w:rsidRDefault="00C75F96" w:rsidP="00C75F96">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authority_reference</w:t>
            </w:r>
            <w:proofErr w:type="spellEnd"/>
          </w:p>
          <w:p w14:paraId="6E6EAAEA" w14:textId="6C183CD6" w:rsidR="00C75F96" w:rsidRPr="001F3CCF" w:rsidRDefault="00C75F96" w:rsidP="00C75F96">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269FC679" w14:textId="6436601D" w:rsidR="00C75F96" w:rsidRDefault="00C75F96" w:rsidP="00C75F96">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A8DE659" w14:textId="238DBF14" w:rsidR="00C75F96" w:rsidRPr="001F3CCF" w:rsidRDefault="00C75F96" w:rsidP="00C75F96">
            <w:pPr>
              <w:widowControl w:val="0"/>
              <w:pBdr>
                <w:top w:val="nil"/>
                <w:left w:val="nil"/>
                <w:bottom w:val="nil"/>
                <w:right w:val="nil"/>
                <w:between w:val="nil"/>
              </w:pBdr>
              <w:spacing w:line="240" w:lineRule="auto"/>
              <w:rPr>
                <w:lang w:val="en-US"/>
              </w:rPr>
            </w:pPr>
            <w:r w:rsidRPr="005754B9">
              <w:rPr>
                <w:lang w:val="en-US"/>
              </w:rPr>
              <w:t xml:space="preserve">This property captures the legal authority under which the content was created, not the limitation on sharing the content. This property is used for auditing and records management, not for access control decisions. In some cases, the Authority Reference is needed by ESSA Participants to be included in the Control Policy Group as well as the Resource Accounting Group.  It </w:t>
            </w:r>
            <w:r w:rsidRPr="005754B9">
              <w:rPr>
                <w:b/>
                <w:lang w:val="en-US"/>
              </w:rPr>
              <w:t>MUST</w:t>
            </w:r>
            <w:r>
              <w:rPr>
                <w:lang w:val="en-US"/>
              </w:rPr>
              <w:t xml:space="preserve"> be of the</w:t>
            </w:r>
            <w:r w:rsidRPr="005754B9">
              <w:rPr>
                <w:lang w:val="en-US"/>
              </w:rPr>
              <w:t xml:space="preserve"> of the format </w:t>
            </w:r>
            <w:r w:rsidRPr="005754B9">
              <w:rPr>
                <w:i/>
                <w:lang w:val="en-US"/>
              </w:rPr>
              <w:t>urn</w:t>
            </w:r>
            <w:proofErr w:type="gramStart"/>
            <w:r w:rsidRPr="005754B9">
              <w:rPr>
                <w:i/>
                <w:lang w:val="en-US"/>
              </w:rPr>
              <w:t>(:\</w:t>
            </w:r>
            <w:proofErr w:type="gramEnd"/>
            <w:r w:rsidRPr="005754B9">
              <w:rPr>
                <w:i/>
                <w:lang w:val="en-US"/>
              </w:rPr>
              <w:t>w+)+.</w:t>
            </w:r>
          </w:p>
        </w:tc>
      </w:tr>
      <w:tr w:rsidR="00C75F96" w14:paraId="1CB7312C" w14:textId="77777777" w:rsidTr="00212D18">
        <w:tc>
          <w:tcPr>
            <w:tcW w:w="3400" w:type="dxa"/>
            <w:shd w:val="clear" w:color="auto" w:fill="auto"/>
            <w:tcMar>
              <w:top w:w="100" w:type="dxa"/>
              <w:left w:w="100" w:type="dxa"/>
              <w:bottom w:w="100" w:type="dxa"/>
              <w:right w:w="100" w:type="dxa"/>
            </w:tcMar>
          </w:tcPr>
          <w:p w14:paraId="134698C1" w14:textId="77777777" w:rsidR="00C75F96" w:rsidRDefault="00C75F96" w:rsidP="00C75F96">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original_classification</w:t>
            </w:r>
            <w:proofErr w:type="spellEnd"/>
          </w:p>
          <w:p w14:paraId="4F69B313" w14:textId="4F5F0F14" w:rsidR="00C75F96" w:rsidRPr="001F3CCF" w:rsidRDefault="00C75F96" w:rsidP="00C75F96">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2507C342" w14:textId="07213122" w:rsidR="00C75F96" w:rsidRPr="005754B9" w:rsidRDefault="00C75F96" w:rsidP="00C75F96">
            <w:pPr>
              <w:pBdr>
                <w:top w:val="nil"/>
                <w:left w:val="nil"/>
                <w:bottom w:val="nil"/>
                <w:right w:val="nil"/>
                <w:between w:val="nil"/>
              </w:pBdr>
              <w:rPr>
                <w:rFonts w:ascii="Consolas" w:eastAsia="Consolas" w:hAnsi="Consolas" w:cs="Consolas"/>
                <w:color w:val="C7254E"/>
                <w:shd w:val="clear" w:color="auto" w:fill="F9F2F4"/>
                <w:lang w:val="en-US"/>
              </w:rPr>
            </w:pPr>
            <w:r w:rsidRPr="005754B9">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5754B9">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-original-classification-type</w:t>
            </w:r>
          </w:p>
        </w:tc>
        <w:tc>
          <w:tcPr>
            <w:tcW w:w="3780" w:type="dxa"/>
            <w:shd w:val="clear" w:color="auto" w:fill="auto"/>
            <w:tcMar>
              <w:top w:w="100" w:type="dxa"/>
              <w:left w:w="100" w:type="dxa"/>
              <w:bottom w:w="100" w:type="dxa"/>
              <w:right w:w="100" w:type="dxa"/>
            </w:tcMar>
          </w:tcPr>
          <w:p w14:paraId="2F61A5A0" w14:textId="77777777" w:rsidR="00C75F96" w:rsidRDefault="00C75F96" w:rsidP="00C75F96">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4FB15F55" w14:textId="77777777" w:rsidR="00C75F96" w:rsidRDefault="00C75F96" w:rsidP="00C75F96">
            <w:pPr>
              <w:widowControl w:val="0"/>
              <w:pBdr>
                <w:top w:val="nil"/>
                <w:left w:val="nil"/>
                <w:bottom w:val="nil"/>
                <w:right w:val="nil"/>
                <w:between w:val="nil"/>
              </w:pBdr>
              <w:spacing w:line="240" w:lineRule="auto"/>
              <w:rPr>
                <w:lang w:val="en-US"/>
              </w:rPr>
            </w:pPr>
          </w:p>
          <w:p w14:paraId="74C7E54F" w14:textId="77777777" w:rsidR="00C75F96" w:rsidRDefault="00C75F96" w:rsidP="00C75F96">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w:t>
            </w:r>
          </w:p>
          <w:p w14:paraId="1DD07471" w14:textId="77777777" w:rsidR="00C75F96" w:rsidRDefault="00C75F96" w:rsidP="00C75F96">
            <w:pPr>
              <w:widowControl w:val="0"/>
              <w:pBdr>
                <w:top w:val="nil"/>
                <w:left w:val="nil"/>
                <w:bottom w:val="nil"/>
                <w:right w:val="nil"/>
                <w:between w:val="nil"/>
              </w:pBdr>
              <w:spacing w:line="240" w:lineRule="auto"/>
              <w:rPr>
                <w:lang w:val="en-US"/>
              </w:rPr>
            </w:pPr>
          </w:p>
          <w:p w14:paraId="35DA8F46" w14:textId="44D0EAE7" w:rsidR="00C75F96" w:rsidRPr="001F3CCF" w:rsidRDefault="00C75F96" w:rsidP="00C75F96">
            <w:pPr>
              <w:widowControl w:val="0"/>
              <w:pBdr>
                <w:top w:val="nil"/>
                <w:left w:val="nil"/>
                <w:bottom w:val="nil"/>
                <w:right w:val="nil"/>
                <w:between w:val="nil"/>
              </w:pBdr>
              <w:spacing w:line="240" w:lineRule="auto"/>
              <w:rPr>
                <w:lang w:val="en-US"/>
              </w:rPr>
            </w:pPr>
            <w:r w:rsidRPr="005754B9">
              <w:rPr>
                <w:lang w:val="en-US"/>
              </w:rPr>
              <w:t xml:space="preserve">Details regarding the basic encoding specification detail for Original Classification are included in the Smart Data – Enterprise Data Header (EDH) Implementation Profile for the Cyber </w:t>
            </w:r>
            <w:r w:rsidRPr="005754B9">
              <w:rPr>
                <w:lang w:val="en-US"/>
              </w:rPr>
              <w:lastRenderedPageBreak/>
              <w:t xml:space="preserve">Community </w:t>
            </w:r>
            <w:r w:rsidRPr="005754B9">
              <w:rPr>
                <w:b/>
                <w:bCs/>
                <w:lang w:val="en-US"/>
              </w:rPr>
              <w:t>[ref]</w:t>
            </w:r>
            <w:r w:rsidRPr="005754B9">
              <w:rPr>
                <w:lang w:val="en-US"/>
              </w:rPr>
              <w:t>.</w:t>
            </w:r>
          </w:p>
        </w:tc>
      </w:tr>
      <w:tr w:rsidR="00C75F96" w14:paraId="077FDF6C" w14:textId="77777777" w:rsidTr="00212D18">
        <w:tc>
          <w:tcPr>
            <w:tcW w:w="3400" w:type="dxa"/>
            <w:shd w:val="clear" w:color="auto" w:fill="auto"/>
            <w:tcMar>
              <w:top w:w="100" w:type="dxa"/>
              <w:left w:w="100" w:type="dxa"/>
              <w:bottom w:w="100" w:type="dxa"/>
              <w:right w:w="100" w:type="dxa"/>
            </w:tcMar>
          </w:tcPr>
          <w:p w14:paraId="20CA0890" w14:textId="77777777" w:rsidR="00C75F96" w:rsidRDefault="00C75F96" w:rsidP="00C75F96">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derivative_classification</w:t>
            </w:r>
            <w:proofErr w:type="spellEnd"/>
          </w:p>
          <w:p w14:paraId="3AE61610" w14:textId="6E93E8D1" w:rsidR="00C75F96" w:rsidRPr="001F3CCF" w:rsidRDefault="00C75F96" w:rsidP="00C75F96">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27E93CAE" w14:textId="1F669D1A" w:rsidR="00C75F96" w:rsidRPr="005754B9" w:rsidRDefault="00C75F96" w:rsidP="00C75F96">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-derivative-classification-type</w:t>
            </w:r>
          </w:p>
        </w:tc>
        <w:tc>
          <w:tcPr>
            <w:tcW w:w="3780" w:type="dxa"/>
            <w:shd w:val="clear" w:color="auto" w:fill="auto"/>
            <w:tcMar>
              <w:top w:w="100" w:type="dxa"/>
              <w:left w:w="100" w:type="dxa"/>
              <w:bottom w:w="100" w:type="dxa"/>
              <w:right w:w="100" w:type="dxa"/>
            </w:tcMar>
          </w:tcPr>
          <w:p w14:paraId="36D5F404" w14:textId="77777777" w:rsidR="00C75F96" w:rsidRDefault="00C75F96" w:rsidP="00C75F96">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7ABAC61C" w14:textId="77777777" w:rsidR="00C75F96" w:rsidRDefault="00C75F96" w:rsidP="00C75F96">
            <w:pPr>
              <w:widowControl w:val="0"/>
              <w:pBdr>
                <w:top w:val="nil"/>
                <w:left w:val="nil"/>
                <w:bottom w:val="nil"/>
                <w:right w:val="nil"/>
                <w:between w:val="nil"/>
              </w:pBdr>
              <w:spacing w:line="240" w:lineRule="auto"/>
              <w:rPr>
                <w:lang w:val="en-US"/>
              </w:rPr>
            </w:pPr>
          </w:p>
          <w:p w14:paraId="752FFBEF" w14:textId="46DD1E52" w:rsidR="00C75F96" w:rsidRDefault="00C75F96" w:rsidP="00C75F96">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 </w:t>
            </w:r>
          </w:p>
          <w:p w14:paraId="6DCB09DF" w14:textId="77777777" w:rsidR="00C75F96" w:rsidRDefault="00C75F96" w:rsidP="00C75F96">
            <w:pPr>
              <w:widowControl w:val="0"/>
              <w:pBdr>
                <w:top w:val="nil"/>
                <w:left w:val="nil"/>
                <w:bottom w:val="nil"/>
                <w:right w:val="nil"/>
                <w:between w:val="nil"/>
              </w:pBdr>
              <w:spacing w:line="240" w:lineRule="auto"/>
              <w:rPr>
                <w:lang w:val="en-US"/>
              </w:rPr>
            </w:pPr>
          </w:p>
          <w:p w14:paraId="39C9A306" w14:textId="4CE0F95C" w:rsidR="00C75F96" w:rsidRPr="001F3CCF" w:rsidRDefault="00C75F96" w:rsidP="00C75F96">
            <w:pPr>
              <w:widowControl w:val="0"/>
              <w:pBdr>
                <w:top w:val="nil"/>
                <w:left w:val="nil"/>
                <w:bottom w:val="nil"/>
                <w:right w:val="nil"/>
                <w:between w:val="nil"/>
              </w:pBdr>
              <w:spacing w:line="240" w:lineRule="auto"/>
              <w:rPr>
                <w:lang w:val="en-US"/>
              </w:rPr>
            </w:pPr>
            <w:r w:rsidRPr="005754B9">
              <w:rPr>
                <w:lang w:val="en-US"/>
              </w:rPr>
              <w:t xml:space="preserve">Details regarding the basic encoding specification detail for Original Classification are included in the Smart Data – Enterprise Data Header (EDH) Implementation Profile for the Cyber Community </w:t>
            </w:r>
            <w:r w:rsidRPr="005754B9">
              <w:rPr>
                <w:b/>
                <w:bCs/>
                <w:lang w:val="en-US"/>
              </w:rPr>
              <w:t>[ref]</w:t>
            </w:r>
            <w:r>
              <w:rPr>
                <w:lang w:val="en-US"/>
              </w:rPr>
              <w:t>.</w:t>
            </w:r>
          </w:p>
        </w:tc>
      </w:tr>
      <w:tr w:rsidR="00C75F96" w14:paraId="6F66FB8B" w14:textId="77777777" w:rsidTr="00212D18">
        <w:tc>
          <w:tcPr>
            <w:tcW w:w="3400" w:type="dxa"/>
            <w:shd w:val="clear" w:color="auto" w:fill="auto"/>
            <w:tcMar>
              <w:top w:w="100" w:type="dxa"/>
              <w:left w:w="100" w:type="dxa"/>
              <w:bottom w:w="100" w:type="dxa"/>
              <w:right w:w="100" w:type="dxa"/>
            </w:tcMar>
          </w:tcPr>
          <w:p w14:paraId="67219F86" w14:textId="77777777" w:rsidR="00C75F96" w:rsidRDefault="00C75F96" w:rsidP="00C75F96">
            <w:pPr>
              <w:pStyle w:val="HTMLPreformatted"/>
              <w:shd w:val="clear" w:color="auto" w:fill="FFFFFF"/>
              <w:rPr>
                <w:rFonts w:ascii="Menlo" w:hAnsi="Menlo" w:cs="Menlo"/>
                <w:color w:val="000000"/>
                <w:sz w:val="18"/>
                <w:szCs w:val="18"/>
              </w:rPr>
            </w:pPr>
            <w:r>
              <w:rPr>
                <w:rFonts w:ascii="Menlo" w:hAnsi="Menlo" w:cs="Menlo"/>
                <w:b/>
                <w:bCs/>
                <w:color w:val="000000"/>
                <w:sz w:val="18"/>
                <w:szCs w:val="18"/>
              </w:rPr>
              <w:t>declassification</w:t>
            </w:r>
          </w:p>
          <w:p w14:paraId="4FAAD53A" w14:textId="47480093" w:rsidR="00C75F96" w:rsidRPr="001F3CCF" w:rsidRDefault="00C75F96" w:rsidP="00C75F96">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67C2E53D" w14:textId="3EA5BE4F" w:rsidR="00C75F96" w:rsidRPr="00C63293" w:rsidRDefault="00C75F96" w:rsidP="00C75F96">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-declassification-type</w:t>
            </w:r>
          </w:p>
        </w:tc>
        <w:tc>
          <w:tcPr>
            <w:tcW w:w="3780" w:type="dxa"/>
            <w:shd w:val="clear" w:color="auto" w:fill="auto"/>
            <w:tcMar>
              <w:top w:w="100" w:type="dxa"/>
              <w:left w:w="100" w:type="dxa"/>
              <w:bottom w:w="100" w:type="dxa"/>
              <w:right w:w="100" w:type="dxa"/>
            </w:tcMar>
          </w:tcPr>
          <w:p w14:paraId="5E7972FA" w14:textId="743CD5DB" w:rsidR="00C75F96" w:rsidRDefault="00C75F96" w:rsidP="00C75F96">
            <w:pPr>
              <w:widowControl w:val="0"/>
              <w:pBdr>
                <w:top w:val="nil"/>
                <w:left w:val="nil"/>
                <w:bottom w:val="nil"/>
                <w:right w:val="nil"/>
                <w:between w:val="nil"/>
              </w:pBdr>
              <w:spacing w:line="240" w:lineRule="auto"/>
              <w:rPr>
                <w:lang w:val="en-US"/>
              </w:rPr>
            </w:pPr>
            <w:r w:rsidRPr="00C63293">
              <w:rPr>
                <w:lang w:val="en-US"/>
              </w:rPr>
              <w:t xml:space="preserve">This property provides the declassification instructions associated with an original or derived classification for generating a classification authority block for presentation of a classified resource to an operator. </w:t>
            </w:r>
          </w:p>
          <w:p w14:paraId="5CE5281F" w14:textId="06D40EC8" w:rsidR="00C75F96" w:rsidRDefault="00C75F96" w:rsidP="00C75F96">
            <w:pPr>
              <w:widowControl w:val="0"/>
              <w:pBdr>
                <w:top w:val="nil"/>
                <w:left w:val="nil"/>
                <w:bottom w:val="nil"/>
                <w:right w:val="nil"/>
                <w:between w:val="nil"/>
              </w:pBdr>
              <w:spacing w:line="240" w:lineRule="auto"/>
              <w:rPr>
                <w:lang w:val="en-US"/>
              </w:rPr>
            </w:pPr>
          </w:p>
          <w:p w14:paraId="3AE146D4" w14:textId="63F60FDD" w:rsidR="00C75F96" w:rsidRPr="001F3CCF" w:rsidRDefault="00C75F96" w:rsidP="00C75F96">
            <w:pPr>
              <w:widowControl w:val="0"/>
              <w:pBdr>
                <w:top w:val="nil"/>
                <w:left w:val="nil"/>
                <w:bottom w:val="nil"/>
                <w:right w:val="nil"/>
                <w:between w:val="nil"/>
              </w:pBdr>
              <w:spacing w:line="240" w:lineRule="auto"/>
              <w:rPr>
                <w:lang w:val="en-US"/>
              </w:rPr>
            </w:pPr>
            <w:r w:rsidRPr="00C63293">
              <w:rPr>
                <w:lang w:val="en-US"/>
              </w:rPr>
              <w:t xml:space="preserve">Details regarding the basic encoding specification detail for Declassification are included in the Smart Data – Enterprise Data Header (EDH) Implementation Profile for the Cyber Community </w:t>
            </w:r>
            <w:r w:rsidRPr="00C63293">
              <w:rPr>
                <w:b/>
                <w:bCs/>
                <w:lang w:val="en-US"/>
              </w:rPr>
              <w:t>[ref]</w:t>
            </w:r>
            <w:r>
              <w:rPr>
                <w:lang w:val="en-US"/>
              </w:rPr>
              <w:t>.</w:t>
            </w:r>
          </w:p>
        </w:tc>
      </w:tr>
      <w:tr w:rsidR="00C75F96" w14:paraId="581D0A0A" w14:textId="77777777" w:rsidTr="00212D18">
        <w:tc>
          <w:tcPr>
            <w:tcW w:w="3400" w:type="dxa"/>
            <w:shd w:val="clear" w:color="auto" w:fill="auto"/>
            <w:tcMar>
              <w:top w:w="100" w:type="dxa"/>
              <w:left w:w="100" w:type="dxa"/>
              <w:bottom w:w="100" w:type="dxa"/>
              <w:right w:w="100" w:type="dxa"/>
            </w:tcMar>
          </w:tcPr>
          <w:p w14:paraId="0FFFA830" w14:textId="77777777" w:rsidR="00C75F96" w:rsidRPr="00C63293" w:rsidRDefault="00C75F96" w:rsidP="00C75F96">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C63293">
              <w:rPr>
                <w:rFonts w:ascii="Consolas" w:eastAsia="Consolas" w:hAnsi="Consolas" w:cs="Consolas"/>
                <w:b/>
                <w:bCs/>
                <w:lang w:val="en-US"/>
              </w:rPr>
              <w:t>public_release</w:t>
            </w:r>
            <w:proofErr w:type="spellEnd"/>
          </w:p>
          <w:p w14:paraId="0DA5FE26" w14:textId="7782BF6A" w:rsidR="00C75F96" w:rsidRPr="001F3CCF" w:rsidRDefault="00C75F96" w:rsidP="00C75F96">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w:t>
            </w:r>
            <w:r>
              <w:rPr>
                <w:color w:val="000000"/>
              </w:rPr>
              <w:t>required</w:t>
            </w:r>
            <w:r w:rsidRPr="00212D18">
              <w:rPr>
                <w:color w:val="000000"/>
              </w:rPr>
              <w:t>)</w:t>
            </w:r>
          </w:p>
        </w:tc>
        <w:tc>
          <w:tcPr>
            <w:tcW w:w="2180" w:type="dxa"/>
            <w:shd w:val="clear" w:color="auto" w:fill="auto"/>
            <w:tcMar>
              <w:top w:w="100" w:type="dxa"/>
              <w:left w:w="100" w:type="dxa"/>
              <w:bottom w:w="100" w:type="dxa"/>
              <w:right w:w="100" w:type="dxa"/>
            </w:tcMar>
          </w:tcPr>
          <w:p w14:paraId="3413A091" w14:textId="6DF63E71" w:rsidR="00C75F96" w:rsidRPr="00C63293" w:rsidRDefault="00C75F96" w:rsidP="00C75F96">
            <w:pPr>
              <w:pBdr>
                <w:top w:val="nil"/>
                <w:left w:val="nil"/>
                <w:bottom w:val="nil"/>
                <w:right w:val="nil"/>
                <w:between w:val="nil"/>
              </w:pBdr>
              <w:rPr>
                <w:rFonts w:ascii="Consolas" w:eastAsia="Consolas" w:hAnsi="Consolas" w:cs="Consola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-public-release-type</w:t>
            </w:r>
          </w:p>
        </w:tc>
        <w:tc>
          <w:tcPr>
            <w:tcW w:w="3780" w:type="dxa"/>
            <w:shd w:val="clear" w:color="auto" w:fill="auto"/>
            <w:tcMar>
              <w:top w:w="100" w:type="dxa"/>
              <w:left w:w="100" w:type="dxa"/>
              <w:bottom w:w="100" w:type="dxa"/>
              <w:right w:w="100" w:type="dxa"/>
            </w:tcMar>
          </w:tcPr>
          <w:p w14:paraId="10495717" w14:textId="31F66B13" w:rsidR="00C75F96" w:rsidRDefault="00C75F96" w:rsidP="00C75F96">
            <w:pPr>
              <w:widowControl w:val="0"/>
              <w:pBdr>
                <w:top w:val="nil"/>
                <w:left w:val="nil"/>
                <w:bottom w:val="nil"/>
                <w:right w:val="nil"/>
                <w:between w:val="nil"/>
              </w:pBdr>
              <w:spacing w:line="240" w:lineRule="auto"/>
              <w:rPr>
                <w:lang w:val="en-US"/>
              </w:rPr>
            </w:pPr>
            <w:r w:rsidRPr="00C63293">
              <w:rPr>
                <w:lang w:val="en-US"/>
              </w:rPr>
              <w:t>This property will be used to provide the release authority and date for resources that have been through a formal public release determination process</w:t>
            </w:r>
            <w:r>
              <w:rPr>
                <w:lang w:val="en-US"/>
              </w:rPr>
              <w:t xml:space="preserve">, or note that the resource has not been publicly </w:t>
            </w:r>
            <w:proofErr w:type="gramStart"/>
            <w:r>
              <w:rPr>
                <w:lang w:val="en-US"/>
              </w:rPr>
              <w:t>released.</w:t>
            </w:r>
            <w:r w:rsidRPr="00C63293">
              <w:rPr>
                <w:lang w:val="en-US"/>
              </w:rPr>
              <w:t>.</w:t>
            </w:r>
            <w:proofErr w:type="gramEnd"/>
            <w:r w:rsidRPr="00C63293">
              <w:rPr>
                <w:lang w:val="en-US"/>
              </w:rPr>
              <w:t xml:space="preserve"> </w:t>
            </w:r>
          </w:p>
          <w:p w14:paraId="2DE276D8" w14:textId="77777777" w:rsidR="00C75F96" w:rsidRDefault="00C75F96" w:rsidP="00C75F96">
            <w:pPr>
              <w:widowControl w:val="0"/>
              <w:pBdr>
                <w:top w:val="nil"/>
                <w:left w:val="nil"/>
                <w:bottom w:val="nil"/>
                <w:right w:val="nil"/>
                <w:between w:val="nil"/>
              </w:pBdr>
              <w:spacing w:line="240" w:lineRule="auto"/>
              <w:rPr>
                <w:lang w:val="en-US"/>
              </w:rPr>
            </w:pPr>
          </w:p>
          <w:p w14:paraId="7003AD52" w14:textId="689EC46D" w:rsidR="00C75F96" w:rsidRPr="001F3CCF" w:rsidRDefault="00C75F96" w:rsidP="00C75F96">
            <w:pPr>
              <w:widowControl w:val="0"/>
              <w:pBdr>
                <w:top w:val="nil"/>
                <w:left w:val="nil"/>
                <w:bottom w:val="nil"/>
                <w:right w:val="nil"/>
                <w:between w:val="nil"/>
              </w:pBdr>
              <w:spacing w:line="240" w:lineRule="auto"/>
              <w:rPr>
                <w:lang w:val="en-US"/>
              </w:rPr>
            </w:pPr>
            <w:r w:rsidRPr="00C63293">
              <w:rPr>
                <w:lang w:val="en-US"/>
              </w:rPr>
              <w:t xml:space="preserve">Details regarding the basic encoding specification detail for Public Release are included in the Smart Data – Enterprise Data Header (EDH) Implementation Profile for the Cyber Community </w:t>
            </w:r>
            <w:r w:rsidRPr="00C63293">
              <w:rPr>
                <w:b/>
                <w:bCs/>
                <w:lang w:val="en-US"/>
              </w:rPr>
              <w:t>[ref]</w:t>
            </w:r>
            <w:r w:rsidRPr="00C63293">
              <w:rPr>
                <w:lang w:val="en-US"/>
              </w:rPr>
              <w:t>.</w:t>
            </w:r>
          </w:p>
        </w:tc>
      </w:tr>
      <w:tr w:rsidR="00C75F96" w14:paraId="5F584C56" w14:textId="77777777" w:rsidTr="00212D18">
        <w:tc>
          <w:tcPr>
            <w:tcW w:w="3400" w:type="dxa"/>
            <w:shd w:val="clear" w:color="auto" w:fill="auto"/>
            <w:tcMar>
              <w:top w:w="100" w:type="dxa"/>
              <w:left w:w="100" w:type="dxa"/>
              <w:bottom w:w="100" w:type="dxa"/>
              <w:right w:w="100" w:type="dxa"/>
            </w:tcMar>
          </w:tcPr>
          <w:p w14:paraId="165A28E2" w14:textId="77777777" w:rsidR="00C75F96" w:rsidRDefault="00C75F96" w:rsidP="00C75F96">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control_set</w:t>
            </w:r>
            <w:proofErr w:type="spellEnd"/>
          </w:p>
          <w:p w14:paraId="6D170729" w14:textId="796A7AFF" w:rsidR="00C75F96" w:rsidRPr="001F3CCF" w:rsidRDefault="00C75F96" w:rsidP="00C75F96">
            <w:pPr>
              <w:widowControl w:val="0"/>
              <w:pBdr>
                <w:top w:val="nil"/>
                <w:left w:val="nil"/>
                <w:bottom w:val="nil"/>
                <w:right w:val="nil"/>
                <w:between w:val="nil"/>
              </w:pBdr>
              <w:spacing w:line="240" w:lineRule="auto"/>
              <w:rPr>
                <w:rFonts w:ascii="Consolas" w:eastAsia="Consolas" w:hAnsi="Consolas" w:cs="Consolas"/>
                <w:b/>
                <w:bCs/>
                <w:lang w:val="en-US"/>
              </w:rPr>
            </w:pPr>
            <w:r w:rsidRPr="003A7D7E">
              <w:rPr>
                <w:color w:val="000000"/>
              </w:rPr>
              <w:t>(required)</w:t>
            </w:r>
          </w:p>
        </w:tc>
        <w:tc>
          <w:tcPr>
            <w:tcW w:w="2180" w:type="dxa"/>
            <w:shd w:val="clear" w:color="auto" w:fill="auto"/>
            <w:tcMar>
              <w:top w:w="100" w:type="dxa"/>
              <w:left w:w="100" w:type="dxa"/>
              <w:bottom w:w="100" w:type="dxa"/>
              <w:right w:w="100" w:type="dxa"/>
            </w:tcMar>
          </w:tcPr>
          <w:p w14:paraId="277A8E75" w14:textId="1AC6557C" w:rsidR="00C75F96" w:rsidRPr="00C63293" w:rsidRDefault="00C75F96" w:rsidP="00C75F96">
            <w:pPr>
              <w:pBdr>
                <w:top w:val="nil"/>
                <w:left w:val="nil"/>
                <w:bottom w:val="nil"/>
                <w:right w:val="nil"/>
                <w:between w:val="nil"/>
              </w:pBdr>
              <w:rPr>
                <w:rFonts w:ascii="Consolas" w:eastAsia="Consolas" w:hAnsi="Consolas" w:cs="Consola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w:t>
            </w:r>
            <w:r w:rsidRPr="008B7968">
              <w:rPr>
                <w:rFonts w:ascii="Consolas" w:eastAsia="Consolas" w:hAnsi="Consolas" w:cs="Consolas"/>
                <w:iCs/>
                <w:color w:val="C7254E"/>
                <w:shd w:val="clear" w:color="auto" w:fill="F9F2F4"/>
                <w:lang w:val="en-US"/>
              </w:rPr>
              <w:t>control-set-type</w:t>
            </w:r>
          </w:p>
        </w:tc>
        <w:tc>
          <w:tcPr>
            <w:tcW w:w="3780" w:type="dxa"/>
            <w:shd w:val="clear" w:color="auto" w:fill="auto"/>
            <w:tcMar>
              <w:top w:w="100" w:type="dxa"/>
              <w:left w:w="100" w:type="dxa"/>
              <w:bottom w:w="100" w:type="dxa"/>
              <w:right w:w="100" w:type="dxa"/>
            </w:tcMar>
          </w:tcPr>
          <w:p w14:paraId="23B7DAF9" w14:textId="7C51624C" w:rsidR="00C75F96" w:rsidRPr="00C63293" w:rsidRDefault="00C75F96" w:rsidP="00C75F96">
            <w:pPr>
              <w:pStyle w:val="HTMLPreformatted"/>
              <w:shd w:val="clear" w:color="auto" w:fill="FFFFFF"/>
              <w:rPr>
                <w:rFonts w:ascii="Menlo" w:hAnsi="Menlo" w:cs="Menlo"/>
                <w:color w:val="000000"/>
                <w:sz w:val="18"/>
                <w:szCs w:val="18"/>
              </w:rPr>
            </w:pPr>
            <w:r w:rsidRPr="00C63293">
              <w:rPr>
                <w:rFonts w:ascii="Arial" w:hAnsi="Arial" w:cs="Arial"/>
                <w:lang w:val="en-US"/>
              </w:rPr>
              <w:t>The</w:t>
            </w:r>
            <w:r w:rsidRPr="00C63293">
              <w:rPr>
                <w:lang w:val="en-US"/>
              </w:rPr>
              <w:t xml:space="preserve"> </w:t>
            </w:r>
            <w:proofErr w:type="spellStart"/>
            <w:r>
              <w:rPr>
                <w:rFonts w:ascii="Menlo" w:hAnsi="Menlo" w:cs="Menlo"/>
                <w:b/>
                <w:bCs/>
                <w:color w:val="000000"/>
                <w:sz w:val="18"/>
                <w:szCs w:val="18"/>
              </w:rPr>
              <w:t>control_set</w:t>
            </w:r>
            <w:proofErr w:type="spellEnd"/>
            <w:r>
              <w:rPr>
                <w:rFonts w:ascii="Menlo" w:hAnsi="Menlo" w:cs="Menlo"/>
                <w:b/>
                <w:bCs/>
                <w:color w:val="000000"/>
                <w:sz w:val="18"/>
                <w:szCs w:val="18"/>
              </w:rPr>
              <w:t xml:space="preserve"> </w:t>
            </w:r>
            <w:r w:rsidRPr="00C63293">
              <w:rPr>
                <w:rFonts w:ascii="Arial" w:hAnsi="Arial" w:cs="Arial"/>
                <w:lang w:val="en-US"/>
              </w:rPr>
              <w:t>property is the group of data tags that are used to inform automated access control decisions.</w:t>
            </w:r>
          </w:p>
        </w:tc>
      </w:tr>
      <w:tr w:rsidR="00C75F96" w14:paraId="50470B26" w14:textId="77777777" w:rsidTr="00212D18">
        <w:tc>
          <w:tcPr>
            <w:tcW w:w="3400" w:type="dxa"/>
            <w:shd w:val="clear" w:color="auto" w:fill="auto"/>
            <w:tcMar>
              <w:top w:w="100" w:type="dxa"/>
              <w:left w:w="100" w:type="dxa"/>
              <w:bottom w:w="100" w:type="dxa"/>
              <w:right w:w="100" w:type="dxa"/>
            </w:tcMar>
          </w:tcPr>
          <w:p w14:paraId="6A627550" w14:textId="77777777" w:rsidR="00C75F96" w:rsidRDefault="00C75F96" w:rsidP="00C75F96">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other_determination</w:t>
            </w:r>
            <w:proofErr w:type="spellEnd"/>
          </w:p>
          <w:p w14:paraId="59755CD4" w14:textId="2776D5C5" w:rsidR="00C75F96" w:rsidRPr="001F3CCF" w:rsidRDefault="00C75F96" w:rsidP="00C75F96">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067705D7" w14:textId="45CA4732" w:rsidR="00C75F96" w:rsidRPr="00A7310D" w:rsidRDefault="00C75F96" w:rsidP="00C75F96">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rPr>
              <w:t xml:space="preserve"> </w:t>
            </w: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-other-determination-</w:t>
            </w:r>
            <w:proofErr w:type="spellStart"/>
            <w:r w:rsidRPr="00C63293">
              <w:rPr>
                <w:rFonts w:ascii="Consolas" w:eastAsia="Consolas" w:hAnsi="Consolas" w:cs="Consolas"/>
                <w:iCs/>
                <w:color w:val="C7254E"/>
                <w:shd w:val="clear" w:color="auto" w:fill="F9F2F4"/>
                <w:lang w:val="en-US"/>
              </w:rPr>
              <w:t>enum</w:t>
            </w:r>
            <w:proofErr w:type="spellEnd"/>
          </w:p>
        </w:tc>
        <w:tc>
          <w:tcPr>
            <w:tcW w:w="3780" w:type="dxa"/>
            <w:shd w:val="clear" w:color="auto" w:fill="auto"/>
            <w:tcMar>
              <w:top w:w="100" w:type="dxa"/>
              <w:left w:w="100" w:type="dxa"/>
              <w:bottom w:w="100" w:type="dxa"/>
              <w:right w:w="100" w:type="dxa"/>
            </w:tcMar>
          </w:tcPr>
          <w:p w14:paraId="1F27ADE6" w14:textId="632CAAC4" w:rsidR="00C75F96" w:rsidRPr="001F3CCF" w:rsidRDefault="00C75F96" w:rsidP="00C75F96">
            <w:pPr>
              <w:widowControl w:val="0"/>
              <w:pBdr>
                <w:top w:val="nil"/>
                <w:left w:val="nil"/>
                <w:bottom w:val="nil"/>
                <w:right w:val="nil"/>
                <w:between w:val="nil"/>
              </w:pBdr>
              <w:spacing w:line="240" w:lineRule="auto"/>
              <w:rPr>
                <w:lang w:val="en-US"/>
              </w:rPr>
            </w:pPr>
            <w:r w:rsidRPr="00A7310D">
              <w:rPr>
                <w:lang w:val="en-US"/>
              </w:rPr>
              <w:t>The property holds additional information about the access control.</w:t>
            </w:r>
          </w:p>
        </w:tc>
      </w:tr>
      <w:tr w:rsidR="00C75F96" w14:paraId="1E437A28" w14:textId="77777777" w:rsidTr="00212D18">
        <w:tc>
          <w:tcPr>
            <w:tcW w:w="3400" w:type="dxa"/>
            <w:shd w:val="clear" w:color="auto" w:fill="auto"/>
            <w:tcMar>
              <w:top w:w="100" w:type="dxa"/>
              <w:left w:w="100" w:type="dxa"/>
              <w:bottom w:w="100" w:type="dxa"/>
              <w:right w:w="100" w:type="dxa"/>
            </w:tcMar>
          </w:tcPr>
          <w:p w14:paraId="4DF2E1B0" w14:textId="77777777" w:rsidR="00C75F96" w:rsidRDefault="00C75F96" w:rsidP="00C75F96">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terms_of_use</w:t>
            </w:r>
            <w:proofErr w:type="spellEnd"/>
          </w:p>
          <w:p w14:paraId="1D2C0DCD" w14:textId="2CA1CE1F" w:rsidR="00C75F96" w:rsidRDefault="00C75F96" w:rsidP="00C75F96">
            <w:pPr>
              <w:pStyle w:val="HTMLPreformatted"/>
              <w:shd w:val="clear" w:color="auto" w:fill="FFFFFF"/>
              <w:rPr>
                <w:rFonts w:ascii="Menlo" w:hAnsi="Menlo" w:cs="Menlo"/>
                <w:b/>
                <w:bCs/>
                <w:color w:val="000000"/>
                <w:sz w:val="18"/>
                <w:szCs w:val="18"/>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14:paraId="3E1A26AC" w14:textId="51298CA9" w:rsidR="00C75F96" w:rsidRDefault="00C75F96" w:rsidP="00C75F96">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C4A6CFA" w14:textId="2E01FEFC" w:rsidR="00C75F96" w:rsidRPr="001F3CCF" w:rsidRDefault="00C75F96" w:rsidP="00C75F96">
            <w:pPr>
              <w:widowControl w:val="0"/>
              <w:pBdr>
                <w:top w:val="nil"/>
                <w:left w:val="nil"/>
                <w:bottom w:val="nil"/>
                <w:right w:val="nil"/>
                <w:between w:val="nil"/>
              </w:pBdr>
              <w:spacing w:line="240" w:lineRule="auto"/>
              <w:rPr>
                <w:lang w:val="en-US"/>
              </w:rPr>
            </w:pPr>
            <w:r w:rsidRPr="00A7310D">
              <w:rPr>
                <w:lang w:val="en-US"/>
              </w:rPr>
              <w:t>This property holds caveats and/or other textual statements of usage limits.</w:t>
            </w:r>
          </w:p>
        </w:tc>
      </w:tr>
    </w:tbl>
    <w:p w14:paraId="4A52FF9D" w14:textId="77777777" w:rsidR="001F3CCF" w:rsidRDefault="001F3CCF" w:rsidP="001F3CCF">
      <w:pPr>
        <w:pBdr>
          <w:top w:val="nil"/>
          <w:left w:val="nil"/>
          <w:bottom w:val="nil"/>
          <w:right w:val="nil"/>
          <w:between w:val="nil"/>
        </w:pBdr>
      </w:pPr>
    </w:p>
    <w:p w14:paraId="7D69996C" w14:textId="572FC52F" w:rsidR="009B7AF2" w:rsidRDefault="009B7AF2" w:rsidP="001F3CCF">
      <w:pPr>
        <w:pBdr>
          <w:top w:val="nil"/>
          <w:left w:val="nil"/>
          <w:bottom w:val="nil"/>
          <w:right w:val="nil"/>
          <w:between w:val="nil"/>
        </w:pBdr>
        <w:rPr>
          <w:b/>
        </w:rPr>
      </w:pPr>
    </w:p>
    <w:p w14:paraId="647DFBA2" w14:textId="7A139C17" w:rsidR="009B7AF2" w:rsidRDefault="00366DBD" w:rsidP="009B7AF2">
      <w:pPr>
        <w:pStyle w:val="Heading4"/>
      </w:pPr>
      <w:bookmarkStart w:id="48" w:name="_Toc528065167"/>
      <w:r>
        <w:t>5.1.5</w:t>
      </w:r>
      <w:r w:rsidR="009B7AF2">
        <w:t>.1</w:t>
      </w:r>
      <w:r w:rsidR="009B7AF2" w:rsidRPr="009B7AF2">
        <w:t> </w:t>
      </w:r>
      <w:r w:rsidR="009B7AF2">
        <w:t xml:space="preserve">ACS </w:t>
      </w:r>
      <w:r w:rsidR="009B7AF2">
        <w:rPr>
          <w:lang w:val="en-US"/>
        </w:rPr>
        <w:t>Original Classification</w:t>
      </w:r>
      <w:r w:rsidR="009B7AF2" w:rsidRPr="009B7AF2">
        <w:t xml:space="preserve"> Object Type</w:t>
      </w:r>
      <w:bookmarkEnd w:id="48"/>
    </w:p>
    <w:p w14:paraId="6E62C167" w14:textId="77777777" w:rsidR="009B7AF2" w:rsidRDefault="009B7AF2" w:rsidP="009B7AF2">
      <w:pPr>
        <w:pBdr>
          <w:top w:val="nil"/>
          <w:left w:val="nil"/>
          <w:bottom w:val="nil"/>
          <w:right w:val="nil"/>
          <w:between w:val="nil"/>
        </w:pBdr>
        <w:spacing w:line="331" w:lineRule="auto"/>
        <w:rPr>
          <w:b/>
        </w:rPr>
      </w:pPr>
    </w:p>
    <w:p w14:paraId="3F95E08E" w14:textId="7C1A1823" w:rsidR="009B7AF2" w:rsidRPr="009B7AF2" w:rsidRDefault="009B7AF2" w:rsidP="009B7AF2">
      <w:pPr>
        <w:pBdr>
          <w:top w:val="nil"/>
          <w:left w:val="nil"/>
          <w:bottom w:val="nil"/>
          <w:right w:val="nil"/>
          <w:between w:val="nil"/>
        </w:pBdr>
        <w:spacing w:line="331" w:lineRule="auto"/>
        <w:rPr>
          <w:rFonts w:eastAsia="Consola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sidR="00342E3B">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-original-classification-type</w:t>
      </w:r>
    </w:p>
    <w:p w14:paraId="39FD49B4" w14:textId="77777777" w:rsidR="009B7AF2" w:rsidRPr="009B7AF2" w:rsidRDefault="009B7AF2" w:rsidP="009B7AF2"/>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9B7AF2" w14:paraId="10830A98" w14:textId="77777777" w:rsidTr="00366DBD">
        <w:tc>
          <w:tcPr>
            <w:tcW w:w="3400" w:type="dxa"/>
            <w:shd w:val="clear" w:color="auto" w:fill="073763"/>
            <w:tcMar>
              <w:top w:w="100" w:type="dxa"/>
              <w:left w:w="100" w:type="dxa"/>
              <w:bottom w:w="100" w:type="dxa"/>
              <w:right w:w="100" w:type="dxa"/>
            </w:tcMar>
          </w:tcPr>
          <w:p w14:paraId="6E888A9D" w14:textId="77777777" w:rsidR="009B7AF2" w:rsidRDefault="009B7AF2" w:rsidP="00366DB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73A9D07" w14:textId="77777777" w:rsidR="009B7AF2" w:rsidRDefault="009B7AF2" w:rsidP="00366DB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6EA6CFE9" w14:textId="77777777" w:rsidR="009B7AF2" w:rsidRDefault="009B7AF2" w:rsidP="00366DBD">
            <w:pPr>
              <w:widowControl w:val="0"/>
              <w:pBdr>
                <w:top w:val="nil"/>
                <w:left w:val="nil"/>
                <w:bottom w:val="nil"/>
                <w:right w:val="nil"/>
                <w:between w:val="nil"/>
              </w:pBdr>
              <w:spacing w:line="240" w:lineRule="auto"/>
              <w:rPr>
                <w:b/>
                <w:color w:val="FFFFFF"/>
              </w:rPr>
            </w:pPr>
            <w:r>
              <w:rPr>
                <w:b/>
                <w:color w:val="FFFFFF"/>
              </w:rPr>
              <w:t>Description</w:t>
            </w:r>
          </w:p>
        </w:tc>
      </w:tr>
      <w:tr w:rsidR="009B7AF2" w:rsidRPr="001F3CCF" w14:paraId="3B22666F" w14:textId="77777777" w:rsidTr="00366DBD">
        <w:tc>
          <w:tcPr>
            <w:tcW w:w="3400" w:type="dxa"/>
            <w:shd w:val="clear" w:color="auto" w:fill="auto"/>
            <w:tcMar>
              <w:top w:w="100" w:type="dxa"/>
              <w:left w:w="100" w:type="dxa"/>
              <w:bottom w:w="100" w:type="dxa"/>
              <w:right w:w="100" w:type="dxa"/>
            </w:tcMar>
          </w:tcPr>
          <w:p w14:paraId="0E3A20E5" w14:textId="56C17239" w:rsidR="009B7AF2" w:rsidRPr="001F3CCF" w:rsidRDefault="009B7AF2" w:rsidP="009B7AF2">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670CA317" w14:textId="4485F77E" w:rsidR="009B7AF2" w:rsidRDefault="009B7AF2" w:rsidP="00366DB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AD9A882" w14:textId="71A21E12" w:rsidR="009B7AF2" w:rsidRPr="001F3CCF" w:rsidRDefault="009B7AF2" w:rsidP="00366DB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 classification authority who made a classification determination</w:t>
            </w:r>
            <w:r>
              <w:rPr>
                <w:lang w:val="en-US"/>
              </w:rPr>
              <w:t>.</w:t>
            </w:r>
          </w:p>
        </w:tc>
      </w:tr>
      <w:tr w:rsidR="009B7AF2" w:rsidRPr="001F3CCF" w14:paraId="5B868B71" w14:textId="77777777" w:rsidTr="00366DBD">
        <w:tc>
          <w:tcPr>
            <w:tcW w:w="3400" w:type="dxa"/>
            <w:shd w:val="clear" w:color="auto" w:fill="auto"/>
            <w:tcMar>
              <w:top w:w="100" w:type="dxa"/>
              <w:left w:w="100" w:type="dxa"/>
              <w:bottom w:w="100" w:type="dxa"/>
              <w:right w:w="100" w:type="dxa"/>
            </w:tcMar>
          </w:tcPr>
          <w:p w14:paraId="355963B7" w14:textId="4BAC8477" w:rsidR="009B7AF2" w:rsidRDefault="009B7AF2" w:rsidP="009B7AF2">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4AF14E0" w14:textId="77777777" w:rsidR="009B7AF2" w:rsidRPr="009B7AF2" w:rsidRDefault="009B7AF2" w:rsidP="009B7AF2">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BC0C432" w14:textId="3ABFED48" w:rsidR="009B7AF2" w:rsidRDefault="009B7AF2" w:rsidP="00366DB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w:t>
            </w:r>
            <w:r w:rsidR="00912F62">
              <w:rPr>
                <w:rFonts w:ascii="Consolas" w:eastAsia="Consolas" w:hAnsi="Consolas" w:cs="Consolas"/>
                <w:color w:val="C7254E"/>
                <w:shd w:val="clear" w:color="auto" w:fill="F9F2F4"/>
              </w:rPr>
              <w:t>amp</w:t>
            </w:r>
          </w:p>
        </w:tc>
        <w:tc>
          <w:tcPr>
            <w:tcW w:w="3780" w:type="dxa"/>
            <w:shd w:val="clear" w:color="auto" w:fill="auto"/>
            <w:tcMar>
              <w:top w:w="100" w:type="dxa"/>
              <w:left w:w="100" w:type="dxa"/>
              <w:bottom w:w="100" w:type="dxa"/>
              <w:right w:w="100" w:type="dxa"/>
            </w:tcMar>
          </w:tcPr>
          <w:p w14:paraId="1D337E72" w14:textId="032AB481" w:rsidR="009B7AF2" w:rsidRPr="009B7AF2" w:rsidRDefault="009B7AF2" w:rsidP="00366DB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9B7AF2" w:rsidRPr="001F3CCF" w14:paraId="5B412FA5" w14:textId="77777777" w:rsidTr="00366DBD">
        <w:tc>
          <w:tcPr>
            <w:tcW w:w="3400" w:type="dxa"/>
            <w:shd w:val="clear" w:color="auto" w:fill="auto"/>
            <w:tcMar>
              <w:top w:w="100" w:type="dxa"/>
              <w:left w:w="100" w:type="dxa"/>
              <w:bottom w:w="100" w:type="dxa"/>
              <w:right w:w="100" w:type="dxa"/>
            </w:tcMar>
          </w:tcPr>
          <w:p w14:paraId="5956165A" w14:textId="585821AB" w:rsidR="0086307E" w:rsidRDefault="0086307E" w:rsidP="0086307E">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A45FFDD" w14:textId="77777777" w:rsidR="009B7AF2" w:rsidRPr="009B7AF2" w:rsidRDefault="009B7AF2" w:rsidP="009B7AF2">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A75A862" w14:textId="05598241" w:rsidR="009B7AF2" w:rsidRDefault="0086307E" w:rsidP="00366DB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EC9B568" w14:textId="0187AD33" w:rsidR="009B7AF2" w:rsidRPr="009B7AF2" w:rsidRDefault="0086307E" w:rsidP="00366DBD">
            <w:pPr>
              <w:widowControl w:val="0"/>
              <w:pBdr>
                <w:top w:val="nil"/>
                <w:left w:val="nil"/>
                <w:bottom w:val="nil"/>
                <w:right w:val="nil"/>
                <w:between w:val="nil"/>
              </w:pBdr>
              <w:spacing w:line="240" w:lineRule="auto"/>
              <w:rPr>
                <w:lang w:val="en-US"/>
              </w:rPr>
            </w:pPr>
            <w:r w:rsidRPr="0086307E">
              <w:rPr>
                <w:lang w:val="en-US"/>
              </w:rPr>
              <w:t>This property contains the rationale for an original classification determination.</w:t>
            </w:r>
          </w:p>
        </w:tc>
      </w:tr>
      <w:tr w:rsidR="0086307E" w:rsidRPr="001F3CCF" w14:paraId="505209B5" w14:textId="77777777" w:rsidTr="00366DBD">
        <w:tc>
          <w:tcPr>
            <w:tcW w:w="3400" w:type="dxa"/>
            <w:shd w:val="clear" w:color="auto" w:fill="auto"/>
            <w:tcMar>
              <w:top w:w="100" w:type="dxa"/>
              <w:left w:w="100" w:type="dxa"/>
              <w:bottom w:w="100" w:type="dxa"/>
              <w:right w:w="100" w:type="dxa"/>
            </w:tcMar>
          </w:tcPr>
          <w:p w14:paraId="32AC0959" w14:textId="77777777" w:rsidR="0086307E" w:rsidRDefault="0086307E" w:rsidP="0086307E">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14:paraId="6ECDB71D" w14:textId="575282F8" w:rsidR="0086307E" w:rsidRPr="009B7AF2" w:rsidRDefault="0086307E" w:rsidP="0086307E">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64F6BC22" w14:textId="571137F3" w:rsidR="0086307E" w:rsidRDefault="0086307E" w:rsidP="0086307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89C5411" w14:textId="3F0ECB97" w:rsidR="0086307E" w:rsidRPr="009B7AF2" w:rsidRDefault="0086307E" w:rsidP="0086307E">
            <w:pPr>
              <w:widowControl w:val="0"/>
              <w:pBdr>
                <w:top w:val="nil"/>
                <w:left w:val="nil"/>
                <w:bottom w:val="nil"/>
                <w:right w:val="nil"/>
                <w:between w:val="nil"/>
              </w:pBdr>
              <w:spacing w:line="240" w:lineRule="auto"/>
              <w:rPr>
                <w:lang w:val="en-US"/>
              </w:rPr>
            </w:pPr>
            <w:r w:rsidRPr="0086307E">
              <w:rPr>
                <w:lang w:val="en-US"/>
              </w:rPr>
              <w:t>This property contains the rationale for assigning a higher classification level than a simple roll-up of its portions would indicate.</w:t>
            </w:r>
          </w:p>
        </w:tc>
      </w:tr>
    </w:tbl>
    <w:p w14:paraId="6B17062E" w14:textId="2E5A676D" w:rsidR="0086307E" w:rsidRDefault="00366DBD" w:rsidP="0086307E">
      <w:pPr>
        <w:pStyle w:val="Heading4"/>
      </w:pPr>
      <w:bookmarkStart w:id="49" w:name="_Toc528065168"/>
      <w:r>
        <w:t>5.1.5</w:t>
      </w:r>
      <w:r w:rsidR="0086307E">
        <w:t>.2</w:t>
      </w:r>
      <w:r w:rsidR="0086307E" w:rsidRPr="009B7AF2">
        <w:t> </w:t>
      </w:r>
      <w:r w:rsidR="0086307E">
        <w:t xml:space="preserve">ACS </w:t>
      </w:r>
      <w:r w:rsidR="0086307E">
        <w:rPr>
          <w:lang w:val="en-US"/>
        </w:rPr>
        <w:t>Derivative Classification</w:t>
      </w:r>
      <w:r w:rsidR="0086307E" w:rsidRPr="009B7AF2">
        <w:t xml:space="preserve"> Object Type</w:t>
      </w:r>
      <w:bookmarkEnd w:id="49"/>
    </w:p>
    <w:p w14:paraId="6D550220" w14:textId="77777777" w:rsidR="0086307E" w:rsidRDefault="0086307E" w:rsidP="0086307E">
      <w:pPr>
        <w:pBdr>
          <w:top w:val="nil"/>
          <w:left w:val="nil"/>
          <w:bottom w:val="nil"/>
          <w:right w:val="nil"/>
          <w:between w:val="nil"/>
        </w:pBdr>
        <w:spacing w:line="331" w:lineRule="auto"/>
        <w:rPr>
          <w:b/>
        </w:rPr>
      </w:pPr>
    </w:p>
    <w:p w14:paraId="713F89B9" w14:textId="35A52517" w:rsidR="0086307E" w:rsidRDefault="0086307E" w:rsidP="0086307E">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sidR="00342E3B">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derivative</w:t>
      </w:r>
      <w:r w:rsidRPr="009B7AF2">
        <w:rPr>
          <w:rFonts w:eastAsia="Consolas"/>
          <w:bCs/>
          <w:iCs/>
          <w:color w:val="C7254E"/>
          <w:shd w:val="clear" w:color="auto" w:fill="F9F2F4"/>
          <w:lang w:val="en-US"/>
        </w:rPr>
        <w:t>-classification-type</w:t>
      </w:r>
    </w:p>
    <w:p w14:paraId="5DCF868D" w14:textId="77777777" w:rsidR="0086307E" w:rsidRPr="009B7AF2" w:rsidRDefault="0086307E" w:rsidP="0086307E">
      <w:pPr>
        <w:pBdr>
          <w:top w:val="nil"/>
          <w:left w:val="nil"/>
          <w:bottom w:val="nil"/>
          <w:right w:val="nil"/>
          <w:between w:val="nil"/>
        </w:pBdr>
        <w:spacing w:line="331" w:lineRule="auto"/>
        <w:rPr>
          <w:rFonts w:eastAsia="Consolas"/>
          <w:color w:val="C7254E"/>
          <w:shd w:val="clear" w:color="auto" w:fill="F9F2F4"/>
          <w:lang w:val="en-US"/>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86307E" w14:paraId="31D9FE79" w14:textId="77777777" w:rsidTr="00366DBD">
        <w:tc>
          <w:tcPr>
            <w:tcW w:w="3400" w:type="dxa"/>
            <w:shd w:val="clear" w:color="auto" w:fill="073763"/>
            <w:tcMar>
              <w:top w:w="100" w:type="dxa"/>
              <w:left w:w="100" w:type="dxa"/>
              <w:bottom w:w="100" w:type="dxa"/>
              <w:right w:w="100" w:type="dxa"/>
            </w:tcMar>
          </w:tcPr>
          <w:p w14:paraId="572F1AFB" w14:textId="77777777" w:rsidR="0086307E" w:rsidRDefault="0086307E" w:rsidP="00366DB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452B0066" w14:textId="77777777" w:rsidR="0086307E" w:rsidRDefault="0086307E" w:rsidP="00366DB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1DBB3481" w14:textId="77777777" w:rsidR="0086307E" w:rsidRDefault="0086307E" w:rsidP="00366DBD">
            <w:pPr>
              <w:widowControl w:val="0"/>
              <w:pBdr>
                <w:top w:val="nil"/>
                <w:left w:val="nil"/>
                <w:bottom w:val="nil"/>
                <w:right w:val="nil"/>
                <w:between w:val="nil"/>
              </w:pBdr>
              <w:spacing w:line="240" w:lineRule="auto"/>
              <w:rPr>
                <w:b/>
                <w:color w:val="FFFFFF"/>
              </w:rPr>
            </w:pPr>
            <w:r>
              <w:rPr>
                <w:b/>
                <w:color w:val="FFFFFF"/>
              </w:rPr>
              <w:t>Description</w:t>
            </w:r>
          </w:p>
        </w:tc>
      </w:tr>
      <w:tr w:rsidR="0086307E" w:rsidRPr="001F3CCF" w14:paraId="23C0DA06" w14:textId="77777777" w:rsidTr="00366DBD">
        <w:tc>
          <w:tcPr>
            <w:tcW w:w="3400" w:type="dxa"/>
            <w:shd w:val="clear" w:color="auto" w:fill="auto"/>
            <w:tcMar>
              <w:top w:w="100" w:type="dxa"/>
              <w:left w:w="100" w:type="dxa"/>
              <w:bottom w:w="100" w:type="dxa"/>
              <w:right w:w="100" w:type="dxa"/>
            </w:tcMar>
          </w:tcPr>
          <w:p w14:paraId="130437FC" w14:textId="77777777" w:rsidR="0086307E" w:rsidRPr="001F3CCF" w:rsidRDefault="0086307E" w:rsidP="00366DB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23E471BA" w14:textId="77777777" w:rsidR="0086307E" w:rsidRDefault="0086307E" w:rsidP="00366DB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DEBA25F" w14:textId="7C89F461" w:rsidR="0086307E" w:rsidRPr="001F3CCF" w:rsidRDefault="0086307E" w:rsidP="00366DB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w:t>
            </w:r>
            <w:r w:rsidR="00E726F9">
              <w:rPr>
                <w:rStyle w:val="FootnoteReference"/>
                <w:lang w:val="en-US"/>
              </w:rPr>
              <w:footnoteReference w:id="1"/>
            </w:r>
            <w:r w:rsidRPr="009B7AF2">
              <w:rPr>
                <w:lang w:val="en-US"/>
              </w:rPr>
              <w:t xml:space="preserve"> classification authority who made a classification determination</w:t>
            </w:r>
            <w:r>
              <w:rPr>
                <w:lang w:val="en-US"/>
              </w:rPr>
              <w:t>.</w:t>
            </w:r>
          </w:p>
        </w:tc>
      </w:tr>
      <w:tr w:rsidR="0086307E" w:rsidRPr="009B7AF2" w14:paraId="179EAE35" w14:textId="77777777" w:rsidTr="00366DBD">
        <w:tc>
          <w:tcPr>
            <w:tcW w:w="3400" w:type="dxa"/>
            <w:shd w:val="clear" w:color="auto" w:fill="auto"/>
            <w:tcMar>
              <w:top w:w="100" w:type="dxa"/>
              <w:left w:w="100" w:type="dxa"/>
              <w:bottom w:w="100" w:type="dxa"/>
              <w:right w:w="100" w:type="dxa"/>
            </w:tcMar>
          </w:tcPr>
          <w:p w14:paraId="3878E4E8" w14:textId="77777777" w:rsidR="0086307E" w:rsidRDefault="0086307E" w:rsidP="00366DB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10F27220" w14:textId="77777777" w:rsidR="0086307E" w:rsidRPr="009B7AF2" w:rsidRDefault="0086307E" w:rsidP="00366DB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010E0EF" w14:textId="3F4634B3" w:rsidR="0086307E" w:rsidRDefault="0086307E" w:rsidP="00366DB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w:t>
            </w:r>
            <w:r w:rsidR="00912F62">
              <w:rPr>
                <w:rFonts w:ascii="Consolas" w:eastAsia="Consolas" w:hAnsi="Consolas" w:cs="Consolas"/>
                <w:color w:val="C7254E"/>
                <w:shd w:val="clear" w:color="auto" w:fill="F9F2F4"/>
              </w:rPr>
              <w:t>stamp</w:t>
            </w:r>
          </w:p>
        </w:tc>
        <w:tc>
          <w:tcPr>
            <w:tcW w:w="3780" w:type="dxa"/>
            <w:shd w:val="clear" w:color="auto" w:fill="auto"/>
            <w:tcMar>
              <w:top w:w="100" w:type="dxa"/>
              <w:left w:w="100" w:type="dxa"/>
              <w:bottom w:w="100" w:type="dxa"/>
              <w:right w:w="100" w:type="dxa"/>
            </w:tcMar>
          </w:tcPr>
          <w:p w14:paraId="62920A36" w14:textId="77777777" w:rsidR="0086307E" w:rsidRPr="009B7AF2" w:rsidRDefault="0086307E" w:rsidP="00366DB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86307E" w:rsidRPr="009B7AF2" w14:paraId="1495B1EC" w14:textId="77777777" w:rsidTr="00366DBD">
        <w:tc>
          <w:tcPr>
            <w:tcW w:w="3400" w:type="dxa"/>
            <w:shd w:val="clear" w:color="auto" w:fill="auto"/>
            <w:tcMar>
              <w:top w:w="100" w:type="dxa"/>
              <w:left w:w="100" w:type="dxa"/>
              <w:bottom w:w="100" w:type="dxa"/>
              <w:right w:w="100" w:type="dxa"/>
            </w:tcMar>
          </w:tcPr>
          <w:p w14:paraId="3D8DF302" w14:textId="496F607D" w:rsidR="0086307E" w:rsidRDefault="0086307E" w:rsidP="00366DB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003A7D7E" w:rsidRPr="003A7D7E">
              <w:rPr>
                <w:rFonts w:ascii="Arial" w:hAnsi="Arial" w:cs="Arial"/>
                <w:color w:val="000000"/>
              </w:rPr>
              <w:t>(required)</w:t>
            </w:r>
          </w:p>
          <w:p w14:paraId="09B05FB5" w14:textId="77777777" w:rsidR="0086307E" w:rsidRPr="009B7AF2" w:rsidRDefault="0086307E" w:rsidP="00366DB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E545D46" w14:textId="77777777" w:rsidR="0086307E" w:rsidRDefault="0086307E" w:rsidP="00366DB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58B1AF4" w14:textId="0DFE0BC0" w:rsidR="0086307E" w:rsidRPr="009B7AF2" w:rsidRDefault="0086307E" w:rsidP="00366DBD">
            <w:pPr>
              <w:widowControl w:val="0"/>
              <w:pBdr>
                <w:top w:val="nil"/>
                <w:left w:val="nil"/>
                <w:bottom w:val="nil"/>
                <w:right w:val="nil"/>
                <w:between w:val="nil"/>
              </w:pBdr>
              <w:spacing w:line="240" w:lineRule="auto"/>
              <w:rPr>
                <w:lang w:val="en-US"/>
              </w:rPr>
            </w:pPr>
            <w:r w:rsidRPr="0086307E">
              <w:rPr>
                <w:lang w:val="en-US"/>
              </w:rPr>
              <w:t>This property contains the citation of the original classification guidance used for a derivative classification.</w:t>
            </w:r>
          </w:p>
        </w:tc>
      </w:tr>
    </w:tbl>
    <w:p w14:paraId="7F896E6D" w14:textId="57B14013" w:rsidR="0086307E" w:rsidRDefault="00366DBD" w:rsidP="0086307E">
      <w:pPr>
        <w:pStyle w:val="Heading4"/>
      </w:pPr>
      <w:bookmarkStart w:id="50" w:name="_Toc528065169"/>
      <w:r>
        <w:t>5.1.5</w:t>
      </w:r>
      <w:r w:rsidR="0086307E">
        <w:t>.3</w:t>
      </w:r>
      <w:r w:rsidR="0086307E" w:rsidRPr="009B7AF2">
        <w:t> </w:t>
      </w:r>
      <w:r w:rsidR="0086307E">
        <w:t xml:space="preserve">ACS </w:t>
      </w:r>
      <w:r w:rsidR="0086307E">
        <w:rPr>
          <w:lang w:val="en-US"/>
        </w:rPr>
        <w:t>Declassification</w:t>
      </w:r>
      <w:r w:rsidR="0086307E" w:rsidRPr="009B7AF2">
        <w:t xml:space="preserve"> Object Type</w:t>
      </w:r>
      <w:bookmarkEnd w:id="50"/>
    </w:p>
    <w:p w14:paraId="565E4175" w14:textId="77777777" w:rsidR="0086307E" w:rsidRDefault="0086307E" w:rsidP="0086307E">
      <w:pPr>
        <w:pBdr>
          <w:top w:val="nil"/>
          <w:left w:val="nil"/>
          <w:bottom w:val="nil"/>
          <w:right w:val="nil"/>
          <w:between w:val="nil"/>
        </w:pBdr>
        <w:spacing w:line="331" w:lineRule="auto"/>
        <w:rPr>
          <w:b/>
        </w:rPr>
      </w:pPr>
    </w:p>
    <w:p w14:paraId="79021B10" w14:textId="0F7A715A" w:rsidR="0086307E" w:rsidRDefault="0086307E" w:rsidP="0086307E">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sidR="00342E3B">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w:t>
      </w:r>
      <w:r w:rsidRPr="009B7AF2">
        <w:rPr>
          <w:rFonts w:eastAsia="Consolas"/>
          <w:bCs/>
          <w:iCs/>
          <w:color w:val="C7254E"/>
          <w:shd w:val="clear" w:color="auto" w:fill="F9F2F4"/>
          <w:lang w:val="en-US"/>
        </w:rPr>
        <w:t>classification-type</w:t>
      </w:r>
    </w:p>
    <w:p w14:paraId="459D08AC" w14:textId="77777777" w:rsidR="0086307E" w:rsidRDefault="0086307E" w:rsidP="0086307E">
      <w:pPr>
        <w:pBdr>
          <w:top w:val="nil"/>
          <w:left w:val="nil"/>
          <w:bottom w:val="nil"/>
          <w:right w:val="nil"/>
          <w:between w:val="nil"/>
        </w:pBdr>
        <w:spacing w:line="331" w:lineRule="auto"/>
        <w:rPr>
          <w:rFonts w:eastAsia="Consolas"/>
          <w:bCs/>
          <w:iCs/>
          <w:color w:val="C7254E"/>
          <w:shd w:val="clear" w:color="auto" w:fill="F9F2F4"/>
          <w:lang w:val="en-US"/>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86307E" w14:paraId="2F7D2056" w14:textId="77777777" w:rsidTr="00366DBD">
        <w:tc>
          <w:tcPr>
            <w:tcW w:w="3400" w:type="dxa"/>
            <w:shd w:val="clear" w:color="auto" w:fill="073763"/>
            <w:tcMar>
              <w:top w:w="100" w:type="dxa"/>
              <w:left w:w="100" w:type="dxa"/>
              <w:bottom w:w="100" w:type="dxa"/>
              <w:right w:w="100" w:type="dxa"/>
            </w:tcMar>
          </w:tcPr>
          <w:p w14:paraId="72940424" w14:textId="77777777" w:rsidR="0086307E" w:rsidRDefault="0086307E" w:rsidP="00366DB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6FD263" w14:textId="77777777" w:rsidR="0086307E" w:rsidRDefault="0086307E" w:rsidP="00366DB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63E6FCCD" w14:textId="77777777" w:rsidR="0086307E" w:rsidRDefault="0086307E" w:rsidP="00366DBD">
            <w:pPr>
              <w:widowControl w:val="0"/>
              <w:pBdr>
                <w:top w:val="nil"/>
                <w:left w:val="nil"/>
                <w:bottom w:val="nil"/>
                <w:right w:val="nil"/>
                <w:between w:val="nil"/>
              </w:pBdr>
              <w:spacing w:line="240" w:lineRule="auto"/>
              <w:rPr>
                <w:b/>
                <w:color w:val="FFFFFF"/>
              </w:rPr>
            </w:pPr>
            <w:r>
              <w:rPr>
                <w:b/>
                <w:color w:val="FFFFFF"/>
              </w:rPr>
              <w:t>Description</w:t>
            </w:r>
          </w:p>
        </w:tc>
      </w:tr>
      <w:tr w:rsidR="0086307E" w:rsidRPr="001F3CCF" w14:paraId="61A2F4F9" w14:textId="77777777" w:rsidTr="00366DBD">
        <w:tc>
          <w:tcPr>
            <w:tcW w:w="3400" w:type="dxa"/>
            <w:shd w:val="clear" w:color="auto" w:fill="auto"/>
            <w:tcMar>
              <w:top w:w="100" w:type="dxa"/>
              <w:left w:w="100" w:type="dxa"/>
              <w:bottom w:w="100" w:type="dxa"/>
              <w:right w:w="100" w:type="dxa"/>
            </w:tcMar>
          </w:tcPr>
          <w:p w14:paraId="4D511484" w14:textId="77777777" w:rsidR="003A7D7E" w:rsidRPr="003A7D7E" w:rsidRDefault="0086307E" w:rsidP="003A7D7E">
            <w:pPr>
              <w:widowControl w:val="0"/>
              <w:pBdr>
                <w:top w:val="nil"/>
                <w:left w:val="nil"/>
                <w:bottom w:val="nil"/>
                <w:right w:val="nil"/>
                <w:between w:val="nil"/>
              </w:pBdr>
            </w:pPr>
            <w:proofErr w:type="spellStart"/>
            <w:r w:rsidRPr="0086307E">
              <w:rPr>
                <w:rFonts w:ascii="Consolas" w:eastAsia="Consolas" w:hAnsi="Consolas" w:cs="Consolas"/>
                <w:b/>
                <w:bCs/>
                <w:lang w:val="en-US"/>
              </w:rPr>
              <w:t>declass_exemption</w:t>
            </w:r>
            <w:proofErr w:type="spellEnd"/>
            <w:r>
              <w:t xml:space="preserve"> </w:t>
            </w:r>
            <w:r w:rsidR="003A7D7E" w:rsidRPr="003A7D7E">
              <w:t>(optional)</w:t>
            </w:r>
          </w:p>
          <w:p w14:paraId="6E4E513D" w14:textId="374AD819" w:rsidR="0086307E" w:rsidRPr="001F3CCF" w:rsidRDefault="0086307E" w:rsidP="0086307E">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4D8F94BC" w14:textId="77777777" w:rsidR="0086307E" w:rsidRDefault="0086307E" w:rsidP="00366DB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849C8A4" w14:textId="7D93AEE4" w:rsidR="0086307E" w:rsidRPr="001F3CCF" w:rsidRDefault="0086307E" w:rsidP="00366DBD">
            <w:pPr>
              <w:widowControl w:val="0"/>
              <w:pBdr>
                <w:top w:val="nil"/>
                <w:left w:val="nil"/>
                <w:bottom w:val="nil"/>
                <w:right w:val="nil"/>
                <w:between w:val="nil"/>
              </w:pBdr>
              <w:spacing w:line="240" w:lineRule="auto"/>
              <w:rPr>
                <w:lang w:val="en-US"/>
              </w:rPr>
            </w:pPr>
            <w:r w:rsidRPr="0086307E">
              <w:rPr>
                <w:lang w:val="en-US"/>
              </w:rPr>
              <w:t>This property contains the basis for a resource not being subject to standard automatic declassification processes.</w:t>
            </w:r>
          </w:p>
        </w:tc>
      </w:tr>
      <w:tr w:rsidR="0086307E" w:rsidRPr="001F3CCF" w14:paraId="4BCFF38C" w14:textId="77777777" w:rsidTr="00366DBD">
        <w:tc>
          <w:tcPr>
            <w:tcW w:w="3400" w:type="dxa"/>
            <w:shd w:val="clear" w:color="auto" w:fill="auto"/>
            <w:tcMar>
              <w:top w:w="100" w:type="dxa"/>
              <w:left w:w="100" w:type="dxa"/>
              <w:bottom w:w="100" w:type="dxa"/>
              <w:right w:w="100" w:type="dxa"/>
            </w:tcMar>
          </w:tcPr>
          <w:p w14:paraId="0CDBDA10" w14:textId="14AC8A22" w:rsidR="0086307E" w:rsidRDefault="0086307E" w:rsidP="0086307E">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declass_period</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5D959D73" w14:textId="77777777" w:rsidR="0086307E" w:rsidRPr="0086307E" w:rsidRDefault="0086307E" w:rsidP="0086307E">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FC6341F" w14:textId="4CDBE011" w:rsidR="0086307E" w:rsidRDefault="0086307E" w:rsidP="00366DB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1CA5FF5" w14:textId="7E644CC1" w:rsidR="0086307E" w:rsidRPr="0086307E" w:rsidRDefault="0086307E" w:rsidP="00366DBD">
            <w:pPr>
              <w:widowControl w:val="0"/>
              <w:pBdr>
                <w:top w:val="nil"/>
                <w:left w:val="nil"/>
                <w:bottom w:val="nil"/>
                <w:right w:val="nil"/>
                <w:between w:val="nil"/>
              </w:pBdr>
              <w:spacing w:line="240" w:lineRule="auto"/>
              <w:rPr>
                <w:lang w:val="en-US"/>
              </w:rPr>
            </w:pPr>
            <w:r w:rsidRPr="0086307E">
              <w:rPr>
                <w:lang w:val="en-US"/>
              </w:rPr>
              <w:t>This property contains the duration of time in years for calculating from a create date or classification date when a resource will be automatically declassified if not exempt.</w:t>
            </w:r>
          </w:p>
        </w:tc>
      </w:tr>
      <w:tr w:rsidR="0086307E" w:rsidRPr="001F3CCF" w14:paraId="3F655049" w14:textId="77777777" w:rsidTr="00366DBD">
        <w:tc>
          <w:tcPr>
            <w:tcW w:w="3400" w:type="dxa"/>
            <w:shd w:val="clear" w:color="auto" w:fill="auto"/>
            <w:tcMar>
              <w:top w:w="100" w:type="dxa"/>
              <w:left w:w="100" w:type="dxa"/>
              <w:bottom w:w="100" w:type="dxa"/>
              <w:right w:w="100" w:type="dxa"/>
            </w:tcMar>
          </w:tcPr>
          <w:p w14:paraId="000D7DA6" w14:textId="17F82B4A" w:rsidR="0086307E" w:rsidRDefault="0086307E" w:rsidP="0086307E">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9D6CE6F" w14:textId="77777777" w:rsidR="0086307E" w:rsidRPr="0086307E" w:rsidRDefault="0086307E" w:rsidP="0086307E">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0BA7D8C" w14:textId="33505939" w:rsidR="0086307E" w:rsidRDefault="0086307E" w:rsidP="00366DB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D6F3C33" w14:textId="212544DD" w:rsidR="0086307E" w:rsidRPr="0086307E" w:rsidRDefault="0086307E" w:rsidP="00366DBD">
            <w:pPr>
              <w:widowControl w:val="0"/>
              <w:pBdr>
                <w:top w:val="nil"/>
                <w:left w:val="nil"/>
                <w:bottom w:val="nil"/>
                <w:right w:val="nil"/>
                <w:between w:val="nil"/>
              </w:pBdr>
              <w:spacing w:line="240" w:lineRule="auto"/>
              <w:rPr>
                <w:lang w:val="en-US"/>
              </w:rPr>
            </w:pPr>
            <w:r w:rsidRPr="0086307E">
              <w:rPr>
                <w:lang w:val="en-US"/>
              </w:rPr>
              <w:t>This property contains the date upon which a resource will be automatically declassified if not exempt</w:t>
            </w:r>
            <w:r>
              <w:rPr>
                <w:lang w:val="en-US"/>
              </w:rPr>
              <w:t>.</w:t>
            </w:r>
          </w:p>
        </w:tc>
      </w:tr>
      <w:tr w:rsidR="0086307E" w:rsidRPr="001F3CCF" w14:paraId="79544D96" w14:textId="77777777" w:rsidTr="00366DBD">
        <w:tc>
          <w:tcPr>
            <w:tcW w:w="3400" w:type="dxa"/>
            <w:shd w:val="clear" w:color="auto" w:fill="auto"/>
            <w:tcMar>
              <w:top w:w="100" w:type="dxa"/>
              <w:left w:w="100" w:type="dxa"/>
              <w:bottom w:w="100" w:type="dxa"/>
              <w:right w:w="100" w:type="dxa"/>
            </w:tcMar>
          </w:tcPr>
          <w:p w14:paraId="6A0E14D9" w14:textId="36D89348" w:rsidR="0086307E" w:rsidRDefault="0086307E" w:rsidP="0086307E">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2CC5DF9B" w14:textId="77777777" w:rsidR="0086307E" w:rsidRPr="0086307E" w:rsidRDefault="0086307E" w:rsidP="0086307E">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3E20040B" w14:textId="3876AAC4" w:rsidR="0086307E" w:rsidRDefault="0086307E" w:rsidP="0086307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D47DF74" w14:textId="181F1CEE" w:rsidR="0086307E" w:rsidRPr="0086307E" w:rsidRDefault="0086307E" w:rsidP="0086307E">
            <w:pPr>
              <w:widowControl w:val="0"/>
              <w:pBdr>
                <w:top w:val="nil"/>
                <w:left w:val="nil"/>
                <w:bottom w:val="nil"/>
                <w:right w:val="nil"/>
                <w:between w:val="nil"/>
              </w:pBdr>
              <w:spacing w:line="240" w:lineRule="auto"/>
              <w:rPr>
                <w:lang w:val="en-US"/>
              </w:rPr>
            </w:pPr>
            <w:r w:rsidRPr="0086307E">
              <w:rPr>
                <w:lang w:val="en-US"/>
              </w:rPr>
              <w:t>This property contains the future occurrence upon which a resource will be automatically declassified if not exempt</w:t>
            </w:r>
            <w:r>
              <w:rPr>
                <w:lang w:val="en-US"/>
              </w:rPr>
              <w:t>.</w:t>
            </w:r>
          </w:p>
        </w:tc>
      </w:tr>
    </w:tbl>
    <w:p w14:paraId="550D792A" w14:textId="7C7AFB6C" w:rsidR="0086307E" w:rsidRDefault="00366DBD" w:rsidP="0086307E">
      <w:pPr>
        <w:pStyle w:val="Heading4"/>
      </w:pPr>
      <w:bookmarkStart w:id="51" w:name="_Toc528065170"/>
      <w:r>
        <w:t>5.1.5</w:t>
      </w:r>
      <w:r w:rsidR="00897898">
        <w:t>.4</w:t>
      </w:r>
      <w:r w:rsidR="0086307E" w:rsidRPr="009B7AF2">
        <w:t> </w:t>
      </w:r>
      <w:r w:rsidR="0086307E">
        <w:t xml:space="preserve">ACS </w:t>
      </w:r>
      <w:r w:rsidR="0086307E">
        <w:rPr>
          <w:lang w:val="en-US"/>
        </w:rPr>
        <w:t>Public Release</w:t>
      </w:r>
      <w:r w:rsidR="0086307E" w:rsidRPr="009B7AF2">
        <w:t xml:space="preserve"> Object Type</w:t>
      </w:r>
      <w:bookmarkEnd w:id="51"/>
    </w:p>
    <w:p w14:paraId="00EE2C15" w14:textId="77777777" w:rsidR="0086307E" w:rsidRDefault="0086307E" w:rsidP="0086307E">
      <w:pPr>
        <w:pBdr>
          <w:top w:val="nil"/>
          <w:left w:val="nil"/>
          <w:bottom w:val="nil"/>
          <w:right w:val="nil"/>
          <w:between w:val="nil"/>
        </w:pBdr>
        <w:spacing w:line="331" w:lineRule="auto"/>
        <w:rPr>
          <w:b/>
        </w:rPr>
      </w:pPr>
    </w:p>
    <w:p w14:paraId="4C1DE3B7" w14:textId="675B3A52" w:rsidR="0086307E" w:rsidRDefault="0086307E" w:rsidP="0086307E">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sidR="00342E3B">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public-release</w:t>
      </w:r>
      <w:r w:rsidRPr="009B7AF2">
        <w:rPr>
          <w:rFonts w:eastAsia="Consolas"/>
          <w:bCs/>
          <w:iCs/>
          <w:color w:val="C7254E"/>
          <w:shd w:val="clear" w:color="auto" w:fill="F9F2F4"/>
          <w:lang w:val="en-US"/>
        </w:rPr>
        <w:t>-type</w:t>
      </w:r>
    </w:p>
    <w:p w14:paraId="07296207" w14:textId="77777777" w:rsidR="0086307E" w:rsidRDefault="0086307E" w:rsidP="0086307E">
      <w:pPr>
        <w:pBdr>
          <w:top w:val="nil"/>
          <w:left w:val="nil"/>
          <w:bottom w:val="nil"/>
          <w:right w:val="nil"/>
          <w:between w:val="nil"/>
        </w:pBdr>
        <w:spacing w:line="331" w:lineRule="auto"/>
        <w:rPr>
          <w:rFonts w:eastAsia="Consolas"/>
          <w:bCs/>
          <w:iCs/>
          <w:color w:val="C7254E"/>
          <w:shd w:val="clear" w:color="auto" w:fill="F9F2F4"/>
          <w:lang w:val="en-US"/>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86307E" w14:paraId="6546519A" w14:textId="77777777" w:rsidTr="00366DBD">
        <w:tc>
          <w:tcPr>
            <w:tcW w:w="3400" w:type="dxa"/>
            <w:shd w:val="clear" w:color="auto" w:fill="073763"/>
            <w:tcMar>
              <w:top w:w="100" w:type="dxa"/>
              <w:left w:w="100" w:type="dxa"/>
              <w:bottom w:w="100" w:type="dxa"/>
              <w:right w:w="100" w:type="dxa"/>
            </w:tcMar>
          </w:tcPr>
          <w:p w14:paraId="2DA169E0" w14:textId="77777777" w:rsidR="0086307E" w:rsidRDefault="0086307E" w:rsidP="00366DB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24678FD7" w14:textId="77777777" w:rsidR="0086307E" w:rsidRDefault="0086307E" w:rsidP="00366DB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3406004D" w14:textId="77777777" w:rsidR="0086307E" w:rsidRDefault="0086307E" w:rsidP="00366DBD">
            <w:pPr>
              <w:widowControl w:val="0"/>
              <w:pBdr>
                <w:top w:val="nil"/>
                <w:left w:val="nil"/>
                <w:bottom w:val="nil"/>
                <w:right w:val="nil"/>
                <w:between w:val="nil"/>
              </w:pBdr>
              <w:spacing w:line="240" w:lineRule="auto"/>
              <w:rPr>
                <w:b/>
                <w:color w:val="FFFFFF"/>
              </w:rPr>
            </w:pPr>
            <w:r>
              <w:rPr>
                <w:b/>
                <w:color w:val="FFFFFF"/>
              </w:rPr>
              <w:t>Description</w:t>
            </w:r>
          </w:p>
        </w:tc>
      </w:tr>
      <w:tr w:rsidR="0086307E" w:rsidRPr="001F3CCF" w14:paraId="38480CD8" w14:textId="77777777" w:rsidTr="00366DBD">
        <w:tc>
          <w:tcPr>
            <w:tcW w:w="3400" w:type="dxa"/>
            <w:shd w:val="clear" w:color="auto" w:fill="auto"/>
            <w:tcMar>
              <w:top w:w="100" w:type="dxa"/>
              <w:left w:w="100" w:type="dxa"/>
              <w:bottom w:w="100" w:type="dxa"/>
              <w:right w:w="100" w:type="dxa"/>
            </w:tcMar>
          </w:tcPr>
          <w:p w14:paraId="34CD61CE" w14:textId="77777777" w:rsidR="0086307E" w:rsidRPr="0086307E" w:rsidRDefault="0086307E" w:rsidP="0086307E">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86307E">
              <w:rPr>
                <w:rFonts w:ascii="Consolas" w:eastAsia="Consolas" w:hAnsi="Consolas" w:cs="Consolas"/>
                <w:b/>
                <w:bCs/>
                <w:lang w:val="en-US"/>
              </w:rPr>
              <w:t>releasable_to_public</w:t>
            </w:r>
            <w:proofErr w:type="spellEnd"/>
          </w:p>
          <w:p w14:paraId="55B573A9" w14:textId="32662F30" w:rsidR="0086307E" w:rsidRPr="001F3CCF" w:rsidRDefault="0086307E" w:rsidP="0086307E">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2D22F7C2" w14:textId="03C4F9A6" w:rsidR="0086307E" w:rsidRDefault="00897898" w:rsidP="00366DBD">
            <w:pPr>
              <w:pBdr>
                <w:top w:val="nil"/>
                <w:left w:val="nil"/>
                <w:bottom w:val="nil"/>
                <w:right w:val="nil"/>
                <w:between w:val="nil"/>
              </w:pBdr>
            </w:pPr>
            <w:proofErr w:type="spellStart"/>
            <w:r>
              <w:rPr>
                <w:rFonts w:ascii="Consolas" w:eastAsia="Consolas" w:hAnsi="Consolas" w:cs="Consolas"/>
                <w:color w:val="C7254E"/>
                <w:shd w:val="clear" w:color="auto" w:fill="F9F2F4"/>
              </w:rPr>
              <w:t>boolean</w:t>
            </w:r>
            <w:proofErr w:type="spellEnd"/>
          </w:p>
        </w:tc>
        <w:tc>
          <w:tcPr>
            <w:tcW w:w="3780" w:type="dxa"/>
            <w:shd w:val="clear" w:color="auto" w:fill="auto"/>
            <w:tcMar>
              <w:top w:w="100" w:type="dxa"/>
              <w:left w:w="100" w:type="dxa"/>
              <w:bottom w:w="100" w:type="dxa"/>
              <w:right w:w="100" w:type="dxa"/>
            </w:tcMar>
          </w:tcPr>
          <w:p w14:paraId="5AB56A9C" w14:textId="31D95792" w:rsidR="0086307E" w:rsidRDefault="00897898" w:rsidP="00366DBD">
            <w:pPr>
              <w:widowControl w:val="0"/>
              <w:pBdr>
                <w:top w:val="nil"/>
                <w:left w:val="nil"/>
                <w:bottom w:val="nil"/>
                <w:right w:val="nil"/>
                <w:between w:val="nil"/>
              </w:pBdr>
              <w:spacing w:line="240" w:lineRule="auto"/>
              <w:rPr>
                <w:lang w:val="en-US"/>
              </w:rPr>
            </w:pPr>
            <w:r w:rsidRPr="00897898">
              <w:rPr>
                <w:lang w:val="en-US"/>
              </w:rPr>
              <w:t xml:space="preserve">This property indicates if this resource can be </w:t>
            </w:r>
            <w:r w:rsidR="00E84D08" w:rsidRPr="00897898">
              <w:rPr>
                <w:lang w:val="en-US"/>
              </w:rPr>
              <w:t>publicly</w:t>
            </w:r>
            <w:r w:rsidRPr="00897898">
              <w:rPr>
                <w:lang w:val="en-US"/>
              </w:rPr>
              <w:t xml:space="preserve"> released.</w:t>
            </w:r>
          </w:p>
          <w:p w14:paraId="166DE598" w14:textId="77777777" w:rsidR="00E84D08" w:rsidRDefault="00E84D08" w:rsidP="00366DBD">
            <w:pPr>
              <w:widowControl w:val="0"/>
              <w:pBdr>
                <w:top w:val="nil"/>
                <w:left w:val="nil"/>
                <w:bottom w:val="nil"/>
                <w:right w:val="nil"/>
                <w:between w:val="nil"/>
              </w:pBdr>
              <w:spacing w:line="240" w:lineRule="auto"/>
              <w:rPr>
                <w:lang w:val="en-US"/>
              </w:rPr>
            </w:pPr>
          </w:p>
          <w:p w14:paraId="31878D64" w14:textId="29B5EC3A" w:rsidR="00E84D08" w:rsidRPr="001F3CCF" w:rsidRDefault="00E84D08" w:rsidP="00366DBD">
            <w:pPr>
              <w:widowControl w:val="0"/>
              <w:pBdr>
                <w:top w:val="nil"/>
                <w:left w:val="nil"/>
                <w:bottom w:val="nil"/>
                <w:right w:val="nil"/>
                <w:between w:val="nil"/>
              </w:pBdr>
              <w:spacing w:line="240" w:lineRule="auto"/>
              <w:rPr>
                <w:lang w:val="en-US"/>
              </w:rPr>
            </w:pPr>
            <w:r>
              <w:rPr>
                <w:lang w:val="en-US"/>
              </w:rPr>
              <w:t xml:space="preserve">Note, for certain values of the </w:t>
            </w:r>
            <w:proofErr w:type="spellStart"/>
            <w:r w:rsidRPr="00505727">
              <w:rPr>
                <w:b/>
                <w:lang w:val="en-US"/>
              </w:rPr>
              <w:t>capco_classification</w:t>
            </w:r>
            <w:proofErr w:type="spellEnd"/>
            <w:r>
              <w:rPr>
                <w:lang w:val="en-US"/>
              </w:rPr>
              <w:t xml:space="preserve"> </w:t>
            </w:r>
            <w:r w:rsidR="0091106D">
              <w:rPr>
                <w:lang w:val="en-US"/>
              </w:rPr>
              <w:t xml:space="preserve">property </w:t>
            </w:r>
            <w:r>
              <w:rPr>
                <w:lang w:val="en-US"/>
              </w:rPr>
              <w:t xml:space="preserve">in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r w:rsidR="00461CEE">
              <w:rPr>
                <w:rFonts w:eastAsia="Consolas"/>
                <w:bCs/>
                <w:iCs/>
                <w:color w:val="C7254E"/>
                <w:shd w:val="clear" w:color="auto" w:fill="F9F2F4"/>
                <w:lang w:val="en-US"/>
              </w:rPr>
              <w:t xml:space="preserve"> </w:t>
            </w:r>
            <w:r w:rsidR="00461CEE" w:rsidRPr="00897898">
              <w:rPr>
                <w:lang w:val="en-US"/>
              </w:rPr>
              <w:t>th</w:t>
            </w:r>
            <w:r w:rsidR="00461CEE">
              <w:rPr>
                <w:lang w:val="en-US"/>
              </w:rPr>
              <w:t xml:space="preserve">e value of this property </w:t>
            </w:r>
            <w:r w:rsidR="00461CEE" w:rsidRPr="00505727">
              <w:rPr>
                <w:b/>
                <w:lang w:val="en-US"/>
              </w:rPr>
              <w:t>MUST</w:t>
            </w:r>
            <w:r w:rsidR="00461CEE">
              <w:rPr>
                <w:lang w:val="en-US"/>
              </w:rPr>
              <w:t xml:space="preserve"> be false.</w:t>
            </w:r>
          </w:p>
        </w:tc>
      </w:tr>
      <w:tr w:rsidR="00897898" w:rsidRPr="001F3CCF" w14:paraId="0F8DF2E4" w14:textId="77777777" w:rsidTr="00366DBD">
        <w:tc>
          <w:tcPr>
            <w:tcW w:w="3400" w:type="dxa"/>
            <w:shd w:val="clear" w:color="auto" w:fill="auto"/>
            <w:tcMar>
              <w:top w:w="100" w:type="dxa"/>
              <w:left w:w="100" w:type="dxa"/>
              <w:bottom w:w="100" w:type="dxa"/>
              <w:right w:w="100" w:type="dxa"/>
            </w:tcMar>
          </w:tcPr>
          <w:p w14:paraId="3C0A4815" w14:textId="6A73F4C1" w:rsidR="00897898" w:rsidRDefault="00897898" w:rsidP="00897898">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4FBEC8A5" w14:textId="77777777" w:rsidR="00897898" w:rsidRPr="0086307E" w:rsidRDefault="00897898" w:rsidP="0086307E">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524364F" w14:textId="5C94AB7E" w:rsidR="00897898" w:rsidRDefault="00897898" w:rsidP="00366DB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lastRenderedPageBreak/>
              <w:t>string</w:t>
            </w:r>
          </w:p>
        </w:tc>
        <w:tc>
          <w:tcPr>
            <w:tcW w:w="3780" w:type="dxa"/>
            <w:shd w:val="clear" w:color="auto" w:fill="auto"/>
            <w:tcMar>
              <w:top w:w="100" w:type="dxa"/>
              <w:left w:w="100" w:type="dxa"/>
              <w:bottom w:w="100" w:type="dxa"/>
              <w:right w:w="100" w:type="dxa"/>
            </w:tcMar>
          </w:tcPr>
          <w:p w14:paraId="394462C5" w14:textId="19585AE8" w:rsidR="00897898" w:rsidRPr="0086307E" w:rsidRDefault="00897898" w:rsidP="00366DBD">
            <w:pPr>
              <w:widowControl w:val="0"/>
              <w:pBdr>
                <w:top w:val="nil"/>
                <w:left w:val="nil"/>
                <w:bottom w:val="nil"/>
                <w:right w:val="nil"/>
                <w:between w:val="nil"/>
              </w:pBdr>
              <w:spacing w:line="240" w:lineRule="auto"/>
              <w:rPr>
                <w:lang w:val="en-US"/>
              </w:rPr>
            </w:pPr>
            <w:r w:rsidRPr="00897898">
              <w:rPr>
                <w:lang w:val="en-US"/>
              </w:rPr>
              <w:t xml:space="preserve">This property contains the authority that </w:t>
            </w:r>
            <w:r w:rsidRPr="00897898">
              <w:rPr>
                <w:lang w:val="en-US"/>
              </w:rPr>
              <w:lastRenderedPageBreak/>
              <w:t>authorized the public release.</w:t>
            </w:r>
          </w:p>
        </w:tc>
      </w:tr>
      <w:tr w:rsidR="00897898" w:rsidRPr="001F3CCF" w14:paraId="30483EBB" w14:textId="77777777" w:rsidTr="00366DBD">
        <w:tc>
          <w:tcPr>
            <w:tcW w:w="3400" w:type="dxa"/>
            <w:shd w:val="clear" w:color="auto" w:fill="auto"/>
            <w:tcMar>
              <w:top w:w="100" w:type="dxa"/>
              <w:left w:w="100" w:type="dxa"/>
              <w:bottom w:w="100" w:type="dxa"/>
              <w:right w:w="100" w:type="dxa"/>
            </w:tcMar>
          </w:tcPr>
          <w:p w14:paraId="41385EE3" w14:textId="03813027" w:rsidR="00897898" w:rsidRPr="00897898" w:rsidRDefault="00897898" w:rsidP="00897898">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897898">
              <w:rPr>
                <w:rFonts w:ascii="Consolas" w:eastAsia="Consolas" w:hAnsi="Consolas" w:cs="Consolas"/>
                <w:b/>
                <w:bCs/>
                <w:lang w:val="en-US"/>
              </w:rPr>
              <w:lastRenderedPageBreak/>
              <w:t>released_on</w:t>
            </w:r>
            <w:proofErr w:type="spellEnd"/>
            <w:r>
              <w:rPr>
                <w:rFonts w:ascii="Consolas" w:eastAsia="Consolas" w:hAnsi="Consolas" w:cs="Consolas"/>
                <w:b/>
                <w:bCs/>
                <w:lang w:val="en-US"/>
              </w:rPr>
              <w:t xml:space="preserve"> </w:t>
            </w:r>
            <w:r w:rsidRPr="00212D18">
              <w:rPr>
                <w:color w:val="000000"/>
              </w:rPr>
              <w:t>(optional)</w:t>
            </w:r>
          </w:p>
          <w:p w14:paraId="52EC9381" w14:textId="77777777" w:rsidR="00897898" w:rsidRPr="0086307E" w:rsidRDefault="00897898" w:rsidP="0086307E">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8E38B10" w14:textId="6D8EF37F" w:rsidR="00897898" w:rsidRDefault="00897898" w:rsidP="00366DB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C5ABE6E" w14:textId="7256CE18" w:rsidR="00897898" w:rsidRPr="0086307E" w:rsidRDefault="00897898" w:rsidP="00366DBD">
            <w:pPr>
              <w:widowControl w:val="0"/>
              <w:pBdr>
                <w:top w:val="nil"/>
                <w:left w:val="nil"/>
                <w:bottom w:val="nil"/>
                <w:right w:val="nil"/>
                <w:between w:val="nil"/>
              </w:pBdr>
              <w:spacing w:line="240" w:lineRule="auto"/>
              <w:rPr>
                <w:lang w:val="en-US"/>
              </w:rPr>
            </w:pPr>
            <w:r w:rsidRPr="00897898">
              <w:rPr>
                <w:lang w:val="en-US"/>
              </w:rPr>
              <w:t>This property contains the date of public release</w:t>
            </w:r>
            <w:r>
              <w:rPr>
                <w:lang w:val="en-US"/>
              </w:rPr>
              <w:t>.</w:t>
            </w:r>
          </w:p>
        </w:tc>
      </w:tr>
    </w:tbl>
    <w:p w14:paraId="2AB9656C" w14:textId="3F6FA46F" w:rsidR="00897898" w:rsidRDefault="00366DBD" w:rsidP="00897898">
      <w:pPr>
        <w:pStyle w:val="Heading4"/>
      </w:pPr>
      <w:bookmarkStart w:id="52" w:name="_Toc528065171"/>
      <w:r>
        <w:t>5.1.5</w:t>
      </w:r>
      <w:r w:rsidR="00B564D1">
        <w:t>.5</w:t>
      </w:r>
      <w:r w:rsidR="00897898" w:rsidRPr="009B7AF2">
        <w:t> </w:t>
      </w:r>
      <w:r w:rsidR="00897898">
        <w:t xml:space="preserve">ACS </w:t>
      </w:r>
      <w:r w:rsidR="008B7968">
        <w:rPr>
          <w:lang w:val="en-US"/>
        </w:rPr>
        <w:t>Control Set</w:t>
      </w:r>
      <w:r w:rsidR="00897898" w:rsidRPr="009B7AF2">
        <w:t xml:space="preserve"> Object Type</w:t>
      </w:r>
      <w:bookmarkEnd w:id="52"/>
    </w:p>
    <w:p w14:paraId="2574A732" w14:textId="77777777" w:rsidR="00897898" w:rsidRDefault="00897898" w:rsidP="00897898">
      <w:pPr>
        <w:pBdr>
          <w:top w:val="nil"/>
          <w:left w:val="nil"/>
          <w:bottom w:val="nil"/>
          <w:right w:val="nil"/>
          <w:between w:val="nil"/>
        </w:pBdr>
        <w:spacing w:line="331" w:lineRule="auto"/>
        <w:rPr>
          <w:b/>
        </w:rPr>
      </w:pPr>
    </w:p>
    <w:p w14:paraId="073EDD2B" w14:textId="7A015893" w:rsidR="00897898" w:rsidRDefault="00897898" w:rsidP="00897898">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sidR="00342E3B">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sidR="008B7968">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p>
    <w:p w14:paraId="59CBF6B1" w14:textId="77777777" w:rsidR="00897898" w:rsidRDefault="00897898" w:rsidP="00897898">
      <w:pPr>
        <w:pBdr>
          <w:top w:val="nil"/>
          <w:left w:val="nil"/>
          <w:bottom w:val="nil"/>
          <w:right w:val="nil"/>
          <w:between w:val="nil"/>
        </w:pBdr>
        <w:spacing w:line="331" w:lineRule="auto"/>
        <w:rPr>
          <w:rFonts w:eastAsia="Consolas"/>
          <w:bCs/>
          <w:iCs/>
          <w:color w:val="C7254E"/>
          <w:shd w:val="clear" w:color="auto" w:fill="F9F2F4"/>
          <w:lang w:val="en-US"/>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897898" w14:paraId="0D4E47D5" w14:textId="77777777" w:rsidTr="00366DBD">
        <w:tc>
          <w:tcPr>
            <w:tcW w:w="3400" w:type="dxa"/>
            <w:shd w:val="clear" w:color="auto" w:fill="073763"/>
            <w:tcMar>
              <w:top w:w="100" w:type="dxa"/>
              <w:left w:w="100" w:type="dxa"/>
              <w:bottom w:w="100" w:type="dxa"/>
              <w:right w:w="100" w:type="dxa"/>
            </w:tcMar>
          </w:tcPr>
          <w:p w14:paraId="213F6FA2" w14:textId="77777777" w:rsidR="00897898" w:rsidRDefault="00897898" w:rsidP="00366DB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9AA4D54" w14:textId="77777777" w:rsidR="00897898" w:rsidRDefault="00897898" w:rsidP="00366DB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35656130" w14:textId="77777777" w:rsidR="00897898" w:rsidRDefault="00897898" w:rsidP="00366DBD">
            <w:pPr>
              <w:widowControl w:val="0"/>
              <w:pBdr>
                <w:top w:val="nil"/>
                <w:left w:val="nil"/>
                <w:bottom w:val="nil"/>
                <w:right w:val="nil"/>
                <w:between w:val="nil"/>
              </w:pBdr>
              <w:spacing w:line="240" w:lineRule="auto"/>
              <w:rPr>
                <w:b/>
                <w:color w:val="FFFFFF"/>
              </w:rPr>
            </w:pPr>
            <w:r>
              <w:rPr>
                <w:b/>
                <w:color w:val="FFFFFF"/>
              </w:rPr>
              <w:t>Description</w:t>
            </w:r>
          </w:p>
        </w:tc>
      </w:tr>
      <w:tr w:rsidR="00897898" w:rsidRPr="001F3CCF" w14:paraId="20C5714C" w14:textId="77777777" w:rsidTr="00366DBD">
        <w:tc>
          <w:tcPr>
            <w:tcW w:w="3400" w:type="dxa"/>
            <w:shd w:val="clear" w:color="auto" w:fill="auto"/>
            <w:tcMar>
              <w:top w:w="100" w:type="dxa"/>
              <w:left w:w="100" w:type="dxa"/>
              <w:bottom w:w="100" w:type="dxa"/>
              <w:right w:w="100" w:type="dxa"/>
            </w:tcMar>
          </w:tcPr>
          <w:p w14:paraId="081C0F34" w14:textId="5E8A640B" w:rsidR="00897898" w:rsidRPr="00897898" w:rsidRDefault="00897898" w:rsidP="00897898">
            <w:pPr>
              <w:widowControl w:val="0"/>
              <w:pBdr>
                <w:top w:val="nil"/>
                <w:left w:val="nil"/>
                <w:bottom w:val="nil"/>
                <w:right w:val="nil"/>
                <w:between w:val="nil"/>
              </w:pBdr>
              <w:spacing w:line="240" w:lineRule="auto"/>
              <w:rPr>
                <w:rFonts w:ascii="Consolas" w:eastAsia="Consolas" w:hAnsi="Consolas" w:cs="Consolas"/>
                <w:b/>
                <w:bCs/>
                <w:lang w:val="en-US"/>
              </w:rPr>
            </w:pPr>
            <w:del w:id="53" w:author="Piazza, Rich" w:date="2019-10-02T11:42:00Z">
              <w:r w:rsidRPr="00897898" w:rsidDel="00F72E5B">
                <w:rPr>
                  <w:rFonts w:ascii="Consolas" w:eastAsia="Consolas" w:hAnsi="Consolas" w:cs="Consolas"/>
                  <w:b/>
                  <w:bCs/>
                  <w:lang w:val="en-US"/>
                </w:rPr>
                <w:delText>capco_</w:delText>
              </w:r>
            </w:del>
            <w:r w:rsidRPr="00897898">
              <w:rPr>
                <w:rFonts w:ascii="Consolas" w:eastAsia="Consolas" w:hAnsi="Consolas" w:cs="Consolas"/>
                <w:b/>
                <w:bCs/>
                <w:lang w:val="en-US"/>
              </w:rPr>
              <w:t>classification</w:t>
            </w:r>
          </w:p>
          <w:p w14:paraId="4DFA3C47" w14:textId="0B8306A9" w:rsidR="00897898" w:rsidRPr="001F3CCF" w:rsidRDefault="00897898" w:rsidP="00897898">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13E73BC6" w14:textId="4D1647E7" w:rsidR="00897898" w:rsidRDefault="00B564D1" w:rsidP="00366DB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36A2922" w14:textId="2D1FF0FF" w:rsidR="00897898" w:rsidRDefault="00B564D1" w:rsidP="00366DBD">
            <w:pPr>
              <w:widowControl w:val="0"/>
              <w:pBdr>
                <w:top w:val="nil"/>
                <w:left w:val="nil"/>
                <w:bottom w:val="nil"/>
                <w:right w:val="nil"/>
                <w:between w:val="nil"/>
              </w:pBdr>
              <w:spacing w:line="240" w:lineRule="auto"/>
              <w:rPr>
                <w:ins w:id="54" w:author="Piazza, Rich" w:date="2019-10-02T13:33:00Z"/>
                <w:lang w:val="en-US"/>
              </w:rPr>
            </w:pPr>
            <w:r w:rsidRPr="00B564D1">
              <w:rPr>
                <w:lang w:val="en-US"/>
              </w:rPr>
              <w:t>This property contains information specifying the classification level</w:t>
            </w:r>
            <w:ins w:id="55" w:author="Piazza, Rich" w:date="2019-10-02T11:47:00Z">
              <w:r w:rsidR="00F72E5B">
                <w:rPr>
                  <w:lang w:val="en-US"/>
                </w:rPr>
                <w:t>.</w:t>
              </w:r>
            </w:ins>
            <w:del w:id="56" w:author="Piazza, Rich" w:date="2019-10-02T11:42:00Z">
              <w:r w:rsidRPr="00B564D1" w:rsidDel="00F72E5B">
                <w:rPr>
                  <w:lang w:val="en-US"/>
                </w:rPr>
                <w:delText xml:space="preserve">, SCI controls and dissemination markings as a string </w:delText>
              </w:r>
              <w:r w:rsidR="00A55DA3" w:rsidDel="00F72E5B">
                <w:rPr>
                  <w:lang w:val="en-US"/>
                </w:rPr>
                <w:delText>adhering to "</w:delText>
              </w:r>
              <w:r w:rsidR="00A55DA3" w:rsidRPr="00A55DA3" w:rsidDel="00F72E5B">
                <w:rPr>
                  <w:lang w:val="en-US"/>
                </w:rPr>
                <w:delText>Intelligence Community Authorized Classification and Control Markings, Register and Manual (Version 5.1)</w:delText>
              </w:r>
              <w:r w:rsidR="00A55DA3" w:rsidDel="00F72E5B">
                <w:rPr>
                  <w:lang w:val="en-US"/>
                </w:rPr>
                <w:delText>" [ref]</w:delText>
              </w:r>
            </w:del>
          </w:p>
          <w:p w14:paraId="3D6D4413" w14:textId="23D953C9" w:rsidR="00675E05" w:rsidRDefault="00675E05" w:rsidP="00366DBD">
            <w:pPr>
              <w:widowControl w:val="0"/>
              <w:pBdr>
                <w:top w:val="nil"/>
                <w:left w:val="nil"/>
                <w:bottom w:val="nil"/>
                <w:right w:val="nil"/>
                <w:between w:val="nil"/>
              </w:pBdr>
              <w:spacing w:line="240" w:lineRule="auto"/>
              <w:rPr>
                <w:ins w:id="57" w:author="Piazza, Rich" w:date="2019-10-02T13:33:00Z"/>
                <w:lang w:val="en-US"/>
              </w:rPr>
            </w:pPr>
          </w:p>
          <w:p w14:paraId="6370196A" w14:textId="5E8BD7B7" w:rsidR="00675E05" w:rsidRDefault="00675E05" w:rsidP="00366DBD">
            <w:pPr>
              <w:widowControl w:val="0"/>
              <w:pBdr>
                <w:top w:val="nil"/>
                <w:left w:val="nil"/>
                <w:bottom w:val="nil"/>
                <w:right w:val="nil"/>
                <w:between w:val="nil"/>
              </w:pBdr>
              <w:spacing w:line="240" w:lineRule="auto"/>
              <w:rPr>
                <w:ins w:id="58" w:author="Piazza, Rich" w:date="2019-10-02T11:47:00Z"/>
                <w:lang w:val="en-US"/>
              </w:rPr>
            </w:pPr>
            <w:ins w:id="59" w:author="Piazza, Rich" w:date="2019-10-02T13:33:00Z">
              <w:r w:rsidRPr="0056085D">
                <w:rPr>
                  <w:lang w:val="en-US"/>
                </w:rPr>
                <w:t>The Classification token contains the classification of the data based on the Executive Order 13526, Classified National Security Information (Reference 23) and the Information Security Manual (ISM) (Reference 17) marking system. Unclassified information will include a classification marking.</w:t>
              </w:r>
            </w:ins>
          </w:p>
          <w:p w14:paraId="22494BC6" w14:textId="77777777" w:rsidR="00F72E5B" w:rsidRDefault="00F72E5B" w:rsidP="00366DBD">
            <w:pPr>
              <w:widowControl w:val="0"/>
              <w:pBdr>
                <w:top w:val="nil"/>
                <w:left w:val="nil"/>
                <w:bottom w:val="nil"/>
                <w:right w:val="nil"/>
                <w:between w:val="nil"/>
              </w:pBdr>
              <w:spacing w:line="240" w:lineRule="auto"/>
              <w:rPr>
                <w:ins w:id="60" w:author="Piazza, Rich" w:date="2019-10-02T11:47:00Z"/>
                <w:lang w:val="en-US"/>
              </w:rPr>
            </w:pPr>
          </w:p>
          <w:p w14:paraId="28ECD573" w14:textId="291C2EF8" w:rsidR="00F72E5B" w:rsidRPr="001F3CCF" w:rsidRDefault="00F72E5B" w:rsidP="00366DBD">
            <w:pPr>
              <w:widowControl w:val="0"/>
              <w:pBdr>
                <w:top w:val="nil"/>
                <w:left w:val="nil"/>
                <w:bottom w:val="nil"/>
                <w:right w:val="nil"/>
                <w:between w:val="nil"/>
              </w:pBdr>
              <w:spacing w:line="240" w:lineRule="auto"/>
              <w:rPr>
                <w:lang w:val="en-US"/>
              </w:rPr>
            </w:pPr>
            <w:ins w:id="61" w:author="Piazza, Rich" w:date="2019-10-02T11:47:00Z">
              <w:r>
                <w:rPr>
                  <w:lang w:val="en-US"/>
                </w:rPr>
                <w:t xml:space="preserve">The value of this property </w:t>
              </w:r>
              <w:r w:rsidRPr="00F72E5B">
                <w:rPr>
                  <w:b/>
                  <w:bCs/>
                  <w:lang w:val="en-US"/>
                  <w:rPrChange w:id="62" w:author="Piazza, Rich" w:date="2019-10-02T11:47:00Z">
                    <w:rPr>
                      <w:lang w:val="en-US"/>
                    </w:rPr>
                  </w:rPrChange>
                </w:rPr>
                <w:t>MUST</w:t>
              </w:r>
              <w:r>
                <w:rPr>
                  <w:lang w:val="en-US"/>
                </w:rPr>
                <w:t xml:space="preserve"> be one of the following:  U, C, S, TS.</w:t>
              </w:r>
            </w:ins>
          </w:p>
        </w:tc>
      </w:tr>
      <w:tr w:rsidR="00F72E5B" w:rsidRPr="001F3CCF" w14:paraId="466121B6" w14:textId="77777777" w:rsidTr="00366DBD">
        <w:trPr>
          <w:ins w:id="63" w:author="Piazza, Rich" w:date="2019-10-02T11:48:00Z"/>
        </w:trPr>
        <w:tc>
          <w:tcPr>
            <w:tcW w:w="3400" w:type="dxa"/>
            <w:shd w:val="clear" w:color="auto" w:fill="auto"/>
            <w:tcMar>
              <w:top w:w="100" w:type="dxa"/>
              <w:left w:w="100" w:type="dxa"/>
              <w:bottom w:w="100" w:type="dxa"/>
              <w:right w:w="100" w:type="dxa"/>
            </w:tcMar>
          </w:tcPr>
          <w:p w14:paraId="388815C7" w14:textId="1D6A7BD8" w:rsidR="00F72E5B" w:rsidRPr="00B564D1" w:rsidRDefault="00AD0F92" w:rsidP="00B564D1">
            <w:pPr>
              <w:widowControl w:val="0"/>
              <w:pBdr>
                <w:top w:val="nil"/>
                <w:left w:val="nil"/>
                <w:bottom w:val="nil"/>
                <w:right w:val="nil"/>
                <w:between w:val="nil"/>
              </w:pBdr>
              <w:spacing w:line="240" w:lineRule="auto"/>
              <w:rPr>
                <w:ins w:id="64" w:author="Piazza, Rich" w:date="2019-10-02T11:48:00Z"/>
                <w:rFonts w:ascii="Consolas" w:eastAsia="Consolas" w:hAnsi="Consolas" w:cs="Consolas"/>
                <w:b/>
                <w:bCs/>
                <w:lang w:val="en-US"/>
              </w:rPr>
            </w:pPr>
            <w:ins w:id="65" w:author="Piazza, Rich" w:date="2019-10-02T12:50:00Z">
              <w:r>
                <w:rPr>
                  <w:rFonts w:ascii="Consolas" w:eastAsia="Consolas" w:hAnsi="Consolas" w:cs="Consolas"/>
                  <w:b/>
                  <w:bCs/>
                  <w:lang w:val="en-US"/>
                </w:rPr>
                <w:t>e</w:t>
              </w:r>
            </w:ins>
            <w:ins w:id="66" w:author="Piazza, Rich" w:date="2019-10-02T11:48:00Z">
              <w:r w:rsidR="00F72E5B">
                <w:rPr>
                  <w:rFonts w:ascii="Consolas" w:eastAsia="Consolas" w:hAnsi="Consolas" w:cs="Consolas"/>
                  <w:b/>
                  <w:bCs/>
                  <w:lang w:val="en-US"/>
                </w:rPr>
                <w:t>ntitlements</w:t>
              </w:r>
            </w:ins>
            <w:ins w:id="67" w:author="Piazza, Rich" w:date="2019-10-02T13:40:00Z">
              <w:r w:rsidR="0028282C">
                <w:rPr>
                  <w:rFonts w:ascii="Consolas" w:eastAsia="Consolas" w:hAnsi="Consolas" w:cs="Consolas"/>
                  <w:b/>
                  <w:bCs/>
                  <w:lang w:val="en-US"/>
                </w:rPr>
                <w:t xml:space="preserve"> </w:t>
              </w:r>
            </w:ins>
            <w:ins w:id="68" w:author="Piazza, Rich" w:date="2019-10-02T11:56:00Z">
              <w:r w:rsidR="0059377A" w:rsidRPr="0028282C">
                <w:rPr>
                  <w:rFonts w:ascii="Consolas" w:eastAsia="Consolas" w:hAnsi="Consolas" w:cs="Consolas"/>
                  <w:lang w:val="en-US"/>
                  <w:rPrChange w:id="69" w:author="Piazza, Rich" w:date="2019-10-02T13:40:00Z">
                    <w:rPr>
                      <w:rFonts w:ascii="Consolas" w:eastAsia="Consolas" w:hAnsi="Consolas" w:cs="Consolas"/>
                      <w:b/>
                      <w:bCs/>
                      <w:lang w:val="en-US"/>
                    </w:rPr>
                  </w:rPrChange>
                </w:rPr>
                <w:t>(optional)</w:t>
              </w:r>
            </w:ins>
          </w:p>
        </w:tc>
        <w:tc>
          <w:tcPr>
            <w:tcW w:w="2180" w:type="dxa"/>
            <w:shd w:val="clear" w:color="auto" w:fill="auto"/>
            <w:tcMar>
              <w:top w:w="100" w:type="dxa"/>
              <w:left w:w="100" w:type="dxa"/>
              <w:bottom w:w="100" w:type="dxa"/>
              <w:right w:w="100" w:type="dxa"/>
            </w:tcMar>
          </w:tcPr>
          <w:p w14:paraId="57B8324E" w14:textId="6220CBBA" w:rsidR="00F72E5B" w:rsidRDefault="00F72E5B" w:rsidP="00B564D1">
            <w:pPr>
              <w:pBdr>
                <w:top w:val="nil"/>
                <w:left w:val="nil"/>
                <w:bottom w:val="nil"/>
                <w:right w:val="nil"/>
                <w:between w:val="nil"/>
              </w:pBdr>
              <w:rPr>
                <w:ins w:id="70" w:author="Piazza, Rich" w:date="2019-10-02T11:48:00Z"/>
                <w:rFonts w:ascii="Consolas" w:eastAsia="Consolas" w:hAnsi="Consolas" w:cs="Consolas"/>
                <w:color w:val="C7254E"/>
                <w:shd w:val="clear" w:color="auto" w:fill="F9F2F4"/>
              </w:rPr>
            </w:pPr>
            <w:ins w:id="71" w:author="Piazza, Rich" w:date="2019-10-02T11:48:00Z">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ins>
          </w:p>
        </w:tc>
        <w:tc>
          <w:tcPr>
            <w:tcW w:w="3780" w:type="dxa"/>
            <w:shd w:val="clear" w:color="auto" w:fill="auto"/>
            <w:tcMar>
              <w:top w:w="100" w:type="dxa"/>
              <w:left w:w="100" w:type="dxa"/>
              <w:bottom w:w="100" w:type="dxa"/>
              <w:right w:w="100" w:type="dxa"/>
            </w:tcMar>
          </w:tcPr>
          <w:p w14:paraId="11958289" w14:textId="74BC89B8" w:rsidR="00F72E5B" w:rsidRDefault="00F72E5B" w:rsidP="00B564D1">
            <w:pPr>
              <w:widowControl w:val="0"/>
              <w:pBdr>
                <w:top w:val="nil"/>
                <w:left w:val="nil"/>
                <w:bottom w:val="nil"/>
                <w:right w:val="nil"/>
                <w:between w:val="nil"/>
              </w:pBdr>
              <w:spacing w:line="240" w:lineRule="auto"/>
              <w:rPr>
                <w:ins w:id="72" w:author="Piazza, Rich" w:date="2019-10-02T12:08:00Z"/>
                <w:lang w:val="en-US"/>
              </w:rPr>
            </w:pPr>
            <w:ins w:id="73" w:author="Piazza, Rich" w:date="2019-10-02T11:52:00Z">
              <w:r>
                <w:rPr>
                  <w:lang w:val="en-US"/>
                </w:rPr>
                <w:t>This property contains of list of entitl</w:t>
              </w:r>
              <w:r w:rsidR="0059377A">
                <w:rPr>
                  <w:lang w:val="en-US"/>
                </w:rPr>
                <w:t>ements.  An entitlement can be one of the following:  SCI</w:t>
              </w:r>
            </w:ins>
            <w:ins w:id="74" w:author="Piazza, Rich" w:date="2019-10-02T12:11:00Z">
              <w:r w:rsidR="00CE0149">
                <w:rPr>
                  <w:lang w:val="en-US"/>
                </w:rPr>
                <w:t xml:space="preserve"> (</w:t>
              </w:r>
            </w:ins>
            <w:ins w:id="75" w:author="Piazza, Rich" w:date="2019-10-02T12:12:00Z">
              <w:r w:rsidR="00CE0149">
                <w:rPr>
                  <w:lang w:val="en-US"/>
                </w:rPr>
                <w:t>sensitive compartmented information</w:t>
              </w:r>
              <w:proofErr w:type="gramStart"/>
              <w:r w:rsidR="00CE0149">
                <w:rPr>
                  <w:lang w:val="en-US"/>
                </w:rPr>
                <w:t>)</w:t>
              </w:r>
            </w:ins>
            <w:ins w:id="76" w:author="Piazza, Rich" w:date="2019-10-02T11:52:00Z">
              <w:r w:rsidR="0059377A">
                <w:rPr>
                  <w:lang w:val="en-US"/>
                </w:rPr>
                <w:t>,</w:t>
              </w:r>
            </w:ins>
            <w:ins w:id="77" w:author="Piazza, Rich" w:date="2019-10-02T12:11:00Z">
              <w:r w:rsidR="00CE0149">
                <w:rPr>
                  <w:lang w:val="en-US"/>
                </w:rPr>
                <w:t xml:space="preserve"> </w:t>
              </w:r>
            </w:ins>
            <w:ins w:id="78" w:author="Piazza, Rich" w:date="2019-10-02T11:52:00Z">
              <w:r w:rsidR="0059377A">
                <w:rPr>
                  <w:lang w:val="en-US"/>
                </w:rPr>
                <w:t xml:space="preserve"> L</w:t>
              </w:r>
            </w:ins>
            <w:ins w:id="79" w:author="Piazza, Rich" w:date="2019-10-02T13:34:00Z">
              <w:r w:rsidR="00675E05">
                <w:rPr>
                  <w:lang w:val="en-US"/>
                </w:rPr>
                <w:t>A</w:t>
              </w:r>
            </w:ins>
            <w:ins w:id="80" w:author="Piazza, Rich" w:date="2019-10-02T11:52:00Z">
              <w:r w:rsidR="0059377A">
                <w:rPr>
                  <w:lang w:val="en-US"/>
                </w:rPr>
                <w:t>C</w:t>
              </w:r>
              <w:proofErr w:type="gramEnd"/>
              <w:r w:rsidR="0059377A">
                <w:rPr>
                  <w:lang w:val="en-US"/>
                </w:rPr>
                <w:t xml:space="preserve"> (logical </w:t>
              </w:r>
            </w:ins>
            <w:ins w:id="81" w:author="Piazza, Rich" w:date="2019-10-02T11:53:00Z">
              <w:r w:rsidR="0059377A">
                <w:rPr>
                  <w:lang w:val="en-US"/>
                </w:rPr>
                <w:t>authority category), COI (community of interest)</w:t>
              </w:r>
            </w:ins>
            <w:ins w:id="82" w:author="Piazza, Rich" w:date="2019-10-02T11:58:00Z">
              <w:r w:rsidR="0059377A">
                <w:rPr>
                  <w:lang w:val="en-US"/>
                </w:rPr>
                <w:t>, CUI (</w:t>
              </w:r>
            </w:ins>
            <w:ins w:id="83" w:author="Piazza, Rich" w:date="2019-10-02T12:06:00Z">
              <w:r w:rsidR="00CE0149">
                <w:rPr>
                  <w:lang w:val="en-US"/>
                </w:rPr>
                <w:t>controlled unclassified information</w:t>
              </w:r>
            </w:ins>
            <w:ins w:id="84" w:author="Piazza, Rich" w:date="2019-10-02T11:58:00Z">
              <w:r w:rsidR="0059377A">
                <w:rPr>
                  <w:lang w:val="en-US"/>
                </w:rPr>
                <w:t>), FD (</w:t>
              </w:r>
            </w:ins>
            <w:ins w:id="85" w:author="Piazza, Rich" w:date="2019-10-02T12:07:00Z">
              <w:r w:rsidR="00CE0149">
                <w:rPr>
                  <w:lang w:val="en-US"/>
                </w:rPr>
                <w:t>formal determination</w:t>
              </w:r>
            </w:ins>
            <w:ins w:id="86" w:author="Piazza, Rich" w:date="2019-10-02T11:58:00Z">
              <w:r w:rsidR="0059377A">
                <w:rPr>
                  <w:lang w:val="en-US"/>
                </w:rPr>
                <w:t>) or CVT (</w:t>
              </w:r>
            </w:ins>
            <w:ins w:id="87" w:author="Piazza, Rich" w:date="2019-10-02T12:07:00Z">
              <w:r w:rsidR="00CE0149">
                <w:rPr>
                  <w:lang w:val="en-US"/>
                </w:rPr>
                <w:t>caveat</w:t>
              </w:r>
            </w:ins>
            <w:ins w:id="88" w:author="Piazza, Rich" w:date="2019-10-02T11:58:00Z">
              <w:r w:rsidR="0059377A">
                <w:rPr>
                  <w:lang w:val="en-US"/>
                </w:rPr>
                <w:t>)</w:t>
              </w:r>
            </w:ins>
            <w:ins w:id="89" w:author="Piazza, Rich" w:date="2019-10-02T12:08:00Z">
              <w:r w:rsidR="00CE0149">
                <w:rPr>
                  <w:lang w:val="en-US"/>
                </w:rPr>
                <w:t>.</w:t>
              </w:r>
            </w:ins>
          </w:p>
          <w:p w14:paraId="7EDAB097" w14:textId="26B57DBA" w:rsidR="00CE0149" w:rsidRDefault="00CE0149" w:rsidP="00B564D1">
            <w:pPr>
              <w:widowControl w:val="0"/>
              <w:pBdr>
                <w:top w:val="nil"/>
                <w:left w:val="nil"/>
                <w:bottom w:val="nil"/>
                <w:right w:val="nil"/>
                <w:between w:val="nil"/>
              </w:pBdr>
              <w:spacing w:line="240" w:lineRule="auto"/>
              <w:rPr>
                <w:ins w:id="90" w:author="Piazza, Rich" w:date="2019-10-02T12:08:00Z"/>
                <w:lang w:val="en-US"/>
              </w:rPr>
            </w:pPr>
          </w:p>
          <w:p w14:paraId="1BA51F91" w14:textId="1ABA1B1E" w:rsidR="00CE0149" w:rsidRDefault="00CE0149" w:rsidP="00B564D1">
            <w:pPr>
              <w:widowControl w:val="0"/>
              <w:pBdr>
                <w:top w:val="nil"/>
                <w:left w:val="nil"/>
                <w:bottom w:val="nil"/>
                <w:right w:val="nil"/>
                <w:between w:val="nil"/>
              </w:pBdr>
              <w:spacing w:line="240" w:lineRule="auto"/>
              <w:rPr>
                <w:ins w:id="91" w:author="Piazza, Rich" w:date="2019-10-02T13:37:00Z"/>
                <w:lang w:val="en-US"/>
              </w:rPr>
            </w:pPr>
            <w:ins w:id="92" w:author="Piazza, Rich" w:date="2019-10-02T12:08:00Z">
              <w:r>
                <w:rPr>
                  <w:lang w:val="en-US"/>
                </w:rPr>
                <w:t>Each value consists of one of the above entitle</w:t>
              </w:r>
            </w:ins>
            <w:ins w:id="93" w:author="Piazza, Rich" w:date="2019-10-02T12:09:00Z">
              <w:r>
                <w:rPr>
                  <w:lang w:val="en-US"/>
                </w:rPr>
                <w:t>ment</w:t>
              </w:r>
            </w:ins>
            <w:ins w:id="94" w:author="Piazza, Rich" w:date="2019-10-02T12:12:00Z">
              <w:r>
                <w:rPr>
                  <w:lang w:val="en-US"/>
                </w:rPr>
                <w:t>s’ acronym</w:t>
              </w:r>
            </w:ins>
            <w:ins w:id="95" w:author="Piazza, Rich" w:date="2019-10-02T12:09:00Z">
              <w:r>
                <w:rPr>
                  <w:lang w:val="en-US"/>
                </w:rPr>
                <w:t>, followed by a colon (:), and then by an appropriate value for that entitlement.</w:t>
              </w:r>
            </w:ins>
          </w:p>
          <w:p w14:paraId="70AF1BF9" w14:textId="08D103A4" w:rsidR="00675E05" w:rsidRDefault="00675E05" w:rsidP="00B564D1">
            <w:pPr>
              <w:widowControl w:val="0"/>
              <w:pBdr>
                <w:top w:val="nil"/>
                <w:left w:val="nil"/>
                <w:bottom w:val="nil"/>
                <w:right w:val="nil"/>
                <w:between w:val="nil"/>
              </w:pBdr>
              <w:spacing w:line="240" w:lineRule="auto"/>
              <w:rPr>
                <w:ins w:id="96" w:author="Piazza, Rich" w:date="2019-10-02T13:37:00Z"/>
                <w:lang w:val="en-US"/>
              </w:rPr>
            </w:pPr>
          </w:p>
          <w:p w14:paraId="55855882" w14:textId="05EAAE85" w:rsidR="00675E05" w:rsidRDefault="00675E05" w:rsidP="00B564D1">
            <w:pPr>
              <w:widowControl w:val="0"/>
              <w:pBdr>
                <w:top w:val="nil"/>
                <w:left w:val="nil"/>
                <w:bottom w:val="nil"/>
                <w:right w:val="nil"/>
                <w:between w:val="nil"/>
              </w:pBdr>
              <w:spacing w:line="240" w:lineRule="auto"/>
              <w:rPr>
                <w:ins w:id="97" w:author="Piazza, Rich" w:date="2019-10-02T13:39:00Z"/>
                <w:lang w:val="en-US"/>
              </w:rPr>
            </w:pPr>
            <w:ins w:id="98" w:author="Piazza, Rich" w:date="2019-10-02T13:38:00Z">
              <w:r>
                <w:rPr>
                  <w:lang w:val="en-US"/>
                </w:rPr>
                <w:t xml:space="preserve">The appropriate values for </w:t>
              </w:r>
              <w:r>
                <w:rPr>
                  <w:lang w:val="en-US"/>
                </w:rPr>
                <w:t xml:space="preserve">LAC represent classes of </w:t>
              </w:r>
            </w:ins>
            <w:ins w:id="99" w:author="Piazza, Rich" w:date="2019-10-02T13:37:00Z">
              <w:r w:rsidRPr="00B564D1">
                <w:rPr>
                  <w:lang w:val="en-US"/>
                </w:rPr>
                <w:t>authority upon which data can be generated or acquired and that can be used to apply mandatory special access control and handling policies</w:t>
              </w:r>
            </w:ins>
            <w:ins w:id="100" w:author="Piazza, Rich" w:date="2019-10-02T13:39:00Z">
              <w:r>
                <w:rPr>
                  <w:lang w:val="en-US"/>
                </w:rPr>
                <w:t>.</w:t>
              </w:r>
            </w:ins>
          </w:p>
          <w:p w14:paraId="1735E069" w14:textId="08EEE98D" w:rsidR="00675E05" w:rsidRDefault="00675E05" w:rsidP="00B564D1">
            <w:pPr>
              <w:widowControl w:val="0"/>
              <w:pBdr>
                <w:top w:val="nil"/>
                <w:left w:val="nil"/>
                <w:bottom w:val="nil"/>
                <w:right w:val="nil"/>
                <w:between w:val="nil"/>
              </w:pBdr>
              <w:spacing w:line="240" w:lineRule="auto"/>
              <w:rPr>
                <w:ins w:id="101" w:author="Piazza, Rich" w:date="2019-10-02T13:39:00Z"/>
                <w:lang w:val="en-US"/>
              </w:rPr>
            </w:pPr>
          </w:p>
          <w:p w14:paraId="50826BB0" w14:textId="4ADA8236" w:rsidR="00675E05" w:rsidRDefault="00675E05" w:rsidP="00B564D1">
            <w:pPr>
              <w:widowControl w:val="0"/>
              <w:pBdr>
                <w:top w:val="nil"/>
                <w:left w:val="nil"/>
                <w:bottom w:val="nil"/>
                <w:right w:val="nil"/>
                <w:between w:val="nil"/>
              </w:pBdr>
              <w:spacing w:line="240" w:lineRule="auto"/>
              <w:rPr>
                <w:ins w:id="102" w:author="Piazza, Rich" w:date="2019-10-02T12:38:00Z"/>
                <w:lang w:val="en-US"/>
              </w:rPr>
            </w:pPr>
            <w:ins w:id="103" w:author="Piazza, Rich" w:date="2019-10-02T13:39:00Z">
              <w:r>
                <w:rPr>
                  <w:lang w:val="en-US"/>
                </w:rPr>
                <w:t xml:space="preserve">The appropriate values for </w:t>
              </w:r>
              <w:r>
                <w:rPr>
                  <w:lang w:val="en-US"/>
                </w:rPr>
                <w:t xml:space="preserve">COI </w:t>
              </w:r>
              <w:proofErr w:type="gramStart"/>
              <w:r w:rsidRPr="00461CEE">
                <w:rPr>
                  <w:lang w:val="en-US"/>
                </w:rPr>
                <w:t>identifies</w:t>
              </w:r>
              <w:proofErr w:type="gramEnd"/>
              <w:r w:rsidRPr="00461CEE">
                <w:rPr>
                  <w:lang w:val="en-US"/>
                </w:rPr>
                <w:t xml:space="preserve"> the limitation on the distribution of the resource based </w:t>
              </w:r>
              <w:r w:rsidRPr="00461CEE">
                <w:rPr>
                  <w:lang w:val="en-US"/>
                </w:rPr>
                <w:lastRenderedPageBreak/>
                <w:t xml:space="preserve">on membership in a closed, secure </w:t>
              </w:r>
              <w:r>
                <w:rPr>
                  <w:lang w:val="en-US"/>
                </w:rPr>
                <w:t>community of interest (</w:t>
              </w:r>
              <w:r w:rsidRPr="00461CEE">
                <w:rPr>
                  <w:lang w:val="en-US"/>
                </w:rPr>
                <w:t>COI</w:t>
              </w:r>
              <w:r>
                <w:rPr>
                  <w:lang w:val="en-US"/>
                </w:rPr>
                <w:t>).</w:t>
              </w:r>
              <w:r w:rsidRPr="00461CEE">
                <w:rPr>
                  <w:lang w:val="en-US"/>
                </w:rPr>
                <w:t xml:space="preserve"> COI membership is managed by the owners of the COI, possibly as a list of authorized users </w:t>
              </w:r>
              <w:proofErr w:type="gramStart"/>
              <w:r w:rsidRPr="00461CEE">
                <w:rPr>
                  <w:lang w:val="en-US"/>
                </w:rPr>
                <w:t>and/or servers</w:t>
              </w:r>
              <w:proofErr w:type="gramEnd"/>
              <w:r w:rsidRPr="00461CEE">
                <w:rPr>
                  <w:lang w:val="en-US"/>
                </w:rPr>
                <w:t>. </w:t>
              </w:r>
            </w:ins>
          </w:p>
          <w:p w14:paraId="7F84BD85" w14:textId="226795CC" w:rsidR="00A07353" w:rsidRDefault="00A07353" w:rsidP="00B564D1">
            <w:pPr>
              <w:widowControl w:val="0"/>
              <w:pBdr>
                <w:top w:val="nil"/>
                <w:left w:val="nil"/>
                <w:bottom w:val="nil"/>
                <w:right w:val="nil"/>
                <w:between w:val="nil"/>
              </w:pBdr>
              <w:spacing w:line="240" w:lineRule="auto"/>
              <w:rPr>
                <w:ins w:id="104" w:author="Piazza, Rich" w:date="2019-10-02T12:38:00Z"/>
                <w:lang w:val="en-US"/>
              </w:rPr>
            </w:pPr>
          </w:p>
          <w:p w14:paraId="7AEA7DF6" w14:textId="78629F01" w:rsidR="00A07353" w:rsidRDefault="00A07353" w:rsidP="00B564D1">
            <w:pPr>
              <w:widowControl w:val="0"/>
              <w:pBdr>
                <w:top w:val="nil"/>
                <w:left w:val="nil"/>
                <w:bottom w:val="nil"/>
                <w:right w:val="nil"/>
                <w:between w:val="nil"/>
              </w:pBdr>
              <w:spacing w:line="240" w:lineRule="auto"/>
              <w:rPr>
                <w:ins w:id="105" w:author="Piazza, Rich" w:date="2019-10-02T12:09:00Z"/>
                <w:lang w:val="en-US"/>
              </w:rPr>
            </w:pPr>
            <w:ins w:id="106" w:author="Piazza, Rich" w:date="2019-10-02T12:38:00Z">
              <w:r>
                <w:rPr>
                  <w:lang w:val="en-US"/>
                </w:rPr>
                <w:t xml:space="preserve">The appropriate values for CUI can be found in </w:t>
              </w:r>
            </w:ins>
            <w:ins w:id="107" w:author="Piazza, Rich" w:date="2019-10-02T12:40:00Z">
              <w:r>
                <w:rPr>
                  <w:lang w:val="en-US"/>
                </w:rPr>
                <w:t>the Controlled Unclassified Information List</w:t>
              </w:r>
            </w:ins>
            <w:ins w:id="108" w:author="Piazza, Rich" w:date="2019-10-02T12:41:00Z">
              <w:r>
                <w:rPr>
                  <w:rStyle w:val="FootnoteReference"/>
                  <w:lang w:val="en-US"/>
                </w:rPr>
                <w:footnoteReference w:id="2"/>
              </w:r>
            </w:ins>
          </w:p>
          <w:p w14:paraId="05197017" w14:textId="340BA848" w:rsidR="00CE0149" w:rsidRDefault="00CE0149" w:rsidP="00B564D1">
            <w:pPr>
              <w:widowControl w:val="0"/>
              <w:pBdr>
                <w:top w:val="nil"/>
                <w:left w:val="nil"/>
                <w:bottom w:val="nil"/>
                <w:right w:val="nil"/>
                <w:between w:val="nil"/>
              </w:pBdr>
              <w:spacing w:line="240" w:lineRule="auto"/>
              <w:rPr>
                <w:ins w:id="112" w:author="Piazza, Rich" w:date="2019-10-02T12:14:00Z"/>
                <w:lang w:val="en-US"/>
              </w:rPr>
            </w:pPr>
          </w:p>
          <w:p w14:paraId="3E43912C" w14:textId="39D314D4" w:rsidR="00CE0149" w:rsidRDefault="00CE0149" w:rsidP="00B564D1">
            <w:pPr>
              <w:widowControl w:val="0"/>
              <w:pBdr>
                <w:top w:val="nil"/>
                <w:left w:val="nil"/>
                <w:bottom w:val="nil"/>
                <w:right w:val="nil"/>
                <w:between w:val="nil"/>
              </w:pBdr>
              <w:spacing w:line="240" w:lineRule="auto"/>
              <w:rPr>
                <w:ins w:id="113" w:author="Piazza, Rich" w:date="2019-10-02T12:15:00Z"/>
                <w:lang w:val="en-US"/>
              </w:rPr>
            </w:pPr>
            <w:ins w:id="114" w:author="Piazza, Rich" w:date="2019-10-02T12:14:00Z">
              <w:r>
                <w:rPr>
                  <w:lang w:val="en-US"/>
                </w:rPr>
                <w:t xml:space="preserve">The appropriate values for FD </w:t>
              </w:r>
            </w:ins>
            <w:ins w:id="115" w:author="Piazza, Rich" w:date="2019-10-02T12:15:00Z">
              <w:r>
                <w:rPr>
                  <w:lang w:val="en-US"/>
                </w:rPr>
                <w:t xml:space="preserve">are </w:t>
              </w:r>
              <w:r w:rsidRPr="00CE0149">
                <w:rPr>
                  <w:lang w:val="en-US"/>
                </w:rPr>
                <w:t>PUBREL, NF, AIS, PII-NECESSARY-TO-UNDERSTAND-THREAT, PII-NOT-PRESENT, FOUO</w:t>
              </w:r>
            </w:ins>
          </w:p>
          <w:p w14:paraId="71D2D0B8" w14:textId="77777777" w:rsidR="00CE0149" w:rsidRDefault="00CE0149" w:rsidP="00B564D1">
            <w:pPr>
              <w:widowControl w:val="0"/>
              <w:pBdr>
                <w:top w:val="nil"/>
                <w:left w:val="nil"/>
                <w:bottom w:val="nil"/>
                <w:right w:val="nil"/>
                <w:between w:val="nil"/>
              </w:pBdr>
              <w:spacing w:line="240" w:lineRule="auto"/>
              <w:rPr>
                <w:ins w:id="116" w:author="Piazza, Rich" w:date="2019-10-02T12:09:00Z"/>
                <w:lang w:val="en-US"/>
              </w:rPr>
            </w:pPr>
          </w:p>
          <w:p w14:paraId="1EEEA766" w14:textId="4498C6B3" w:rsidR="00CE0149" w:rsidRDefault="00CE0149" w:rsidP="00B564D1">
            <w:pPr>
              <w:widowControl w:val="0"/>
              <w:pBdr>
                <w:top w:val="nil"/>
                <w:left w:val="nil"/>
                <w:bottom w:val="nil"/>
                <w:right w:val="nil"/>
                <w:between w:val="nil"/>
              </w:pBdr>
              <w:spacing w:line="240" w:lineRule="auto"/>
              <w:rPr>
                <w:ins w:id="117" w:author="Piazza, Rich" w:date="2019-10-02T11:53:00Z"/>
                <w:lang w:val="en-US"/>
              </w:rPr>
            </w:pPr>
            <w:ins w:id="118" w:author="Piazza, Rich" w:date="2019-10-02T12:13:00Z">
              <w:r>
                <w:rPr>
                  <w:lang w:val="en-US"/>
                </w:rPr>
                <w:t xml:space="preserve">The appropriate values for CVT are FISA </w:t>
              </w:r>
            </w:ins>
            <w:ins w:id="119" w:author="Piazza, Rich" w:date="2019-10-02T12:14:00Z">
              <w:r>
                <w:rPr>
                  <w:lang w:val="en-US"/>
                </w:rPr>
                <w:t>and POSSIBLEPII</w:t>
              </w:r>
            </w:ins>
          </w:p>
          <w:p w14:paraId="11AC8A8C" w14:textId="77777777" w:rsidR="0059377A" w:rsidRDefault="0059377A" w:rsidP="00B564D1">
            <w:pPr>
              <w:widowControl w:val="0"/>
              <w:pBdr>
                <w:top w:val="nil"/>
                <w:left w:val="nil"/>
                <w:bottom w:val="nil"/>
                <w:right w:val="nil"/>
                <w:between w:val="nil"/>
              </w:pBdr>
              <w:spacing w:line="240" w:lineRule="auto"/>
              <w:rPr>
                <w:ins w:id="120" w:author="Piazza, Rich" w:date="2019-10-02T11:53:00Z"/>
                <w:lang w:val="en-US"/>
              </w:rPr>
            </w:pPr>
          </w:p>
          <w:p w14:paraId="7E28620D" w14:textId="6251BF05" w:rsidR="0059377A" w:rsidRDefault="0059377A" w:rsidP="00B564D1">
            <w:pPr>
              <w:widowControl w:val="0"/>
              <w:pBdr>
                <w:top w:val="nil"/>
                <w:left w:val="nil"/>
                <w:bottom w:val="nil"/>
                <w:right w:val="nil"/>
                <w:between w:val="nil"/>
              </w:pBdr>
              <w:spacing w:line="240" w:lineRule="auto"/>
              <w:rPr>
                <w:ins w:id="121" w:author="Piazza, Rich" w:date="2019-10-02T11:53:00Z"/>
                <w:lang w:val="en-US"/>
              </w:rPr>
            </w:pPr>
            <w:ins w:id="122" w:author="Piazza, Rich" w:date="2019-10-02T11:53:00Z">
              <w:r>
                <w:rPr>
                  <w:lang w:val="en-US"/>
                </w:rPr>
                <w:t>Examples:</w:t>
              </w:r>
            </w:ins>
          </w:p>
          <w:p w14:paraId="751A1C6C" w14:textId="77777777" w:rsidR="0059377A" w:rsidRDefault="0059377A" w:rsidP="00B564D1">
            <w:pPr>
              <w:widowControl w:val="0"/>
              <w:pBdr>
                <w:top w:val="nil"/>
                <w:left w:val="nil"/>
                <w:bottom w:val="nil"/>
                <w:right w:val="nil"/>
                <w:between w:val="nil"/>
              </w:pBdr>
              <w:spacing w:line="240" w:lineRule="auto"/>
              <w:rPr>
                <w:ins w:id="123" w:author="Piazza, Rich" w:date="2019-10-02T11:53:00Z"/>
                <w:lang w:val="en-US"/>
              </w:rPr>
            </w:pPr>
          </w:p>
          <w:p w14:paraId="2E1DAD47" w14:textId="77777777" w:rsidR="0059377A" w:rsidRDefault="0059377A" w:rsidP="00B564D1">
            <w:pPr>
              <w:widowControl w:val="0"/>
              <w:pBdr>
                <w:top w:val="nil"/>
                <w:left w:val="nil"/>
                <w:bottom w:val="nil"/>
                <w:right w:val="nil"/>
                <w:between w:val="nil"/>
              </w:pBdr>
              <w:spacing w:line="240" w:lineRule="auto"/>
              <w:rPr>
                <w:ins w:id="124" w:author="Piazza, Rich" w:date="2019-10-02T11:53:00Z"/>
                <w:lang w:val="en-US"/>
              </w:rPr>
            </w:pPr>
            <w:ins w:id="125" w:author="Piazza, Rich" w:date="2019-10-02T11:53:00Z">
              <w:r w:rsidRPr="0059377A">
                <w:rPr>
                  <w:lang w:val="en-US"/>
                </w:rPr>
                <w:t>"SCI:SI",</w:t>
              </w:r>
            </w:ins>
          </w:p>
          <w:p w14:paraId="506ED152" w14:textId="438D3BE2" w:rsidR="0059377A" w:rsidRPr="00B564D1" w:rsidRDefault="0059377A" w:rsidP="00B564D1">
            <w:pPr>
              <w:widowControl w:val="0"/>
              <w:pBdr>
                <w:top w:val="nil"/>
                <w:left w:val="nil"/>
                <w:bottom w:val="nil"/>
                <w:right w:val="nil"/>
                <w:between w:val="nil"/>
              </w:pBdr>
              <w:spacing w:line="240" w:lineRule="auto"/>
              <w:rPr>
                <w:ins w:id="126" w:author="Piazza, Rich" w:date="2019-10-02T11:48:00Z"/>
                <w:lang w:val="en-US"/>
              </w:rPr>
            </w:pPr>
            <w:ins w:id="127" w:author="Piazza, Rich" w:date="2019-10-02T11:53:00Z">
              <w:r w:rsidRPr="0059377A">
                <w:rPr>
                  <w:lang w:val="en-US"/>
                </w:rPr>
                <w:t>"</w:t>
              </w:r>
              <w:proofErr w:type="gramStart"/>
              <w:r w:rsidRPr="0059377A">
                <w:rPr>
                  <w:lang w:val="en-US"/>
                </w:rPr>
                <w:t>LAC:LAC</w:t>
              </w:r>
              <w:proofErr w:type="gramEnd"/>
              <w:r w:rsidRPr="0059377A">
                <w:rPr>
                  <w:lang w:val="en-US"/>
                </w:rPr>
                <w:t>12345", "COI:NTOC_DHS_ECYBER_SVC_SHARE.NSA.NSA"</w:t>
              </w:r>
            </w:ins>
          </w:p>
        </w:tc>
      </w:tr>
      <w:tr w:rsidR="00B564D1" w:rsidRPr="001F3CCF" w14:paraId="53D9C675" w14:textId="77777777" w:rsidTr="00366DBD">
        <w:tc>
          <w:tcPr>
            <w:tcW w:w="3400" w:type="dxa"/>
            <w:shd w:val="clear" w:color="auto" w:fill="auto"/>
            <w:tcMar>
              <w:top w:w="100" w:type="dxa"/>
              <w:left w:w="100" w:type="dxa"/>
              <w:bottom w:w="100" w:type="dxa"/>
              <w:right w:w="100" w:type="dxa"/>
            </w:tcMar>
          </w:tcPr>
          <w:p w14:paraId="05E620EA" w14:textId="77777777" w:rsidR="0059377A" w:rsidRDefault="0059377A" w:rsidP="00B564D1">
            <w:pPr>
              <w:widowControl w:val="0"/>
              <w:pBdr>
                <w:top w:val="nil"/>
                <w:left w:val="nil"/>
                <w:bottom w:val="nil"/>
                <w:right w:val="nil"/>
                <w:between w:val="nil"/>
              </w:pBdr>
              <w:spacing w:line="240" w:lineRule="auto"/>
              <w:rPr>
                <w:ins w:id="128" w:author="Piazza, Rich" w:date="2019-10-02T11:56:00Z"/>
                <w:rFonts w:ascii="Consolas" w:eastAsia="Consolas" w:hAnsi="Consolas" w:cs="Consolas"/>
                <w:b/>
                <w:bCs/>
                <w:lang w:val="en-US"/>
              </w:rPr>
            </w:pPr>
            <w:proofErr w:type="spellStart"/>
            <w:ins w:id="129" w:author="Piazza, Rich" w:date="2019-10-02T11:54:00Z">
              <w:r>
                <w:rPr>
                  <w:rFonts w:ascii="Consolas" w:eastAsia="Consolas" w:hAnsi="Consolas" w:cs="Consolas"/>
                  <w:b/>
                  <w:bCs/>
                  <w:lang w:val="en-US"/>
                </w:rPr>
                <w:lastRenderedPageBreak/>
                <w:t>permitted</w:t>
              </w:r>
            </w:ins>
            <w:ins w:id="130" w:author="Piazza, Rich" w:date="2019-10-02T11:55:00Z">
              <w:r>
                <w:rPr>
                  <w:rFonts w:ascii="Consolas" w:eastAsia="Consolas" w:hAnsi="Consolas" w:cs="Consolas"/>
                  <w:b/>
                  <w:bCs/>
                  <w:lang w:val="en-US"/>
                </w:rPr>
                <w:t>_nationalities</w:t>
              </w:r>
            </w:ins>
            <w:proofErr w:type="spellEnd"/>
          </w:p>
          <w:p w14:paraId="5A3D75B4" w14:textId="034840AF" w:rsidR="00B564D1" w:rsidRPr="00B564D1" w:rsidDel="0059377A" w:rsidRDefault="0059377A" w:rsidP="00B564D1">
            <w:pPr>
              <w:widowControl w:val="0"/>
              <w:pBdr>
                <w:top w:val="nil"/>
                <w:left w:val="nil"/>
                <w:bottom w:val="nil"/>
                <w:right w:val="nil"/>
                <w:between w:val="nil"/>
              </w:pBdr>
              <w:spacing w:line="240" w:lineRule="auto"/>
              <w:rPr>
                <w:del w:id="131" w:author="Piazza, Rich" w:date="2019-10-02T11:54:00Z"/>
                <w:rFonts w:ascii="Consolas" w:eastAsia="Consolas" w:hAnsi="Consolas" w:cs="Consolas"/>
                <w:b/>
                <w:bCs/>
                <w:lang w:val="en-US"/>
              </w:rPr>
            </w:pPr>
            <w:ins w:id="132" w:author="Piazza, Rich" w:date="2019-10-02T11:56:00Z">
              <w:r>
                <w:rPr>
                  <w:rFonts w:ascii="Consolas" w:eastAsia="Consolas" w:hAnsi="Consolas" w:cs="Consolas"/>
                  <w:b/>
                  <w:bCs/>
                  <w:lang w:val="en-US"/>
                </w:rPr>
                <w:t>(optional)</w:t>
              </w:r>
            </w:ins>
            <w:del w:id="133" w:author="Piazza, Rich" w:date="2019-10-02T11:54:00Z">
              <w:r w:rsidR="00B564D1" w:rsidRPr="00B564D1" w:rsidDel="0059377A">
                <w:rPr>
                  <w:rFonts w:ascii="Consolas" w:eastAsia="Consolas" w:hAnsi="Consolas" w:cs="Consolas"/>
                  <w:b/>
                  <w:bCs/>
                  <w:lang w:val="en-US"/>
                </w:rPr>
                <w:delText>logical_authority_category</w:delText>
              </w:r>
            </w:del>
          </w:p>
          <w:p w14:paraId="3D88E10D" w14:textId="438F2758" w:rsidR="00B564D1" w:rsidRPr="00897898" w:rsidRDefault="00B564D1" w:rsidP="00B564D1">
            <w:pPr>
              <w:widowControl w:val="0"/>
              <w:pBdr>
                <w:top w:val="nil"/>
                <w:left w:val="nil"/>
                <w:bottom w:val="nil"/>
                <w:right w:val="nil"/>
                <w:between w:val="nil"/>
              </w:pBdr>
              <w:spacing w:line="240" w:lineRule="auto"/>
              <w:rPr>
                <w:rFonts w:ascii="Consolas" w:eastAsia="Consolas" w:hAnsi="Consolas" w:cs="Consolas"/>
                <w:b/>
                <w:bCs/>
                <w:lang w:val="en-US"/>
              </w:rPr>
            </w:pPr>
            <w:del w:id="134" w:author="Piazza, Rich" w:date="2019-10-02T11:54:00Z">
              <w:r w:rsidRPr="00212D18" w:rsidDel="0059377A">
                <w:rPr>
                  <w:color w:val="000000"/>
                </w:rPr>
                <w:delText>(optional)</w:delText>
              </w:r>
            </w:del>
          </w:p>
        </w:tc>
        <w:tc>
          <w:tcPr>
            <w:tcW w:w="2180" w:type="dxa"/>
            <w:shd w:val="clear" w:color="auto" w:fill="auto"/>
            <w:tcMar>
              <w:top w:w="100" w:type="dxa"/>
              <w:left w:w="100" w:type="dxa"/>
              <w:bottom w:w="100" w:type="dxa"/>
              <w:right w:w="100" w:type="dxa"/>
            </w:tcMar>
          </w:tcPr>
          <w:p w14:paraId="472E9639" w14:textId="51CC7F9D" w:rsidR="00B564D1" w:rsidRDefault="0059377A" w:rsidP="00B564D1">
            <w:pPr>
              <w:pBdr>
                <w:top w:val="nil"/>
                <w:left w:val="nil"/>
                <w:bottom w:val="nil"/>
                <w:right w:val="nil"/>
                <w:between w:val="nil"/>
              </w:pBdr>
              <w:rPr>
                <w:rFonts w:ascii="Consolas" w:eastAsia="Consolas" w:hAnsi="Consolas" w:cs="Consolas"/>
                <w:color w:val="C7254E"/>
                <w:shd w:val="clear" w:color="auto" w:fill="F9F2F4"/>
              </w:rPr>
            </w:pPr>
            <w:ins w:id="135" w:author="Piazza, Rich" w:date="2019-10-02T11:55:00Z">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ins>
            <w:del w:id="136" w:author="Piazza, Rich" w:date="2019-10-02T11:54:00Z">
              <w:r w:rsidR="003A7D7E" w:rsidDel="0059377A">
                <w:rPr>
                  <w:rFonts w:ascii="Consolas" w:eastAsia="Consolas" w:hAnsi="Consolas" w:cs="Consolas"/>
                  <w:color w:val="C7254E"/>
                  <w:shd w:val="clear" w:color="auto" w:fill="F9F2F4"/>
                </w:rPr>
                <w:delText>list</w:delText>
              </w:r>
              <w:r w:rsidR="003A7D7E" w:rsidDel="0059377A">
                <w:rPr>
                  <w:rFonts w:ascii="Consolas" w:eastAsia="Consolas" w:hAnsi="Consolas" w:cs="Consolas"/>
                </w:rPr>
                <w:delText xml:space="preserve"> </w:delText>
              </w:r>
              <w:r w:rsidR="003A7D7E" w:rsidDel="0059377A">
                <w:delText xml:space="preserve">of type </w:delText>
              </w:r>
              <w:r w:rsidR="003A7D7E" w:rsidDel="0059377A">
                <w:rPr>
                  <w:rFonts w:ascii="Consolas" w:eastAsia="Consolas" w:hAnsi="Consolas" w:cs="Consolas"/>
                  <w:color w:val="C7254E"/>
                  <w:shd w:val="clear" w:color="auto" w:fill="F9F2F4"/>
                </w:rPr>
                <w:delText>string</w:delText>
              </w:r>
            </w:del>
          </w:p>
        </w:tc>
        <w:tc>
          <w:tcPr>
            <w:tcW w:w="3780" w:type="dxa"/>
            <w:shd w:val="clear" w:color="auto" w:fill="auto"/>
            <w:tcMar>
              <w:top w:w="100" w:type="dxa"/>
              <w:left w:w="100" w:type="dxa"/>
              <w:bottom w:w="100" w:type="dxa"/>
              <w:right w:w="100" w:type="dxa"/>
            </w:tcMar>
          </w:tcPr>
          <w:p w14:paraId="726BFBA7" w14:textId="33B0F559" w:rsidR="00B564D1" w:rsidRDefault="0059377A" w:rsidP="00B564D1">
            <w:pPr>
              <w:widowControl w:val="0"/>
              <w:pBdr>
                <w:top w:val="nil"/>
                <w:left w:val="nil"/>
                <w:bottom w:val="nil"/>
                <w:right w:val="nil"/>
                <w:between w:val="nil"/>
              </w:pBdr>
              <w:spacing w:line="240" w:lineRule="auto"/>
              <w:rPr>
                <w:ins w:id="137" w:author="Piazza, Rich" w:date="2019-10-02T12:53:00Z"/>
                <w:lang w:val="en-US"/>
              </w:rPr>
            </w:pPr>
            <w:ins w:id="138" w:author="Piazza, Rich" w:date="2019-10-02T11:55:00Z">
              <w:r>
                <w:rPr>
                  <w:lang w:val="en-US"/>
                </w:rPr>
                <w:t xml:space="preserve">This property identifies the </w:t>
              </w:r>
              <w:proofErr w:type="spellStart"/>
              <w:r>
                <w:rPr>
                  <w:lang w:val="en-US"/>
                </w:rPr>
                <w:t>limition</w:t>
              </w:r>
              <w:proofErr w:type="spellEnd"/>
              <w:r>
                <w:rPr>
                  <w:lang w:val="en-US"/>
                </w:rPr>
                <w:t xml:space="preserve"> on the distribution of the resource based on </w:t>
              </w:r>
            </w:ins>
            <w:ins w:id="139" w:author="Piazza, Rich" w:date="2019-10-02T11:56:00Z">
              <w:r>
                <w:rPr>
                  <w:lang w:val="en-US"/>
                </w:rPr>
                <w:t>nationality</w:t>
              </w:r>
            </w:ins>
            <w:ins w:id="140" w:author="Piazza, Rich" w:date="2019-10-02T12:53:00Z">
              <w:r w:rsidR="00AD0F92">
                <w:rPr>
                  <w:lang w:val="en-US"/>
                </w:rPr>
                <w:t>.</w:t>
              </w:r>
            </w:ins>
            <w:del w:id="141" w:author="Piazza, Rich" w:date="2019-10-02T11:54:00Z">
              <w:r w:rsidR="00B564D1" w:rsidRPr="00B564D1" w:rsidDel="0059377A">
                <w:rPr>
                  <w:lang w:val="en-US"/>
                </w:rPr>
                <w:delText>This property represents classes of authority upon which data can be generated or acquired and that can be used to apply mandatory special access control and handling policies.</w:delText>
              </w:r>
            </w:del>
          </w:p>
          <w:p w14:paraId="26C12A6E" w14:textId="5B85824B" w:rsidR="00AD0F92" w:rsidRDefault="00AD0F92" w:rsidP="00B564D1">
            <w:pPr>
              <w:widowControl w:val="0"/>
              <w:pBdr>
                <w:top w:val="nil"/>
                <w:left w:val="nil"/>
                <w:bottom w:val="nil"/>
                <w:right w:val="nil"/>
                <w:between w:val="nil"/>
              </w:pBdr>
              <w:spacing w:line="240" w:lineRule="auto"/>
              <w:rPr>
                <w:ins w:id="142" w:author="Piazza, Rich" w:date="2019-10-02T12:53:00Z"/>
                <w:lang w:val="en-US"/>
              </w:rPr>
            </w:pPr>
          </w:p>
          <w:p w14:paraId="2BE46A43" w14:textId="58E3D0BF" w:rsidR="00AD0F92" w:rsidRDefault="00AD0F92" w:rsidP="00B564D1">
            <w:pPr>
              <w:widowControl w:val="0"/>
              <w:pBdr>
                <w:top w:val="nil"/>
                <w:left w:val="nil"/>
                <w:bottom w:val="nil"/>
                <w:right w:val="nil"/>
                <w:between w:val="nil"/>
              </w:pBdr>
              <w:spacing w:line="240" w:lineRule="auto"/>
              <w:rPr>
                <w:ins w:id="143" w:author="Piazza, Rich" w:date="2019-10-02T11:57:00Z"/>
                <w:lang w:val="en-US"/>
              </w:rPr>
            </w:pPr>
            <w:ins w:id="144" w:author="Piazza, Rich" w:date="2019-10-02T12:53:00Z">
              <w:r>
                <w:rPr>
                  <w:lang w:val="en-US"/>
                </w:rPr>
                <w:t xml:space="preserve">Allowable values are listed in </w:t>
              </w:r>
            </w:ins>
            <w:ins w:id="145" w:author="Piazza, Rich" w:date="2019-10-02T12:54:00Z">
              <w:r w:rsidRPr="00AD0F92">
                <w:rPr>
                  <w:lang w:val="en-US"/>
                </w:rPr>
                <w:t>Geopolitical Entities, Names, and Codes (GENC) Standard Edition 1</w:t>
              </w:r>
              <w:r>
                <w:rPr>
                  <w:rStyle w:val="FootnoteReference"/>
                  <w:lang w:val="en-US"/>
                </w:rPr>
                <w:footnoteReference w:id="3"/>
              </w:r>
            </w:ins>
          </w:p>
          <w:p w14:paraId="71FC321E" w14:textId="77777777" w:rsidR="0059377A" w:rsidRDefault="0059377A" w:rsidP="00B564D1">
            <w:pPr>
              <w:widowControl w:val="0"/>
              <w:pBdr>
                <w:top w:val="nil"/>
                <w:left w:val="nil"/>
                <w:bottom w:val="nil"/>
                <w:right w:val="nil"/>
                <w:between w:val="nil"/>
              </w:pBdr>
              <w:spacing w:line="240" w:lineRule="auto"/>
              <w:rPr>
                <w:ins w:id="150" w:author="Piazza, Rich" w:date="2019-10-02T11:57:00Z"/>
                <w:lang w:val="en-US"/>
              </w:rPr>
            </w:pPr>
          </w:p>
          <w:p w14:paraId="6145F520" w14:textId="33A23C9D" w:rsidR="0059377A" w:rsidRPr="00B564D1" w:rsidRDefault="0059377A" w:rsidP="00B564D1">
            <w:pPr>
              <w:widowControl w:val="0"/>
              <w:pBdr>
                <w:top w:val="nil"/>
                <w:left w:val="nil"/>
                <w:bottom w:val="nil"/>
                <w:right w:val="nil"/>
                <w:between w:val="nil"/>
              </w:pBdr>
              <w:spacing w:line="240" w:lineRule="auto"/>
              <w:rPr>
                <w:lang w:val="en-US"/>
              </w:rPr>
            </w:pPr>
          </w:p>
        </w:tc>
      </w:tr>
      <w:tr w:rsidR="00B564D1" w:rsidRPr="001F3CCF" w14:paraId="62CEFC55" w14:textId="77777777" w:rsidTr="00366DBD">
        <w:tc>
          <w:tcPr>
            <w:tcW w:w="3400" w:type="dxa"/>
            <w:shd w:val="clear" w:color="auto" w:fill="auto"/>
            <w:tcMar>
              <w:top w:w="100" w:type="dxa"/>
              <w:left w:w="100" w:type="dxa"/>
              <w:bottom w:w="100" w:type="dxa"/>
              <w:right w:w="100" w:type="dxa"/>
            </w:tcMar>
          </w:tcPr>
          <w:p w14:paraId="67A65169" w14:textId="29AE8442" w:rsidR="00B564D1" w:rsidRPr="00897898" w:rsidRDefault="00B564D1" w:rsidP="00B564D1">
            <w:pPr>
              <w:widowControl w:val="0"/>
              <w:pBdr>
                <w:top w:val="nil"/>
                <w:left w:val="nil"/>
                <w:bottom w:val="nil"/>
                <w:right w:val="nil"/>
                <w:between w:val="nil"/>
              </w:pBdr>
              <w:spacing w:line="240" w:lineRule="auto"/>
              <w:rPr>
                <w:rFonts w:ascii="Consolas" w:eastAsia="Consolas" w:hAnsi="Consolas" w:cs="Consolas"/>
                <w:b/>
                <w:bCs/>
                <w:lang w:val="en-US"/>
              </w:rPr>
            </w:pPr>
            <w:del w:id="151" w:author="Piazza, Rich" w:date="2019-10-02T11:54:00Z">
              <w:r w:rsidRPr="00B564D1" w:rsidDel="0059377A">
                <w:rPr>
                  <w:rFonts w:ascii="Consolas" w:eastAsia="Consolas" w:hAnsi="Consolas" w:cs="Consolas"/>
                  <w:b/>
                  <w:bCs/>
                  <w:lang w:val="en-US"/>
                </w:rPr>
                <w:delText>community_of_interest</w:delText>
              </w:r>
              <w:r w:rsidDel="0059377A">
                <w:rPr>
                  <w:rFonts w:ascii="Consolas" w:eastAsia="Consolas" w:hAnsi="Consolas" w:cs="Consolas"/>
                  <w:b/>
                  <w:bCs/>
                  <w:lang w:val="en-US"/>
                </w:rPr>
                <w:delText xml:space="preserve"> </w:delText>
              </w:r>
              <w:r w:rsidRPr="00212D18" w:rsidDel="0059377A">
                <w:rPr>
                  <w:color w:val="000000"/>
                </w:rPr>
                <w:delText>(optional)</w:delText>
              </w:r>
            </w:del>
          </w:p>
        </w:tc>
        <w:tc>
          <w:tcPr>
            <w:tcW w:w="2180" w:type="dxa"/>
            <w:shd w:val="clear" w:color="auto" w:fill="auto"/>
            <w:tcMar>
              <w:top w:w="100" w:type="dxa"/>
              <w:left w:w="100" w:type="dxa"/>
              <w:bottom w:w="100" w:type="dxa"/>
              <w:right w:w="100" w:type="dxa"/>
            </w:tcMar>
          </w:tcPr>
          <w:p w14:paraId="728E0E38" w14:textId="3C8FCA64" w:rsidR="00B564D1" w:rsidRDefault="003A7D7E" w:rsidP="00B564D1">
            <w:pPr>
              <w:pBdr>
                <w:top w:val="nil"/>
                <w:left w:val="nil"/>
                <w:bottom w:val="nil"/>
                <w:right w:val="nil"/>
                <w:between w:val="nil"/>
              </w:pBdr>
              <w:rPr>
                <w:rFonts w:ascii="Consolas" w:eastAsia="Consolas" w:hAnsi="Consolas" w:cs="Consolas"/>
                <w:color w:val="C7254E"/>
                <w:shd w:val="clear" w:color="auto" w:fill="F9F2F4"/>
              </w:rPr>
            </w:pPr>
            <w:del w:id="152" w:author="Piazza, Rich" w:date="2019-10-02T11:54:00Z">
              <w:r w:rsidDel="0059377A">
                <w:rPr>
                  <w:rFonts w:ascii="Consolas" w:eastAsia="Consolas" w:hAnsi="Consolas" w:cs="Consolas"/>
                  <w:color w:val="C7254E"/>
                  <w:shd w:val="clear" w:color="auto" w:fill="F9F2F4"/>
                </w:rPr>
                <w:delText>list</w:delText>
              </w:r>
              <w:r w:rsidDel="0059377A">
                <w:rPr>
                  <w:rFonts w:ascii="Consolas" w:eastAsia="Consolas" w:hAnsi="Consolas" w:cs="Consolas"/>
                </w:rPr>
                <w:delText xml:space="preserve"> </w:delText>
              </w:r>
              <w:r w:rsidDel="0059377A">
                <w:delText xml:space="preserve">of type </w:delText>
              </w:r>
              <w:r w:rsidDel="0059377A">
                <w:rPr>
                  <w:rFonts w:ascii="Consolas" w:eastAsia="Consolas" w:hAnsi="Consolas" w:cs="Consolas"/>
                  <w:color w:val="C7254E"/>
                  <w:shd w:val="clear" w:color="auto" w:fill="F9F2F4"/>
                </w:rPr>
                <w:delText>string</w:delText>
              </w:r>
            </w:del>
          </w:p>
        </w:tc>
        <w:tc>
          <w:tcPr>
            <w:tcW w:w="3780" w:type="dxa"/>
            <w:shd w:val="clear" w:color="auto" w:fill="auto"/>
            <w:tcMar>
              <w:top w:w="100" w:type="dxa"/>
              <w:left w:w="100" w:type="dxa"/>
              <w:bottom w:w="100" w:type="dxa"/>
              <w:right w:w="100" w:type="dxa"/>
            </w:tcMar>
          </w:tcPr>
          <w:p w14:paraId="4EC47BD2" w14:textId="00C88820" w:rsidR="00B564D1" w:rsidRPr="00B564D1" w:rsidRDefault="00461CEE" w:rsidP="00B564D1">
            <w:pPr>
              <w:widowControl w:val="0"/>
              <w:pBdr>
                <w:top w:val="nil"/>
                <w:left w:val="nil"/>
                <w:bottom w:val="nil"/>
                <w:right w:val="nil"/>
                <w:between w:val="nil"/>
              </w:pBdr>
              <w:spacing w:line="240" w:lineRule="auto"/>
              <w:rPr>
                <w:lang w:val="en-US"/>
              </w:rPr>
            </w:pPr>
            <w:del w:id="153" w:author="Piazza, Rich" w:date="2019-10-02T11:54:00Z">
              <w:r w:rsidRPr="00461CEE" w:rsidDel="0059377A">
                <w:rPr>
                  <w:lang w:val="en-US"/>
                </w:rPr>
                <w:delText xml:space="preserve">This property identifies the limitation on the distribution of the resource based on membership in a closed, secure </w:delText>
              </w:r>
              <w:r w:rsidR="00AA4EB1" w:rsidDel="0059377A">
                <w:rPr>
                  <w:lang w:val="en-US"/>
                </w:rPr>
                <w:delText>community of interest (</w:delText>
              </w:r>
              <w:r w:rsidRPr="00461CEE" w:rsidDel="0059377A">
                <w:rPr>
                  <w:lang w:val="en-US"/>
                </w:rPr>
                <w:delText>COI</w:delText>
              </w:r>
              <w:r w:rsidR="00AA4EB1" w:rsidDel="0059377A">
                <w:rPr>
                  <w:lang w:val="en-US"/>
                </w:rPr>
                <w:delText>).</w:delText>
              </w:r>
              <w:r w:rsidRPr="00461CEE" w:rsidDel="0059377A">
                <w:rPr>
                  <w:lang w:val="en-US"/>
                </w:rPr>
                <w:delText> COI membership is managed by the owners of the COI, possibly as a list of authorized users and/or servers. </w:delText>
              </w:r>
            </w:del>
          </w:p>
        </w:tc>
      </w:tr>
      <w:tr w:rsidR="00B564D1" w:rsidRPr="001F3CCF" w14:paraId="3932AA06" w14:textId="77777777" w:rsidTr="00366DBD">
        <w:tc>
          <w:tcPr>
            <w:tcW w:w="3400" w:type="dxa"/>
            <w:shd w:val="clear" w:color="auto" w:fill="auto"/>
            <w:tcMar>
              <w:top w:w="100" w:type="dxa"/>
              <w:left w:w="100" w:type="dxa"/>
              <w:bottom w:w="100" w:type="dxa"/>
              <w:right w:w="100" w:type="dxa"/>
            </w:tcMar>
          </w:tcPr>
          <w:p w14:paraId="743B7825" w14:textId="71BCA04A" w:rsidR="00B564D1" w:rsidRPr="00B564D1" w:rsidRDefault="0059377A" w:rsidP="00B564D1">
            <w:pPr>
              <w:widowControl w:val="0"/>
              <w:pBdr>
                <w:top w:val="nil"/>
                <w:left w:val="nil"/>
                <w:bottom w:val="nil"/>
                <w:right w:val="nil"/>
                <w:between w:val="nil"/>
              </w:pBdr>
              <w:spacing w:line="240" w:lineRule="auto"/>
              <w:rPr>
                <w:rFonts w:ascii="Consolas" w:eastAsia="Consolas" w:hAnsi="Consolas" w:cs="Consolas"/>
                <w:b/>
                <w:bCs/>
                <w:lang w:val="en-US"/>
              </w:rPr>
            </w:pPr>
            <w:proofErr w:type="spellStart"/>
            <w:ins w:id="154" w:author="Piazza, Rich" w:date="2019-10-02T11:56:00Z">
              <w:r>
                <w:rPr>
                  <w:rFonts w:ascii="Consolas" w:eastAsia="Consolas" w:hAnsi="Consolas" w:cs="Consolas"/>
                  <w:b/>
                  <w:bCs/>
                  <w:lang w:val="en-US"/>
                </w:rPr>
                <w:t>permitted_</w:t>
              </w:r>
            </w:ins>
            <w:r w:rsidR="00B564D1">
              <w:rPr>
                <w:rFonts w:ascii="Consolas" w:eastAsia="Consolas" w:hAnsi="Consolas" w:cs="Consolas"/>
                <w:b/>
                <w:bCs/>
                <w:lang w:val="en-US"/>
              </w:rPr>
              <w:t>o</w:t>
            </w:r>
            <w:r w:rsidR="00B564D1" w:rsidRPr="00B564D1">
              <w:rPr>
                <w:rFonts w:ascii="Consolas" w:eastAsia="Consolas" w:hAnsi="Consolas" w:cs="Consolas"/>
                <w:b/>
                <w:bCs/>
                <w:lang w:val="en-US"/>
              </w:rPr>
              <w:t>rganization</w:t>
            </w:r>
            <w:ins w:id="155" w:author="Piazza, Rich" w:date="2019-10-02T11:57:00Z">
              <w:r>
                <w:rPr>
                  <w:rFonts w:ascii="Consolas" w:eastAsia="Consolas" w:hAnsi="Consolas" w:cs="Consolas"/>
                  <w:b/>
                  <w:bCs/>
                  <w:lang w:val="en-US"/>
                </w:rPr>
                <w:t>s</w:t>
              </w:r>
            </w:ins>
            <w:proofErr w:type="spellEnd"/>
            <w:r w:rsidR="00B564D1">
              <w:rPr>
                <w:rFonts w:ascii="Consolas" w:eastAsia="Consolas" w:hAnsi="Consolas" w:cs="Consolas"/>
                <w:b/>
                <w:bCs/>
                <w:lang w:val="en-US"/>
              </w:rPr>
              <w:t xml:space="preserve"> </w:t>
            </w:r>
            <w:r w:rsidR="00B564D1" w:rsidRPr="00212D18">
              <w:rPr>
                <w:color w:val="000000"/>
              </w:rPr>
              <w:t>(optional)</w:t>
            </w:r>
          </w:p>
          <w:p w14:paraId="39B328F0" w14:textId="77777777" w:rsidR="00B564D1" w:rsidRPr="00897898" w:rsidRDefault="00B564D1" w:rsidP="00B564D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93653C9" w14:textId="629184DB" w:rsidR="00B564D1" w:rsidRDefault="003A7D7E" w:rsidP="00B564D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E5C72E3" w14:textId="77777777" w:rsidR="00B564D1" w:rsidRDefault="00B564D1" w:rsidP="00B564D1">
            <w:pPr>
              <w:widowControl w:val="0"/>
              <w:pBdr>
                <w:top w:val="nil"/>
                <w:left w:val="nil"/>
                <w:bottom w:val="nil"/>
                <w:right w:val="nil"/>
                <w:between w:val="nil"/>
              </w:pBdr>
              <w:spacing w:line="240" w:lineRule="auto"/>
              <w:rPr>
                <w:lang w:val="en-US"/>
              </w:rPr>
            </w:pPr>
            <w:r w:rsidRPr="00B564D1">
              <w:rPr>
                <w:lang w:val="en-US"/>
              </w:rPr>
              <w:t>This property identifies the limitation on the distribution of the resource based on organization.</w:t>
            </w:r>
          </w:p>
          <w:p w14:paraId="308CC6EE" w14:textId="77777777" w:rsidR="00B564D1" w:rsidRDefault="00B564D1" w:rsidP="00B564D1">
            <w:pPr>
              <w:widowControl w:val="0"/>
              <w:pBdr>
                <w:top w:val="nil"/>
                <w:left w:val="nil"/>
                <w:bottom w:val="nil"/>
                <w:right w:val="nil"/>
                <w:between w:val="nil"/>
              </w:pBdr>
              <w:spacing w:line="240" w:lineRule="auto"/>
              <w:rPr>
                <w:lang w:val="en-US"/>
              </w:rPr>
            </w:pPr>
          </w:p>
          <w:p w14:paraId="2438FC45" w14:textId="2414E953" w:rsidR="00B564D1" w:rsidRPr="00B564D1" w:rsidRDefault="00B564D1" w:rsidP="00B564D1">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Pr="00B564D1">
              <w:rPr>
                <w:b/>
                <w:bCs/>
                <w:lang w:val="en-US"/>
              </w:rPr>
              <w:t xml:space="preserve">[ref] </w:t>
            </w:r>
            <w:r w:rsidRPr="00B564D1">
              <w:rPr>
                <w:b/>
                <w:lang w:val="en-US"/>
              </w:rPr>
              <w:t>MUST</w:t>
            </w:r>
            <w:r w:rsidRPr="00B564D1">
              <w:rPr>
                <w:lang w:val="en-US"/>
              </w:rPr>
              <w:t xml:space="preserve"> be used.</w:t>
            </w:r>
          </w:p>
        </w:tc>
      </w:tr>
    </w:tbl>
    <w:p w14:paraId="05795E26" w14:textId="6A8FD370" w:rsidR="00B564D1" w:rsidRPr="008F447F" w:rsidRDefault="00366DBD" w:rsidP="008F447F">
      <w:pPr>
        <w:pStyle w:val="Heading4"/>
      </w:pPr>
      <w:bookmarkStart w:id="156" w:name="_Toc528065172"/>
      <w:r>
        <w:t>5.1.5</w:t>
      </w:r>
      <w:r w:rsidR="00B564D1">
        <w:t>.6</w:t>
      </w:r>
      <w:r w:rsidR="00B564D1" w:rsidRPr="009B7AF2">
        <w:t> </w:t>
      </w:r>
      <w:r w:rsidR="00B564D1">
        <w:t xml:space="preserve">ACS </w:t>
      </w:r>
      <w:r w:rsidR="00B564D1">
        <w:rPr>
          <w:lang w:val="en-US"/>
        </w:rPr>
        <w:t>Other Determination Enumeration</w:t>
      </w:r>
      <w:bookmarkEnd w:id="156"/>
    </w:p>
    <w:p w14:paraId="5EAC8D24" w14:textId="20AFE5C2" w:rsidR="009B7AF2" w:rsidRDefault="00B564D1" w:rsidP="008F447F">
      <w:pPr>
        <w:rPr>
          <w:shd w:val="clear" w:color="auto" w:fill="F9F2F4"/>
          <w:lang w:val="en-US"/>
        </w:rPr>
      </w:pPr>
      <w:r w:rsidRPr="008F447F">
        <w:rPr>
          <w:b/>
        </w:rPr>
        <w:t>Type Name</w:t>
      </w:r>
      <w:r w:rsidRPr="00B564D1">
        <w:t xml:space="preserve">: </w:t>
      </w:r>
      <w:r w:rsidR="008F447F" w:rsidRPr="009B7AF2">
        <w:rPr>
          <w:rFonts w:eastAsia="Consolas"/>
          <w:bCs/>
          <w:iCs/>
          <w:color w:val="C7254E"/>
          <w:shd w:val="clear" w:color="auto" w:fill="F9F2F4"/>
          <w:lang w:val="en-US"/>
        </w:rPr>
        <w:t>x-</w:t>
      </w:r>
      <w:proofErr w:type="spellStart"/>
      <w:r w:rsidR="00342E3B">
        <w:rPr>
          <w:rFonts w:eastAsia="Consolas"/>
          <w:bCs/>
          <w:iCs/>
          <w:color w:val="C7254E"/>
          <w:shd w:val="clear" w:color="auto" w:fill="F9F2F4"/>
          <w:lang w:val="en-US"/>
        </w:rPr>
        <w:t>isa</w:t>
      </w:r>
      <w:proofErr w:type="spellEnd"/>
      <w:r w:rsidR="008F447F" w:rsidRPr="009B7AF2">
        <w:rPr>
          <w:rFonts w:eastAsia="Consolas"/>
          <w:bCs/>
          <w:iCs/>
          <w:color w:val="C7254E"/>
          <w:shd w:val="clear" w:color="auto" w:fill="F9F2F4"/>
          <w:lang w:val="en-US"/>
        </w:rPr>
        <w:t>-</w:t>
      </w:r>
      <w:proofErr w:type="spellStart"/>
      <w:r w:rsidR="008F447F" w:rsidRPr="009B7AF2">
        <w:rPr>
          <w:rFonts w:eastAsia="Consolas"/>
          <w:bCs/>
          <w:iCs/>
          <w:color w:val="C7254E"/>
          <w:shd w:val="clear" w:color="auto" w:fill="F9F2F4"/>
          <w:lang w:val="en-US"/>
        </w:rPr>
        <w:t>acs</w:t>
      </w:r>
      <w:proofErr w:type="spellEnd"/>
      <w:r w:rsidR="008F447F" w:rsidRPr="009B7AF2">
        <w:rPr>
          <w:rFonts w:eastAsia="Consolas"/>
          <w:bCs/>
          <w:iCs/>
          <w:color w:val="C7254E"/>
          <w:shd w:val="clear" w:color="auto" w:fill="F9F2F4"/>
          <w:lang w:val="en-US"/>
        </w:rPr>
        <w:t>-</w:t>
      </w:r>
      <w:r w:rsidR="008F447F">
        <w:rPr>
          <w:rFonts w:eastAsia="Consolas"/>
          <w:bCs/>
          <w:iCs/>
          <w:color w:val="C7254E"/>
          <w:shd w:val="clear" w:color="auto" w:fill="F9F2F4"/>
          <w:lang w:val="en-US"/>
        </w:rPr>
        <w:t>other-determination-</w:t>
      </w:r>
      <w:proofErr w:type="spellStart"/>
      <w:r w:rsidR="008F447F">
        <w:rPr>
          <w:rFonts w:eastAsia="Consolas"/>
          <w:bCs/>
          <w:iCs/>
          <w:color w:val="C7254E"/>
          <w:shd w:val="clear" w:color="auto" w:fill="F9F2F4"/>
          <w:lang w:val="en-US"/>
        </w:rPr>
        <w:t>enum</w:t>
      </w:r>
      <w:proofErr w:type="spellEnd"/>
    </w:p>
    <w:p w14:paraId="26BC4954" w14:textId="77777777" w:rsidR="0074167C" w:rsidRPr="0074167C" w:rsidRDefault="0074167C" w:rsidP="0074167C">
      <w:pPr>
        <w:rPr>
          <w:lang w:val="en-US"/>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B564D1" w14:paraId="69B9055B" w14:textId="77777777" w:rsidTr="00FC72BB">
        <w:tc>
          <w:tcPr>
            <w:tcW w:w="5703" w:type="dxa"/>
            <w:shd w:val="clear" w:color="auto" w:fill="073763"/>
            <w:tcMar>
              <w:top w:w="100" w:type="dxa"/>
              <w:left w:w="100" w:type="dxa"/>
              <w:bottom w:w="100" w:type="dxa"/>
              <w:right w:w="100" w:type="dxa"/>
            </w:tcMar>
          </w:tcPr>
          <w:p w14:paraId="3398C17D" w14:textId="4DC18B52" w:rsidR="00B564D1" w:rsidRDefault="00B564D1" w:rsidP="00366DBD">
            <w:pPr>
              <w:widowControl w:val="0"/>
              <w:pBdr>
                <w:top w:val="nil"/>
                <w:left w:val="nil"/>
                <w:bottom w:val="nil"/>
                <w:right w:val="nil"/>
                <w:between w:val="nil"/>
              </w:pBdr>
              <w:spacing w:line="240" w:lineRule="auto"/>
              <w:rPr>
                <w:b/>
                <w:color w:val="FFFFFF"/>
              </w:rPr>
            </w:pPr>
            <w:r>
              <w:rPr>
                <w:b/>
                <w:color w:val="FFFFFF"/>
              </w:rPr>
              <w:lastRenderedPageBreak/>
              <w:t>Vocabulary Value</w:t>
            </w:r>
          </w:p>
        </w:tc>
        <w:tc>
          <w:tcPr>
            <w:tcW w:w="3657" w:type="dxa"/>
            <w:shd w:val="clear" w:color="auto" w:fill="073763"/>
            <w:tcMar>
              <w:top w:w="100" w:type="dxa"/>
              <w:left w:w="100" w:type="dxa"/>
              <w:bottom w:w="100" w:type="dxa"/>
              <w:right w:w="100" w:type="dxa"/>
            </w:tcMar>
          </w:tcPr>
          <w:p w14:paraId="06439508" w14:textId="3E360F9F" w:rsidR="00B564D1" w:rsidRDefault="00B564D1" w:rsidP="00366DBD">
            <w:pPr>
              <w:widowControl w:val="0"/>
              <w:pBdr>
                <w:top w:val="nil"/>
                <w:left w:val="nil"/>
                <w:bottom w:val="nil"/>
                <w:right w:val="nil"/>
                <w:between w:val="nil"/>
              </w:pBdr>
              <w:spacing w:line="240" w:lineRule="auto"/>
              <w:rPr>
                <w:b/>
                <w:color w:val="FFFFFF"/>
              </w:rPr>
            </w:pPr>
            <w:r>
              <w:rPr>
                <w:b/>
                <w:color w:val="FFFFFF"/>
              </w:rPr>
              <w:t>Description</w:t>
            </w:r>
          </w:p>
        </w:tc>
      </w:tr>
      <w:tr w:rsidR="00B564D1" w14:paraId="7CAACC7B" w14:textId="77777777" w:rsidTr="00FC72BB">
        <w:tc>
          <w:tcPr>
            <w:tcW w:w="5703" w:type="dxa"/>
            <w:shd w:val="clear" w:color="auto" w:fill="auto"/>
            <w:tcMar>
              <w:top w:w="100" w:type="dxa"/>
              <w:left w:w="100" w:type="dxa"/>
              <w:bottom w:w="100" w:type="dxa"/>
              <w:right w:w="100" w:type="dxa"/>
            </w:tcMar>
          </w:tcPr>
          <w:p w14:paraId="3D3F87C6" w14:textId="4C8F68E3" w:rsidR="00B564D1" w:rsidRPr="00B564D1" w:rsidRDefault="00B564D1" w:rsidP="00B564D1">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49487B30" w14:textId="6A9A7EE5" w:rsidR="00B564D1" w:rsidRPr="00AA4EB1" w:rsidRDefault="003D35CF" w:rsidP="00366DBD">
            <w:pPr>
              <w:pBdr>
                <w:top w:val="nil"/>
                <w:left w:val="nil"/>
                <w:bottom w:val="nil"/>
                <w:right w:val="nil"/>
                <w:between w:val="nil"/>
              </w:pBdr>
            </w:pPr>
            <w:r>
              <w:t>The resource i</w:t>
            </w:r>
            <w:r w:rsidR="00AA4EB1" w:rsidRPr="00AA4EB1">
              <w:t>s appropriate for AIS</w:t>
            </w:r>
            <w:r w:rsidR="00582865">
              <w:t>.</w:t>
            </w:r>
          </w:p>
        </w:tc>
      </w:tr>
      <w:tr w:rsidR="00B564D1" w14:paraId="61A550EF" w14:textId="77777777" w:rsidTr="00FC72BB">
        <w:tc>
          <w:tcPr>
            <w:tcW w:w="5703" w:type="dxa"/>
            <w:shd w:val="clear" w:color="auto" w:fill="auto"/>
            <w:tcMar>
              <w:top w:w="100" w:type="dxa"/>
              <w:left w:w="100" w:type="dxa"/>
              <w:bottom w:w="100" w:type="dxa"/>
              <w:right w:w="100" w:type="dxa"/>
            </w:tcMar>
          </w:tcPr>
          <w:p w14:paraId="50E1154B" w14:textId="46215E9D" w:rsidR="00B564D1" w:rsidRPr="004C22E8" w:rsidRDefault="00B564D1" w:rsidP="004C22E8">
            <w:pPr>
              <w:pStyle w:val="HTMLPreformatted"/>
              <w:rPr>
                <w:rFonts w:eastAsia="Consolas"/>
                <w:color w:val="073763"/>
                <w:shd w:val="clear" w:color="auto" w:fill="CFE2F3"/>
                <w:lang w:val="en-US"/>
              </w:rPr>
            </w:pPr>
            <w:r w:rsidRPr="00B564D1">
              <w:rPr>
                <w:rFonts w:eastAsia="Consolas"/>
                <w:color w:val="073763"/>
                <w:shd w:val="clear" w:color="auto" w:fill="CFE2F3"/>
                <w:lang w:val="en-US"/>
              </w:rPr>
              <w:t>INFORMATION-DIRECTLY-RELATED-TO-CYBERSECURITY-THREAT</w:t>
            </w:r>
          </w:p>
        </w:tc>
        <w:tc>
          <w:tcPr>
            <w:tcW w:w="3657" w:type="dxa"/>
            <w:shd w:val="clear" w:color="auto" w:fill="auto"/>
            <w:tcMar>
              <w:top w:w="100" w:type="dxa"/>
              <w:left w:w="100" w:type="dxa"/>
              <w:bottom w:w="100" w:type="dxa"/>
              <w:right w:w="100" w:type="dxa"/>
            </w:tcMar>
          </w:tcPr>
          <w:p w14:paraId="65FACD5D" w14:textId="77777777" w:rsidR="00B564D1" w:rsidRPr="00505727" w:rsidRDefault="00B564D1" w:rsidP="00366DBD">
            <w:pPr>
              <w:pBdr>
                <w:top w:val="nil"/>
                <w:left w:val="nil"/>
                <w:bottom w:val="nil"/>
                <w:right w:val="nil"/>
                <w:between w:val="nil"/>
              </w:pBdr>
              <w:rPr>
                <w:rFonts w:eastAsia="Consolas"/>
                <w:color w:val="C7254E"/>
                <w:shd w:val="clear" w:color="auto" w:fill="F9F2F4"/>
              </w:rPr>
            </w:pPr>
          </w:p>
        </w:tc>
      </w:tr>
      <w:tr w:rsidR="00B564D1" w14:paraId="0D540E43" w14:textId="77777777" w:rsidTr="00FC72BB">
        <w:tc>
          <w:tcPr>
            <w:tcW w:w="5703" w:type="dxa"/>
            <w:shd w:val="clear" w:color="auto" w:fill="auto"/>
            <w:tcMar>
              <w:top w:w="100" w:type="dxa"/>
              <w:left w:w="100" w:type="dxa"/>
              <w:bottom w:w="100" w:type="dxa"/>
              <w:right w:w="100" w:type="dxa"/>
            </w:tcMar>
          </w:tcPr>
          <w:p w14:paraId="3A445F74" w14:textId="243ED06C" w:rsidR="00B564D1" w:rsidRPr="004C22E8" w:rsidRDefault="004C22E8" w:rsidP="004C22E8">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14:paraId="6C0EC2CC" w14:textId="0A49C19D" w:rsidR="00B564D1" w:rsidRPr="00C53D4B" w:rsidRDefault="00AA4EB1" w:rsidP="00366DBD">
            <w:pPr>
              <w:pBdr>
                <w:top w:val="nil"/>
                <w:left w:val="nil"/>
                <w:bottom w:val="nil"/>
                <w:right w:val="nil"/>
                <w:between w:val="nil"/>
              </w:pBdr>
              <w:rPr>
                <w:rFonts w:eastAsia="Consolas"/>
                <w:shd w:val="clear" w:color="auto" w:fill="F9F2F4"/>
                <w:lang w:val="en-US"/>
              </w:rPr>
            </w:pPr>
            <w:proofErr w:type="gramStart"/>
            <w:r w:rsidRPr="00960608">
              <w:rPr>
                <w:rFonts w:eastAsia="Consolas"/>
                <w:shd w:val="clear" w:color="auto" w:fill="F9F2F4"/>
                <w:lang w:val="en-US"/>
              </w:rPr>
              <w:t>Personally</w:t>
            </w:r>
            <w:proofErr w:type="gramEnd"/>
            <w:r w:rsidRPr="00960608">
              <w:rPr>
                <w:rFonts w:eastAsia="Consolas"/>
                <w:shd w:val="clear" w:color="auto" w:fill="F9F2F4"/>
                <w:lang w:val="en-US"/>
              </w:rPr>
              <w:t xml:space="preserve"> identifiable information (PII)</w:t>
            </w:r>
            <w:r w:rsidRPr="00C53D4B">
              <w:rPr>
                <w:rFonts w:eastAsia="Consolas"/>
                <w:shd w:val="clear" w:color="auto" w:fill="F9F2F4"/>
                <w:lang w:val="en-US"/>
              </w:rPr>
              <w:t xml:space="preserve"> necessary to understand the context of the resource</w:t>
            </w:r>
            <w:r w:rsidR="00FC72BB" w:rsidRPr="00C53D4B">
              <w:rPr>
                <w:rFonts w:eastAsia="Consolas"/>
                <w:shd w:val="clear" w:color="auto" w:fill="F9F2F4"/>
                <w:lang w:val="en-US"/>
              </w:rPr>
              <w:t xml:space="preserve"> is present.</w:t>
            </w:r>
          </w:p>
        </w:tc>
      </w:tr>
      <w:tr w:rsidR="00B564D1" w14:paraId="6C668853" w14:textId="77777777" w:rsidTr="00FC72BB">
        <w:tc>
          <w:tcPr>
            <w:tcW w:w="5703" w:type="dxa"/>
            <w:shd w:val="clear" w:color="auto" w:fill="auto"/>
            <w:tcMar>
              <w:top w:w="100" w:type="dxa"/>
              <w:left w:w="100" w:type="dxa"/>
              <w:bottom w:w="100" w:type="dxa"/>
              <w:right w:w="100" w:type="dxa"/>
            </w:tcMar>
          </w:tcPr>
          <w:p w14:paraId="6CB3E772" w14:textId="729FF006" w:rsidR="00B564D1" w:rsidRPr="004C22E8" w:rsidRDefault="004C22E8" w:rsidP="004C22E8">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PII-NOT-PRESENT</w:t>
            </w:r>
          </w:p>
        </w:tc>
        <w:tc>
          <w:tcPr>
            <w:tcW w:w="3657" w:type="dxa"/>
            <w:shd w:val="clear" w:color="auto" w:fill="auto"/>
            <w:tcMar>
              <w:top w:w="100" w:type="dxa"/>
              <w:left w:w="100" w:type="dxa"/>
              <w:bottom w:w="100" w:type="dxa"/>
              <w:right w:w="100" w:type="dxa"/>
            </w:tcMar>
          </w:tcPr>
          <w:p w14:paraId="4CC2E8B7" w14:textId="29A82EEC" w:rsidR="00B564D1" w:rsidRPr="00960608" w:rsidRDefault="00AA4EB1" w:rsidP="00366DBD">
            <w:pPr>
              <w:pBdr>
                <w:top w:val="nil"/>
                <w:left w:val="nil"/>
                <w:bottom w:val="nil"/>
                <w:right w:val="nil"/>
                <w:between w:val="nil"/>
              </w:pBdr>
              <w:rPr>
                <w:rFonts w:eastAsia="Consolas"/>
                <w:shd w:val="clear" w:color="auto" w:fill="F9F2F4"/>
              </w:rPr>
            </w:pPr>
            <w:r w:rsidRPr="00960608">
              <w:rPr>
                <w:rFonts w:eastAsia="Consolas"/>
                <w:shd w:val="clear" w:color="auto" w:fill="F9F2F4"/>
                <w:lang w:val="en-US"/>
              </w:rPr>
              <w:t xml:space="preserve">Personally </w:t>
            </w:r>
            <w:proofErr w:type="gramStart"/>
            <w:r w:rsidRPr="00960608">
              <w:rPr>
                <w:rFonts w:eastAsia="Consolas"/>
                <w:shd w:val="clear" w:color="auto" w:fill="F9F2F4"/>
                <w:lang w:val="en-US"/>
              </w:rPr>
              <w:t>identifiable  (</w:t>
            </w:r>
            <w:proofErr w:type="gramEnd"/>
            <w:r w:rsidRPr="00960608">
              <w:rPr>
                <w:rFonts w:eastAsia="Consolas"/>
                <w:shd w:val="clear" w:color="auto" w:fill="F9F2F4"/>
                <w:lang w:val="en-US"/>
              </w:rPr>
              <w:t xml:space="preserve">PII) is </w:t>
            </w:r>
            <w:r w:rsidRPr="00960608">
              <w:rPr>
                <w:rFonts w:eastAsia="Consolas"/>
                <w:i/>
                <w:shd w:val="clear" w:color="auto" w:fill="F9F2F4"/>
                <w:lang w:val="en-US"/>
              </w:rPr>
              <w:t>not</w:t>
            </w:r>
            <w:r w:rsidRPr="00960608">
              <w:rPr>
                <w:rFonts w:eastAsia="Consolas"/>
                <w:shd w:val="clear" w:color="auto" w:fill="F9F2F4"/>
                <w:lang w:val="en-US"/>
              </w:rPr>
              <w:t xml:space="preserve"> present.</w:t>
            </w:r>
          </w:p>
        </w:tc>
      </w:tr>
      <w:tr w:rsidR="00FC72BB" w14:paraId="09824893" w14:textId="77777777" w:rsidTr="00FC72BB">
        <w:tc>
          <w:tcPr>
            <w:tcW w:w="5703" w:type="dxa"/>
            <w:shd w:val="clear" w:color="auto" w:fill="auto"/>
            <w:tcMar>
              <w:top w:w="100" w:type="dxa"/>
              <w:left w:w="100" w:type="dxa"/>
              <w:bottom w:w="100" w:type="dxa"/>
              <w:right w:w="100" w:type="dxa"/>
            </w:tcMar>
          </w:tcPr>
          <w:p w14:paraId="1A29ECE5" w14:textId="77777777" w:rsidR="00FC72BB" w:rsidRPr="004C22E8" w:rsidRDefault="00FC72BB" w:rsidP="004C22E8">
            <w:pPr>
              <w:pStyle w:val="HTMLPreformatted"/>
              <w:rPr>
                <w:rFonts w:eastAsia="Consolas"/>
                <w:color w:val="073763"/>
                <w:shd w:val="clear" w:color="auto" w:fill="CFE2F3"/>
                <w:lang w:val="en-US"/>
              </w:rPr>
            </w:pPr>
            <w:r w:rsidRPr="004C22E8">
              <w:rPr>
                <w:rFonts w:eastAsia="Consolas"/>
                <w:color w:val="073763"/>
                <w:shd w:val="clear" w:color="auto" w:fill="CFE2F3"/>
                <w:lang w:val="en-US"/>
              </w:rPr>
              <w:t>PII</w:t>
            </w:r>
          </w:p>
          <w:p w14:paraId="743B74C8" w14:textId="170DFBC0" w:rsidR="00FC72BB" w:rsidRPr="004C22E8" w:rsidRDefault="00FC72BB" w:rsidP="004C22E8">
            <w:pPr>
              <w:pStyle w:val="HTMLPreformatted"/>
              <w:rPr>
                <w:rFonts w:eastAsia="Consolas"/>
                <w:color w:val="073763"/>
                <w:shd w:val="clear" w:color="auto" w:fill="CFE2F3"/>
                <w:lang w:val="en-US"/>
              </w:rPr>
            </w:pPr>
          </w:p>
        </w:tc>
        <w:tc>
          <w:tcPr>
            <w:tcW w:w="3657" w:type="dxa"/>
            <w:shd w:val="clear" w:color="auto" w:fill="auto"/>
            <w:tcMar>
              <w:top w:w="100" w:type="dxa"/>
              <w:left w:w="100" w:type="dxa"/>
              <w:bottom w:w="100" w:type="dxa"/>
              <w:right w:w="100" w:type="dxa"/>
            </w:tcMar>
          </w:tcPr>
          <w:p w14:paraId="27FBFF6A" w14:textId="3E7FABFD" w:rsidR="00FC72BB" w:rsidRPr="00960608" w:rsidRDefault="00FC72BB" w:rsidP="00366DBD">
            <w:pPr>
              <w:pBdr>
                <w:top w:val="nil"/>
                <w:left w:val="nil"/>
                <w:bottom w:val="nil"/>
                <w:right w:val="nil"/>
                <w:between w:val="nil"/>
              </w:pBdr>
              <w:rPr>
                <w:rFonts w:eastAsia="Consolas"/>
                <w:shd w:val="clear" w:color="auto" w:fill="F9F2F4"/>
              </w:rPr>
            </w:pPr>
            <w:r w:rsidRPr="00960608">
              <w:rPr>
                <w:rFonts w:eastAsia="Consolas"/>
                <w:shd w:val="clear" w:color="auto" w:fill="F9F2F4"/>
                <w:lang w:val="en-US"/>
              </w:rPr>
              <w:t xml:space="preserve">Personally </w:t>
            </w:r>
            <w:proofErr w:type="gramStart"/>
            <w:r w:rsidRPr="00960608">
              <w:rPr>
                <w:rFonts w:eastAsia="Consolas"/>
                <w:shd w:val="clear" w:color="auto" w:fill="F9F2F4"/>
                <w:lang w:val="en-US"/>
              </w:rPr>
              <w:t>identifiable  (</w:t>
            </w:r>
            <w:proofErr w:type="gramEnd"/>
            <w:r w:rsidRPr="00960608">
              <w:rPr>
                <w:rFonts w:eastAsia="Consolas"/>
                <w:shd w:val="clear" w:color="auto" w:fill="F9F2F4"/>
                <w:lang w:val="en-US"/>
              </w:rPr>
              <w:t>PII) is present.</w:t>
            </w:r>
          </w:p>
        </w:tc>
      </w:tr>
      <w:tr w:rsidR="00FC72BB" w14:paraId="37F262B3" w14:textId="77777777" w:rsidTr="00FC72BB">
        <w:tc>
          <w:tcPr>
            <w:tcW w:w="5703" w:type="dxa"/>
            <w:shd w:val="clear" w:color="auto" w:fill="auto"/>
            <w:tcMar>
              <w:top w:w="100" w:type="dxa"/>
              <w:left w:w="100" w:type="dxa"/>
              <w:bottom w:w="100" w:type="dxa"/>
              <w:right w:w="100" w:type="dxa"/>
            </w:tcMar>
          </w:tcPr>
          <w:p w14:paraId="6626D251" w14:textId="54C40F74" w:rsidR="00FC72BB" w:rsidRDefault="00FC72BB" w:rsidP="00B564D1">
            <w:pPr>
              <w:pStyle w:val="HTMLPreformatted"/>
              <w:shd w:val="clear" w:color="auto" w:fill="FFFFFF"/>
              <w:rPr>
                <w:rFonts w:ascii="Menlo" w:hAnsi="Menlo" w:cs="Menlo"/>
                <w:color w:val="000000"/>
                <w:sz w:val="18"/>
                <w:szCs w:val="18"/>
              </w:rPr>
            </w:pPr>
            <w:r w:rsidRPr="004C22E8">
              <w:rPr>
                <w:rFonts w:eastAsia="Consolas"/>
                <w:color w:val="073763"/>
                <w:shd w:val="clear" w:color="auto" w:fill="CFE2F3"/>
                <w:lang w:val="en-US"/>
              </w:rPr>
              <w:t>PCII</w:t>
            </w:r>
          </w:p>
        </w:tc>
        <w:tc>
          <w:tcPr>
            <w:tcW w:w="3657" w:type="dxa"/>
            <w:shd w:val="clear" w:color="auto" w:fill="auto"/>
            <w:tcMar>
              <w:top w:w="100" w:type="dxa"/>
              <w:left w:w="100" w:type="dxa"/>
              <w:bottom w:w="100" w:type="dxa"/>
              <w:right w:w="100" w:type="dxa"/>
            </w:tcMar>
          </w:tcPr>
          <w:p w14:paraId="7A5F5FFD" w14:textId="03ED39A9" w:rsidR="00FC72BB" w:rsidRPr="00C53D4B" w:rsidRDefault="00FC72BB" w:rsidP="00366DBD">
            <w:pPr>
              <w:pBdr>
                <w:top w:val="nil"/>
                <w:left w:val="nil"/>
                <w:bottom w:val="nil"/>
                <w:right w:val="nil"/>
                <w:between w:val="nil"/>
              </w:pBdr>
              <w:rPr>
                <w:rFonts w:eastAsia="Consolas"/>
                <w:shd w:val="clear" w:color="auto" w:fill="F9F2F4"/>
                <w:lang w:val="en-US"/>
              </w:rPr>
            </w:pPr>
            <w:r w:rsidRPr="00C53D4B">
              <w:rPr>
                <w:rFonts w:eastAsia="Consolas"/>
                <w:bCs/>
                <w:shd w:val="clear" w:color="auto" w:fill="F9F2F4"/>
                <w:lang w:val="en-US"/>
              </w:rPr>
              <w:t>Protected Critical Infrastructure Information</w:t>
            </w:r>
            <w:r w:rsidRPr="00C53D4B">
              <w:rPr>
                <w:rFonts w:eastAsia="Consolas"/>
                <w:shd w:val="clear" w:color="auto" w:fill="F9F2F4"/>
                <w:lang w:val="en-US"/>
              </w:rPr>
              <w:t> (</w:t>
            </w:r>
            <w:r w:rsidRPr="00C53D4B">
              <w:rPr>
                <w:rFonts w:eastAsia="Consolas"/>
                <w:bCs/>
                <w:shd w:val="clear" w:color="auto" w:fill="F9F2F4"/>
                <w:lang w:val="en-US"/>
              </w:rPr>
              <w:t>PCII</w:t>
            </w:r>
            <w:r w:rsidRPr="00C53D4B">
              <w:rPr>
                <w:rFonts w:eastAsia="Consolas"/>
                <w:shd w:val="clear" w:color="auto" w:fill="F9F2F4"/>
                <w:lang w:val="en-US"/>
              </w:rPr>
              <w:t>) is present. </w:t>
            </w:r>
          </w:p>
        </w:tc>
      </w:tr>
    </w:tbl>
    <w:p w14:paraId="705F3FF1" w14:textId="1124FB96" w:rsidR="00B564D1" w:rsidRDefault="00B564D1" w:rsidP="00B564D1">
      <w:pPr>
        <w:rPr>
          <w:lang w:val="en-US"/>
        </w:rPr>
      </w:pPr>
    </w:p>
    <w:p w14:paraId="52D466DC" w14:textId="2055E818" w:rsidR="00B564D1" w:rsidRDefault="00B564D1" w:rsidP="00B564D1">
      <w:pPr>
        <w:rPr>
          <w:lang w:val="en-US"/>
        </w:rPr>
      </w:pPr>
    </w:p>
    <w:p w14:paraId="625DD37B" w14:textId="5851C413" w:rsidR="0074167C" w:rsidRPr="0074167C" w:rsidRDefault="0074167C" w:rsidP="0074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rsidRPr="0074167C">
        <w:rPr>
          <w:rFonts w:eastAsia="Times New Roman"/>
          <w:color w:val="000000"/>
          <w:lang w:val="en-US"/>
        </w:rPr>
        <w:t>Notice these examples of the ACS marking definitions appear as part of a marking-definition STIX object type.</w:t>
      </w:r>
    </w:p>
    <w:p w14:paraId="1AB5ACA0" w14:textId="77777777" w:rsidR="0074167C" w:rsidRPr="00B564D1" w:rsidRDefault="0074167C" w:rsidP="00B564D1">
      <w:pPr>
        <w:rPr>
          <w:lang w:val="en-US"/>
        </w:rPr>
      </w:pPr>
    </w:p>
    <w:p w14:paraId="6D24F7F5" w14:textId="6E52E6B5" w:rsidR="001F3CCF" w:rsidRDefault="001F3CCF" w:rsidP="001F3CCF">
      <w:pPr>
        <w:pBdr>
          <w:top w:val="nil"/>
          <w:left w:val="nil"/>
          <w:bottom w:val="nil"/>
          <w:right w:val="nil"/>
          <w:between w:val="nil"/>
        </w:pBdr>
        <w:rPr>
          <w:b/>
        </w:rPr>
      </w:pPr>
      <w:r>
        <w:rPr>
          <w:b/>
        </w:rPr>
        <w:t>Examples</w:t>
      </w:r>
    </w:p>
    <w:p w14:paraId="17323D0E" w14:textId="73CE031F" w:rsidR="002F47E0" w:rsidRDefault="001F3CCF" w:rsidP="00A7310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color w:val="000000"/>
          <w:sz w:val="18"/>
          <w:szCs w:val="18"/>
          <w:shd w:val="clear" w:color="auto" w:fill="EFEFEF"/>
        </w:rPr>
        <w:t>{</w:t>
      </w:r>
      <w:r w:rsidR="00A7310D" w:rsidRPr="00A7310D">
        <w:rPr>
          <w:rFonts w:eastAsia="Consolas"/>
          <w:i/>
          <w:iCs/>
          <w:color w:val="000000"/>
          <w:sz w:val="18"/>
          <w:szCs w:val="18"/>
          <w:shd w:val="clear" w:color="auto" w:fill="EFEFEF"/>
          <w:lang w:val="en-US"/>
        </w:rPr>
        <w:br/>
      </w:r>
      <w:r w:rsidR="00A7310D" w:rsidRPr="00A7310D">
        <w:rPr>
          <w:rFonts w:ascii="Consolas" w:eastAsia="Consolas" w:hAnsi="Consolas" w:cs="Consolas"/>
          <w:iCs/>
          <w:color w:val="000000"/>
          <w:sz w:val="18"/>
          <w:szCs w:val="18"/>
          <w:shd w:val="clear" w:color="auto" w:fill="EFEFEF"/>
          <w:lang w:val="en-US"/>
        </w:rPr>
        <w:t xml:space="preserve">      </w:t>
      </w:r>
      <w:r w:rsidR="00A7310D" w:rsidRPr="00A7310D">
        <w:rPr>
          <w:rFonts w:ascii="Consolas" w:eastAsia="Consolas" w:hAnsi="Consolas" w:cs="Consolas"/>
          <w:bCs/>
          <w:color w:val="000000"/>
          <w:sz w:val="18"/>
          <w:szCs w:val="18"/>
          <w:shd w:val="clear" w:color="auto" w:fill="EFEFEF"/>
          <w:lang w:val="en-US"/>
        </w:rPr>
        <w:t>"type"</w:t>
      </w:r>
      <w:r w:rsidR="00A7310D" w:rsidRPr="00A7310D">
        <w:rPr>
          <w:rFonts w:ascii="Consolas" w:eastAsia="Consolas" w:hAnsi="Consolas" w:cs="Consolas"/>
          <w:iCs/>
          <w:color w:val="000000"/>
          <w:sz w:val="18"/>
          <w:szCs w:val="18"/>
          <w:shd w:val="clear" w:color="auto" w:fill="EFEFEF"/>
          <w:lang w:val="en-US"/>
        </w:rPr>
        <w:t>: "marking-definition",</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"id"</w:t>
      </w:r>
      <w:r w:rsidR="00A7310D" w:rsidRPr="00A7310D">
        <w:rPr>
          <w:rFonts w:ascii="Consolas" w:eastAsia="Consolas" w:hAnsi="Consolas" w:cs="Consolas"/>
          <w:iCs/>
          <w:color w:val="000000"/>
          <w:sz w:val="18"/>
          <w:szCs w:val="18"/>
          <w:shd w:val="clear" w:color="auto" w:fill="EFEFEF"/>
          <w:lang w:val="en-US"/>
        </w:rPr>
        <w:t>: "marking-definition--f4d1771b-d6a6-4eb1-9768-9686efeeb89a",</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"created"</w:t>
      </w:r>
      <w:r w:rsidR="00A7310D" w:rsidRPr="00A7310D">
        <w:rPr>
          <w:rFonts w:ascii="Consolas" w:eastAsia="Consolas" w:hAnsi="Consolas" w:cs="Consolas"/>
          <w:iCs/>
          <w:color w:val="000000"/>
          <w:sz w:val="18"/>
          <w:szCs w:val="18"/>
          <w:shd w:val="clear" w:color="auto" w:fill="EFEFEF"/>
          <w:lang w:val="en-US"/>
        </w:rPr>
        <w:t>: "2018-10-01T00:00:00Z",</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definition_type</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xml:space="preserve">: </w:t>
      </w:r>
      <w:r w:rsidR="00A7310D" w:rsidRPr="0074167C">
        <w:rPr>
          <w:rFonts w:ascii="Consolas" w:eastAsia="Consolas" w:hAnsi="Consolas" w:cs="Consolas"/>
          <w:iCs/>
          <w:color w:val="000000"/>
          <w:sz w:val="18"/>
          <w:szCs w:val="18"/>
          <w:shd w:val="clear" w:color="auto" w:fill="EFEFEF"/>
          <w:lang w:val="en-US"/>
        </w:rPr>
        <w:t>"</w:t>
      </w:r>
      <w:r w:rsidR="00F704EF">
        <w:rPr>
          <w:rFonts w:ascii="Consolas" w:eastAsia="Consolas" w:hAnsi="Consolas" w:cs="Consolas"/>
          <w:iCs/>
          <w:color w:val="000000"/>
          <w:sz w:val="18"/>
          <w:szCs w:val="18"/>
          <w:shd w:val="clear" w:color="auto" w:fill="EFEFEF"/>
          <w:lang w:val="en-US"/>
        </w:rPr>
        <w:t>x-isa-acs-3-0</w:t>
      </w:r>
      <w:r w:rsidR="00A7310D" w:rsidRPr="0074167C">
        <w:rPr>
          <w:rFonts w:ascii="Consolas" w:eastAsia="Consolas" w:hAnsi="Consolas" w:cs="Consolas"/>
          <w:i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xml:space="preserve">, </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"definition"</w:t>
      </w:r>
      <w:r w:rsidR="00A7310D" w:rsidRPr="00A7310D">
        <w:rPr>
          <w:rFonts w:ascii="Consolas" w:eastAsia="Consolas" w:hAnsi="Consolas" w:cs="Consolas"/>
          <w:iCs/>
          <w:color w:val="000000"/>
          <w:sz w:val="18"/>
          <w:szCs w:val="18"/>
          <w:shd w:val="clear" w:color="auto" w:fill="EFEFEF"/>
          <w:lang w:val="en-US"/>
        </w:rPr>
        <w:t>: {</w:t>
      </w:r>
      <w:r w:rsidR="00A7310D" w:rsidRPr="00A7310D">
        <w:rPr>
          <w:rFonts w:ascii="Consolas" w:eastAsia="Consolas" w:hAnsi="Consolas" w:cs="Consolas"/>
          <w:iCs/>
          <w:color w:val="000000"/>
          <w:sz w:val="18"/>
          <w:szCs w:val="18"/>
          <w:shd w:val="clear" w:color="auto" w:fill="EFEFEF"/>
          <w:lang w:val="en-US"/>
        </w:rPr>
        <w:br/>
        <w:t xml:space="preserve">          </w:t>
      </w:r>
      <w:r w:rsidR="002F47E0" w:rsidRPr="00A7310D">
        <w:rPr>
          <w:rFonts w:ascii="Consolas" w:eastAsia="Consolas" w:hAnsi="Consolas" w:cs="Consolas"/>
          <w:bCs/>
          <w:color w:val="000000"/>
          <w:sz w:val="18"/>
          <w:szCs w:val="18"/>
          <w:shd w:val="clear" w:color="auto" w:fill="EFEFEF"/>
          <w:lang w:val="en-US"/>
        </w:rPr>
        <w:t>"</w:t>
      </w:r>
      <w:proofErr w:type="spellStart"/>
      <w:r w:rsidR="002F47E0">
        <w:rPr>
          <w:rFonts w:ascii="Consolas" w:eastAsia="Consolas" w:hAnsi="Consolas" w:cs="Consolas"/>
          <w:bCs/>
          <w:color w:val="000000"/>
          <w:sz w:val="18"/>
          <w:szCs w:val="18"/>
          <w:shd w:val="clear" w:color="auto" w:fill="EFEFEF"/>
          <w:lang w:val="en-US"/>
        </w:rPr>
        <w:t>sep_version</w:t>
      </w:r>
      <w:proofErr w:type="spellEnd"/>
      <w:r w:rsidR="002F47E0" w:rsidRPr="00A7310D">
        <w:rPr>
          <w:rFonts w:ascii="Consolas" w:eastAsia="Consolas" w:hAnsi="Consolas" w:cs="Consolas"/>
          <w:bCs/>
          <w:color w:val="000000"/>
          <w:sz w:val="18"/>
          <w:szCs w:val="18"/>
          <w:shd w:val="clear" w:color="auto" w:fill="EFEFEF"/>
          <w:lang w:val="en-US"/>
        </w:rPr>
        <w:t>"</w:t>
      </w:r>
      <w:r w:rsidR="002F47E0" w:rsidRPr="00A7310D">
        <w:rPr>
          <w:rFonts w:ascii="Consolas" w:eastAsia="Consolas" w:hAnsi="Consolas" w:cs="Consolas"/>
          <w:iCs/>
          <w:color w:val="000000"/>
          <w:sz w:val="18"/>
          <w:szCs w:val="18"/>
          <w:shd w:val="clear" w:color="auto" w:fill="EFEFEF"/>
          <w:lang w:val="en-US"/>
        </w:rPr>
        <w:t>: "</w:t>
      </w:r>
      <w:r w:rsidR="002F47E0">
        <w:rPr>
          <w:rFonts w:ascii="Consolas" w:eastAsia="Consolas" w:hAnsi="Consolas" w:cs="Consolas"/>
          <w:iCs/>
          <w:color w:val="000000"/>
          <w:sz w:val="18"/>
          <w:szCs w:val="18"/>
          <w:shd w:val="clear" w:color="auto" w:fill="EFEFEF"/>
          <w:lang w:val="en-US"/>
        </w:rPr>
        <w:t>1</w:t>
      </w:r>
      <w:r w:rsidR="002F47E0" w:rsidRPr="00A7310D">
        <w:rPr>
          <w:rFonts w:ascii="Consolas" w:eastAsia="Consolas" w:hAnsi="Consolas" w:cs="Consolas"/>
          <w:iCs/>
          <w:color w:val="000000"/>
          <w:sz w:val="18"/>
          <w:szCs w:val="18"/>
          <w:shd w:val="clear" w:color="auto" w:fill="EFEFEF"/>
          <w:lang w:val="en-US"/>
        </w:rPr>
        <w:t>"</w:t>
      </w:r>
      <w:r w:rsidR="002F47E0">
        <w:rPr>
          <w:rFonts w:ascii="Consolas" w:eastAsia="Consolas" w:hAnsi="Consolas" w:cs="Consolas"/>
          <w:iCs/>
          <w:color w:val="000000"/>
          <w:sz w:val="18"/>
          <w:szCs w:val="18"/>
          <w:shd w:val="clear" w:color="auto" w:fill="EFEFEF"/>
          <w:lang w:val="en-US"/>
        </w:rPr>
        <w:t>,</w:t>
      </w:r>
    </w:p>
    <w:p w14:paraId="51C5B689" w14:textId="75FCDC2D" w:rsidR="00461CEE" w:rsidRDefault="002F47E0" w:rsidP="00A7310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A7310D" w:rsidRPr="00A7310D">
        <w:rPr>
          <w:rFonts w:ascii="Consolas" w:eastAsia="Consolas" w:hAnsi="Consolas" w:cs="Consolas"/>
          <w:bCs/>
          <w:color w:val="000000"/>
          <w:sz w:val="18"/>
          <w:szCs w:val="18"/>
          <w:shd w:val="clear" w:color="auto" w:fill="EFEFEF"/>
          <w:lang w:val="en-US"/>
        </w:rPr>
        <w:t>"identifier"</w:t>
      </w:r>
      <w:r w:rsidR="00A7310D" w:rsidRPr="00A7310D">
        <w:rPr>
          <w:rFonts w:ascii="Consolas" w:eastAsia="Consolas" w:hAnsi="Consolas" w:cs="Consolas"/>
          <w:iCs/>
          <w:color w:val="000000"/>
          <w:sz w:val="18"/>
          <w:szCs w:val="18"/>
          <w:shd w:val="clear" w:color="auto" w:fill="EFEFEF"/>
          <w:lang w:val="en-US"/>
        </w:rPr>
        <w:t>: "</w:t>
      </w:r>
      <w:proofErr w:type="gramStart"/>
      <w:r w:rsidR="00A7310D" w:rsidRPr="00A7310D">
        <w:rPr>
          <w:rFonts w:ascii="Consolas" w:eastAsia="Consolas" w:hAnsi="Consolas" w:cs="Consolas"/>
          <w:iCs/>
          <w:color w:val="000000"/>
          <w:sz w:val="18"/>
          <w:szCs w:val="18"/>
          <w:shd w:val="clear" w:color="auto" w:fill="EFEFEF"/>
          <w:lang w:val="en-US"/>
        </w:rPr>
        <w:t>isa:guide</w:t>
      </w:r>
      <w:proofErr w:type="gramEnd"/>
      <w:r w:rsidR="00A7310D" w:rsidRPr="00A7310D">
        <w:rPr>
          <w:rFonts w:ascii="Consolas" w:eastAsia="Consolas" w:hAnsi="Consolas" w:cs="Consolas"/>
          <w:iCs/>
          <w:color w:val="000000"/>
          <w:sz w:val="18"/>
          <w:szCs w:val="18"/>
          <w:shd w:val="clear" w:color="auto" w:fill="EFEFEF"/>
          <w:lang w:val="en-US"/>
        </w:rPr>
        <w:t>.19001.ACS</w:t>
      </w:r>
      <w:r w:rsidR="00E85A5C">
        <w:rPr>
          <w:rFonts w:ascii="Consolas" w:eastAsia="Consolas" w:hAnsi="Consolas" w:cs="Consolas"/>
          <w:iCs/>
          <w:color w:val="000000"/>
          <w:sz w:val="18"/>
          <w:szCs w:val="18"/>
          <w:shd w:val="clear" w:color="auto" w:fill="EFEFEF"/>
          <w:lang w:val="en-US"/>
        </w:rPr>
        <w:t>3</w:t>
      </w:r>
      <w:r w:rsidR="00A7310D" w:rsidRPr="00A7310D">
        <w:rPr>
          <w:rFonts w:ascii="Consolas" w:eastAsia="Consolas" w:hAnsi="Consolas" w:cs="Consolas"/>
          <w:iCs/>
          <w:color w:val="000000"/>
          <w:sz w:val="18"/>
          <w:szCs w:val="18"/>
          <w:shd w:val="clear" w:color="auto" w:fill="EFEFEF"/>
          <w:lang w:val="en-US"/>
        </w:rPr>
        <w:t>-bc9034f8-c732-5328-b9df-d9d72aae480b"</w:t>
      </w:r>
      <w:r w:rsidR="00461CEE">
        <w:rPr>
          <w:rFonts w:ascii="Consolas" w:eastAsia="Consolas" w:hAnsi="Consolas" w:cs="Consolas"/>
          <w:iCs/>
          <w:color w:val="000000"/>
          <w:sz w:val="18"/>
          <w:szCs w:val="18"/>
          <w:shd w:val="clear" w:color="auto" w:fill="EFEFEF"/>
          <w:lang w:val="en-US"/>
        </w:rPr>
        <w:t>,</w:t>
      </w:r>
    </w:p>
    <w:p w14:paraId="657794B6" w14:textId="253FABB6" w:rsidR="0028282C" w:rsidRDefault="00461CEE" w:rsidP="00A7310D">
      <w:pPr>
        <w:pBdr>
          <w:top w:val="nil"/>
          <w:left w:val="nil"/>
          <w:bottom w:val="nil"/>
          <w:right w:val="nil"/>
          <w:between w:val="nil"/>
        </w:pBdr>
        <w:rPr>
          <w:ins w:id="157" w:author="Piazza, Rich" w:date="2019-10-02T13:44:00Z"/>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t xml:space="preserve">   "name": "</w:t>
      </w:r>
      <w:proofErr w:type="spellStart"/>
      <w:r>
        <w:rPr>
          <w:rFonts w:ascii="Consolas" w:eastAsia="Consolas" w:hAnsi="Consolas" w:cs="Consolas"/>
          <w:iCs/>
          <w:color w:val="000000"/>
          <w:sz w:val="18"/>
          <w:szCs w:val="18"/>
          <w:shd w:val="clear" w:color="auto" w:fill="EFEFEF"/>
          <w:lang w:val="en-US"/>
        </w:rPr>
        <w:t>banner_marking</w:t>
      </w:r>
      <w:proofErr w:type="spellEnd"/>
      <w:r>
        <w:rPr>
          <w:rFonts w:ascii="Consolas" w:eastAsia="Consolas" w:hAnsi="Consolas" w:cs="Consolas"/>
          <w:i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create_date_time</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"2016-06-27T14:10:26.723Z",</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responsible_entity_custodian</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"USA.NSA",</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responsible_entity_originator</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"USA.NSA",</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auth</w:t>
      </w:r>
      <w:r w:rsidR="00DB50FB">
        <w:rPr>
          <w:rFonts w:ascii="Consolas" w:eastAsia="Consolas" w:hAnsi="Consolas" w:cs="Consolas"/>
          <w:bCs/>
          <w:color w:val="000000"/>
          <w:sz w:val="18"/>
          <w:szCs w:val="18"/>
          <w:shd w:val="clear" w:color="auto" w:fill="EFEFEF"/>
          <w:lang w:val="en-US"/>
        </w:rPr>
        <w:t>ority</w:t>
      </w:r>
      <w:r w:rsidR="00A7310D" w:rsidRPr="00A7310D">
        <w:rPr>
          <w:rFonts w:ascii="Consolas" w:eastAsia="Consolas" w:hAnsi="Consolas" w:cs="Consolas"/>
          <w:bCs/>
          <w:color w:val="000000"/>
          <w:sz w:val="18"/>
          <w:szCs w:val="18"/>
          <w:shd w:val="clear" w:color="auto" w:fill="EFEFEF"/>
          <w:lang w:val="en-US"/>
        </w:rPr>
        <w:t>_ref</w:t>
      </w:r>
      <w:r w:rsidR="00DB50FB">
        <w:rPr>
          <w:rFonts w:ascii="Consolas" w:eastAsia="Consolas" w:hAnsi="Consolas" w:cs="Consolas"/>
          <w:bCs/>
          <w:color w:val="000000"/>
          <w:sz w:val="18"/>
          <w:szCs w:val="18"/>
          <w:shd w:val="clear" w:color="auto" w:fill="EFEFEF"/>
          <w:lang w:val="en-US"/>
        </w:rPr>
        <w:t>erence</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xml:space="preserve">: "urn:isa:authority:CFR2013_32_2_236", </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original_classification</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classified_by</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"Available-On-Request",</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classified_on</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"2017-01-10T00:00:00Z",</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classification_reason</w:t>
      </w:r>
      <w:proofErr w:type="spellEnd"/>
      <w:r w:rsidR="00A7310D" w:rsidRPr="00A7310D">
        <w:rPr>
          <w:rFonts w:ascii="Consolas" w:eastAsia="Consolas" w:hAnsi="Consolas" w:cs="Consolas"/>
          <w:bCs/>
          <w:color w:val="000000"/>
          <w:sz w:val="18"/>
          <w:szCs w:val="18"/>
          <w:shd w:val="clear" w:color="auto" w:fill="EFEFEF"/>
          <w:lang w:val="en-US"/>
        </w:rPr>
        <w:t xml:space="preserve"> "</w:t>
      </w:r>
      <w:r w:rsidR="00A7310D" w:rsidRPr="00A7310D">
        <w:rPr>
          <w:rFonts w:ascii="Consolas" w:eastAsia="Consolas" w:hAnsi="Consolas" w:cs="Consolas"/>
          <w:iCs/>
          <w:color w:val="000000"/>
          <w:sz w:val="18"/>
          <w:szCs w:val="18"/>
          <w:shd w:val="clear" w:color="auto" w:fill="EFEFEF"/>
          <w:lang w:val="en-US"/>
        </w:rPr>
        <w:t>: "Example",</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compilation_reason</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w:t>
      </w:r>
      <w:proofErr w:type="spellStart"/>
      <w:r w:rsidR="00A7310D" w:rsidRPr="00A7310D">
        <w:rPr>
          <w:rFonts w:ascii="Consolas" w:eastAsia="Consolas" w:hAnsi="Consolas" w:cs="Consolas"/>
          <w:iCs/>
          <w:color w:val="000000"/>
          <w:sz w:val="18"/>
          <w:szCs w:val="18"/>
          <w:shd w:val="clear" w:color="auto" w:fill="EFEFEF"/>
          <w:lang w:val="en-US"/>
        </w:rPr>
        <w:t>Orig</w:t>
      </w:r>
      <w:proofErr w:type="spellEnd"/>
      <w:r w:rsidR="00A7310D" w:rsidRPr="00A7310D">
        <w:rPr>
          <w:rFonts w:ascii="Consolas" w:eastAsia="Consolas" w:hAnsi="Consolas" w:cs="Consolas"/>
          <w:iCs/>
          <w:color w:val="000000"/>
          <w:sz w:val="18"/>
          <w:szCs w:val="18"/>
          <w:shd w:val="clear" w:color="auto" w:fill="EFEFEF"/>
          <w:lang w:val="en-US"/>
        </w:rPr>
        <w:t>-Doc"</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derivative_classification</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classified_by</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"Available-On-Request",</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classified_on</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"2018-02-20T00:00:00Z",</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derived_from</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w:t>
      </w:r>
      <w:proofErr w:type="spellStart"/>
      <w:r w:rsidR="00A7310D" w:rsidRPr="00A7310D">
        <w:rPr>
          <w:rFonts w:ascii="Consolas" w:eastAsia="Consolas" w:hAnsi="Consolas" w:cs="Consolas"/>
          <w:iCs/>
          <w:color w:val="000000"/>
          <w:sz w:val="18"/>
          <w:szCs w:val="18"/>
          <w:shd w:val="clear" w:color="auto" w:fill="EFEFEF"/>
          <w:lang w:val="en-US"/>
        </w:rPr>
        <w:t>Orig</w:t>
      </w:r>
      <w:proofErr w:type="spellEnd"/>
      <w:r w:rsidR="00A7310D" w:rsidRPr="00A7310D">
        <w:rPr>
          <w:rFonts w:ascii="Consolas" w:eastAsia="Consolas" w:hAnsi="Consolas" w:cs="Consolas"/>
          <w:iCs/>
          <w:color w:val="000000"/>
          <w:sz w:val="18"/>
          <w:szCs w:val="18"/>
          <w:shd w:val="clear" w:color="auto" w:fill="EFEFEF"/>
          <w:lang w:val="en-US"/>
        </w:rPr>
        <w:t>-Doc"</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"declassification"</w:t>
      </w:r>
      <w:r w:rsidR="00A7310D" w:rsidRPr="00A7310D">
        <w:rPr>
          <w:rFonts w:ascii="Consolas" w:eastAsia="Consolas" w:hAnsi="Consolas" w:cs="Consolas"/>
          <w:iCs/>
          <w:color w:val="000000"/>
          <w:sz w:val="18"/>
          <w:szCs w:val="18"/>
          <w:shd w:val="clear" w:color="auto" w:fill="EFEFEF"/>
          <w:lang w:val="en-US"/>
        </w:rPr>
        <w:t>: {</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declass_period</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"32",</w:t>
      </w:r>
      <w:r w:rsidR="00A7310D" w:rsidRPr="00A7310D">
        <w:rPr>
          <w:rFonts w:ascii="Consolas" w:eastAsia="Consolas" w:hAnsi="Consolas" w:cs="Consolas"/>
          <w:iCs/>
          <w:color w:val="000000"/>
          <w:sz w:val="18"/>
          <w:szCs w:val="18"/>
          <w:shd w:val="clear" w:color="auto" w:fill="EFEFEF"/>
          <w:lang w:val="en-US"/>
        </w:rPr>
        <w:br/>
      </w:r>
      <w:r w:rsidR="00A7310D" w:rsidRPr="00A7310D">
        <w:rPr>
          <w:rFonts w:ascii="Consolas" w:eastAsia="Consolas" w:hAnsi="Consolas" w:cs="Consolas"/>
          <w:iCs/>
          <w:color w:val="000000"/>
          <w:sz w:val="18"/>
          <w:szCs w:val="18"/>
          <w:shd w:val="clear" w:color="auto" w:fill="EFEFEF"/>
          <w:lang w:val="en-US"/>
        </w:rPr>
        <w:lastRenderedPageBreak/>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declass_date</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"2020-02-20T00:00:00Z",</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declass_event</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"Per Exec Order blah-blah-blah"</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public_release</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releasable_to_public</w:t>
      </w:r>
      <w:proofErr w:type="spellEnd"/>
      <w:r w:rsidR="00A7310D" w:rsidRPr="00A7310D">
        <w:rPr>
          <w:rFonts w:ascii="Consolas" w:eastAsia="Consolas" w:hAnsi="Consolas" w:cs="Consolas"/>
          <w:bCs/>
          <w:color w:val="000000"/>
          <w:sz w:val="18"/>
          <w:szCs w:val="18"/>
          <w:shd w:val="clear" w:color="auto" w:fill="EFEFEF"/>
          <w:lang w:val="en-US"/>
        </w:rPr>
        <w:t xml:space="preserve"> "</w:t>
      </w:r>
      <w:r w:rsidR="00A7310D" w:rsidRPr="00A7310D">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false</w:t>
      </w:r>
      <w:r w:rsidR="00A7310D" w:rsidRPr="00A7310D">
        <w:rPr>
          <w:rFonts w:ascii="Consolas" w:eastAsia="Consolas" w:hAnsi="Consolas" w:cs="Consolas"/>
          <w:i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control_set</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del w:id="158" w:author="Piazza, Rich" w:date="2019-10-02T13:44:00Z">
        <w:r w:rsidR="00A7310D" w:rsidRPr="00A7310D" w:rsidDel="0028282C">
          <w:rPr>
            <w:rFonts w:ascii="Consolas" w:eastAsia="Consolas" w:hAnsi="Consolas" w:cs="Consolas"/>
            <w:bCs/>
            <w:color w:val="000000"/>
            <w:sz w:val="18"/>
            <w:szCs w:val="18"/>
            <w:shd w:val="clear" w:color="auto" w:fill="EFEFEF"/>
            <w:lang w:val="en-US"/>
          </w:rPr>
          <w:delText>capco_</w:delText>
        </w:r>
      </w:del>
      <w:r w:rsidR="00A7310D" w:rsidRPr="00A7310D">
        <w:rPr>
          <w:rFonts w:ascii="Consolas" w:eastAsia="Consolas" w:hAnsi="Consolas" w:cs="Consolas"/>
          <w:bCs/>
          <w:color w:val="000000"/>
          <w:sz w:val="18"/>
          <w:szCs w:val="18"/>
          <w:shd w:val="clear" w:color="auto" w:fill="EFEFEF"/>
          <w:lang w:val="en-US"/>
        </w:rPr>
        <w:t>classification"</w:t>
      </w:r>
      <w:r w:rsidR="00A7310D" w:rsidRPr="00A7310D">
        <w:rPr>
          <w:rFonts w:ascii="Consolas" w:eastAsia="Consolas" w:hAnsi="Consolas" w:cs="Consolas"/>
          <w:iCs/>
          <w:color w:val="000000"/>
          <w:sz w:val="18"/>
          <w:szCs w:val="18"/>
          <w:shd w:val="clear" w:color="auto" w:fill="EFEFEF"/>
          <w:lang w:val="en-US"/>
        </w:rPr>
        <w:t>: "TS</w:t>
      </w:r>
      <w:ins w:id="159" w:author="Piazza, Rich" w:date="2019-10-02T13:45:00Z">
        <w:r w:rsidR="0028282C" w:rsidRPr="00A7310D">
          <w:rPr>
            <w:rFonts w:ascii="Consolas" w:eastAsia="Consolas" w:hAnsi="Consolas" w:cs="Consolas"/>
            <w:bCs/>
            <w:color w:val="000000"/>
            <w:sz w:val="18"/>
            <w:szCs w:val="18"/>
            <w:shd w:val="clear" w:color="auto" w:fill="EFEFEF"/>
            <w:lang w:val="en-US"/>
          </w:rPr>
          <w:t>"</w:t>
        </w:r>
      </w:ins>
      <w:ins w:id="160" w:author="Piazza, Rich" w:date="2019-10-02T13:44:00Z">
        <w:r w:rsidR="0028282C">
          <w:rPr>
            <w:rFonts w:ascii="Consolas" w:eastAsia="Consolas" w:hAnsi="Consolas" w:cs="Consolas"/>
            <w:iCs/>
            <w:color w:val="000000"/>
            <w:sz w:val="18"/>
            <w:szCs w:val="18"/>
            <w:shd w:val="clear" w:color="auto" w:fill="EFEFEF"/>
            <w:lang w:val="en-US"/>
          </w:rPr>
          <w:t>,</w:t>
        </w:r>
      </w:ins>
    </w:p>
    <w:p w14:paraId="6F1D4FD7" w14:textId="702D0BE5" w:rsidR="0028282C" w:rsidRDefault="0028282C" w:rsidP="00A7310D">
      <w:pPr>
        <w:pBdr>
          <w:top w:val="nil"/>
          <w:left w:val="nil"/>
          <w:bottom w:val="nil"/>
          <w:right w:val="nil"/>
          <w:between w:val="nil"/>
        </w:pBdr>
        <w:rPr>
          <w:ins w:id="161" w:author="Piazza, Rich" w:date="2019-10-02T13:45:00Z"/>
          <w:rFonts w:ascii="Consolas" w:eastAsia="Consolas" w:hAnsi="Consolas" w:cs="Consolas"/>
          <w:bCs/>
          <w:color w:val="000000"/>
          <w:sz w:val="18"/>
          <w:szCs w:val="18"/>
          <w:shd w:val="clear" w:color="auto" w:fill="EFEFEF"/>
          <w:lang w:val="en-US"/>
        </w:rPr>
      </w:pPr>
      <w:ins w:id="162" w:author="Piazza, Rich" w:date="2019-10-02T13:44:00Z">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ins>
      <w:ins w:id="163" w:author="Piazza, Rich" w:date="2019-10-02T13:55:00Z">
        <w:r w:rsidR="00C45290">
          <w:rPr>
            <w:rFonts w:ascii="Consolas" w:eastAsia="Consolas" w:hAnsi="Consolas" w:cs="Consolas"/>
            <w:iCs/>
            <w:color w:val="000000"/>
            <w:sz w:val="18"/>
            <w:szCs w:val="18"/>
            <w:shd w:val="clear" w:color="auto" w:fill="EFEFEF"/>
            <w:lang w:val="en-US"/>
          </w:rPr>
          <w:t xml:space="preserve"> </w:t>
        </w:r>
      </w:ins>
      <w:ins w:id="164" w:author="Piazza, Rich" w:date="2019-10-02T13:46:00Z">
        <w:r w:rsidRPr="00A7310D">
          <w:rPr>
            <w:rFonts w:ascii="Consolas" w:eastAsia="Consolas" w:hAnsi="Consolas" w:cs="Consolas"/>
            <w:iCs/>
            <w:color w:val="000000"/>
            <w:sz w:val="18"/>
            <w:szCs w:val="18"/>
            <w:shd w:val="clear" w:color="auto" w:fill="EFEFEF"/>
            <w:lang w:val="en-US"/>
          </w:rPr>
          <w:t>"</w:t>
        </w:r>
      </w:ins>
      <w:ins w:id="165" w:author="Piazza, Rich" w:date="2019-10-02T13:45:00Z">
        <w:r>
          <w:rPr>
            <w:rFonts w:ascii="Consolas" w:eastAsia="Consolas" w:hAnsi="Consolas" w:cs="Consolas"/>
            <w:bCs/>
            <w:color w:val="000000"/>
            <w:sz w:val="18"/>
            <w:szCs w:val="18"/>
            <w:shd w:val="clear" w:color="auto" w:fill="EFEFEF"/>
            <w:lang w:val="en-US"/>
          </w:rPr>
          <w:t>entitlements</w:t>
        </w:r>
      </w:ins>
      <w:ins w:id="166" w:author="Piazza, Rich" w:date="2019-10-02T13:46:00Z">
        <w:r w:rsidRPr="00A7310D">
          <w:rPr>
            <w:rFonts w:ascii="Consolas" w:eastAsia="Consolas" w:hAnsi="Consolas" w:cs="Consolas"/>
            <w:iCs/>
            <w:color w:val="000000"/>
            <w:sz w:val="18"/>
            <w:szCs w:val="18"/>
            <w:shd w:val="clear" w:color="auto" w:fill="EFEFEF"/>
            <w:lang w:val="en-US"/>
          </w:rPr>
          <w:t>"</w:t>
        </w:r>
      </w:ins>
      <w:ins w:id="167" w:author="Piazza, Rich" w:date="2019-10-02T13:45:00Z">
        <w:r>
          <w:rPr>
            <w:rFonts w:ascii="Consolas" w:eastAsia="Consolas" w:hAnsi="Consolas" w:cs="Consolas"/>
            <w:bCs/>
            <w:color w:val="000000"/>
            <w:sz w:val="18"/>
            <w:szCs w:val="18"/>
            <w:shd w:val="clear" w:color="auto" w:fill="EFEFEF"/>
            <w:lang w:val="en-US"/>
          </w:rPr>
          <w:t>: [</w:t>
        </w:r>
      </w:ins>
    </w:p>
    <w:p w14:paraId="22EAF771" w14:textId="577A6F23" w:rsidR="0028282C" w:rsidRDefault="0028282C" w:rsidP="00A7310D">
      <w:pPr>
        <w:pBdr>
          <w:top w:val="nil"/>
          <w:left w:val="nil"/>
          <w:bottom w:val="nil"/>
          <w:right w:val="nil"/>
          <w:between w:val="nil"/>
        </w:pBdr>
        <w:rPr>
          <w:ins w:id="168" w:author="Piazza, Rich" w:date="2019-10-02T13:46:00Z"/>
          <w:rFonts w:ascii="Consolas" w:eastAsia="Consolas" w:hAnsi="Consolas" w:cs="Consolas"/>
          <w:bCs/>
          <w:color w:val="000000"/>
          <w:sz w:val="18"/>
          <w:szCs w:val="18"/>
          <w:shd w:val="clear" w:color="auto" w:fill="EFEFEF"/>
          <w:lang w:val="en-US"/>
        </w:rPr>
      </w:pPr>
      <w:ins w:id="169" w:author="Piazza, Rich" w:date="2019-10-02T13:45:00Z">
        <w:r>
          <w:rPr>
            <w:rFonts w:ascii="Consolas" w:eastAsia="Consolas" w:hAnsi="Consolas" w:cs="Consolas"/>
            <w:bCs/>
            <w:color w:val="000000"/>
            <w:sz w:val="18"/>
            <w:szCs w:val="18"/>
            <w:shd w:val="clear" w:color="auto" w:fill="EFEFEF"/>
            <w:lang w:val="en-US"/>
          </w:rPr>
          <w:tab/>
        </w:r>
        <w:r>
          <w:rPr>
            <w:rFonts w:ascii="Consolas" w:eastAsia="Consolas" w:hAnsi="Consolas" w:cs="Consolas"/>
            <w:bCs/>
            <w:color w:val="000000"/>
            <w:sz w:val="18"/>
            <w:szCs w:val="18"/>
            <w:shd w:val="clear" w:color="auto" w:fill="EFEFEF"/>
            <w:lang w:val="en-US"/>
          </w:rPr>
          <w:tab/>
        </w:r>
        <w:r>
          <w:rPr>
            <w:rFonts w:ascii="Consolas" w:eastAsia="Consolas" w:hAnsi="Consolas" w:cs="Consolas"/>
            <w:bCs/>
            <w:color w:val="000000"/>
            <w:sz w:val="18"/>
            <w:szCs w:val="18"/>
            <w:shd w:val="clear" w:color="auto" w:fill="EFEFEF"/>
            <w:lang w:val="en-US"/>
          </w:rPr>
          <w:tab/>
        </w:r>
      </w:ins>
      <w:ins w:id="170" w:author="Piazza, Rich" w:date="2019-10-02T13:46:00Z">
        <w:r w:rsidRPr="00A7310D">
          <w:rPr>
            <w:rFonts w:ascii="Consolas" w:eastAsia="Consolas" w:hAnsi="Consolas" w:cs="Consolas"/>
            <w:iCs/>
            <w:color w:val="000000"/>
            <w:sz w:val="18"/>
            <w:szCs w:val="18"/>
            <w:shd w:val="clear" w:color="auto" w:fill="EFEFEF"/>
            <w:lang w:val="en-US"/>
          </w:rPr>
          <w:t>"</w:t>
        </w:r>
      </w:ins>
      <w:ins w:id="171" w:author="Piazza, Rich" w:date="2019-10-02T13:45:00Z">
        <w:r>
          <w:rPr>
            <w:rFonts w:ascii="Consolas" w:eastAsia="Consolas" w:hAnsi="Consolas" w:cs="Consolas"/>
            <w:bCs/>
            <w:color w:val="000000"/>
            <w:sz w:val="18"/>
            <w:szCs w:val="18"/>
            <w:shd w:val="clear" w:color="auto" w:fill="EFEFEF"/>
            <w:lang w:val="en-US"/>
          </w:rPr>
          <w:t>SC</w:t>
        </w:r>
      </w:ins>
      <w:ins w:id="172" w:author="Piazza, Rich" w:date="2019-10-02T13:46:00Z">
        <w:r>
          <w:rPr>
            <w:rFonts w:ascii="Consolas" w:eastAsia="Consolas" w:hAnsi="Consolas" w:cs="Consolas"/>
            <w:bCs/>
            <w:color w:val="000000"/>
            <w:sz w:val="18"/>
            <w:szCs w:val="18"/>
            <w:shd w:val="clear" w:color="auto" w:fill="EFEFEF"/>
            <w:lang w:val="en-US"/>
          </w:rPr>
          <w:t>I:SI</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bCs/>
            <w:color w:val="000000"/>
            <w:sz w:val="18"/>
            <w:szCs w:val="18"/>
            <w:shd w:val="clear" w:color="auto" w:fill="EFEFEF"/>
            <w:lang w:val="en-US"/>
          </w:rPr>
          <w:t>,</w:t>
        </w:r>
      </w:ins>
    </w:p>
    <w:p w14:paraId="7AB1DF26" w14:textId="6A681388" w:rsidR="0028282C" w:rsidRDefault="0028282C" w:rsidP="00A7310D">
      <w:pPr>
        <w:pBdr>
          <w:top w:val="nil"/>
          <w:left w:val="nil"/>
          <w:bottom w:val="nil"/>
          <w:right w:val="nil"/>
          <w:between w:val="nil"/>
        </w:pBdr>
        <w:rPr>
          <w:ins w:id="173" w:author="Piazza, Rich" w:date="2019-10-02T13:48:00Z"/>
          <w:rFonts w:ascii="Consolas" w:eastAsia="Consolas" w:hAnsi="Consolas" w:cs="Consolas"/>
          <w:iCs/>
          <w:color w:val="000000"/>
          <w:sz w:val="18"/>
          <w:szCs w:val="18"/>
          <w:shd w:val="clear" w:color="auto" w:fill="EFEFEF"/>
          <w:lang w:val="en-US"/>
        </w:rPr>
      </w:pPr>
      <w:ins w:id="174" w:author="Piazza, Rich" w:date="2019-10-02T13:46:00Z">
        <w:r>
          <w:rPr>
            <w:rFonts w:ascii="Consolas" w:eastAsia="Consolas" w:hAnsi="Consolas" w:cs="Consolas"/>
            <w:bCs/>
            <w:color w:val="000000"/>
            <w:sz w:val="18"/>
            <w:szCs w:val="18"/>
            <w:shd w:val="clear" w:color="auto" w:fill="EFEFEF"/>
            <w:lang w:val="en-US"/>
          </w:rPr>
          <w:tab/>
        </w:r>
        <w:r>
          <w:rPr>
            <w:rFonts w:ascii="Consolas" w:eastAsia="Consolas" w:hAnsi="Consolas" w:cs="Consolas"/>
            <w:bCs/>
            <w:color w:val="000000"/>
            <w:sz w:val="18"/>
            <w:szCs w:val="18"/>
            <w:shd w:val="clear" w:color="auto" w:fill="EFEFEF"/>
            <w:lang w:val="en-US"/>
          </w:rPr>
          <w:tab/>
        </w:r>
        <w:r>
          <w:rPr>
            <w:rFonts w:ascii="Consolas" w:eastAsia="Consolas" w:hAnsi="Consolas" w:cs="Consolas"/>
            <w:bCs/>
            <w:color w:val="000000"/>
            <w:sz w:val="18"/>
            <w:szCs w:val="18"/>
            <w:shd w:val="clear" w:color="auto" w:fill="EFEFEF"/>
            <w:lang w:val="en-US"/>
          </w:rPr>
          <w:tab/>
        </w:r>
        <w:r w:rsidRPr="00A7310D">
          <w:rPr>
            <w:rFonts w:ascii="Consolas" w:eastAsia="Consolas" w:hAnsi="Consolas" w:cs="Consolas"/>
            <w:iCs/>
            <w:color w:val="000000"/>
            <w:sz w:val="18"/>
            <w:szCs w:val="18"/>
            <w:shd w:val="clear" w:color="auto" w:fill="EFEFEF"/>
            <w:lang w:val="en-US"/>
          </w:rPr>
          <w:t>"</w:t>
        </w:r>
      </w:ins>
      <w:proofErr w:type="gramStart"/>
      <w:ins w:id="175" w:author="Piazza, Rich" w:date="2019-10-02T13:47:00Z">
        <w:r>
          <w:rPr>
            <w:rFonts w:ascii="Consolas" w:eastAsia="Consolas" w:hAnsi="Consolas" w:cs="Consolas"/>
            <w:iCs/>
            <w:color w:val="000000"/>
            <w:sz w:val="18"/>
            <w:szCs w:val="18"/>
            <w:shd w:val="clear" w:color="auto" w:fill="EFEFEF"/>
            <w:lang w:val="en-US"/>
          </w:rPr>
          <w:t>LAC:</w:t>
        </w:r>
        <w:r w:rsidRPr="00A7310D">
          <w:rPr>
            <w:rFonts w:ascii="Consolas" w:eastAsia="Consolas" w:hAnsi="Consolas" w:cs="Consolas"/>
            <w:iCs/>
            <w:color w:val="000000"/>
            <w:sz w:val="18"/>
            <w:szCs w:val="18"/>
            <w:shd w:val="clear" w:color="auto" w:fill="EFEFEF"/>
            <w:lang w:val="en-US"/>
          </w:rPr>
          <w:t>LAC</w:t>
        </w:r>
        <w:proofErr w:type="gramEnd"/>
        <w:r w:rsidRPr="00A7310D">
          <w:rPr>
            <w:rFonts w:ascii="Consolas" w:eastAsia="Consolas" w:hAnsi="Consolas" w:cs="Consolas"/>
            <w:iCs/>
            <w:color w:val="000000"/>
            <w:sz w:val="18"/>
            <w:szCs w:val="18"/>
            <w:shd w:val="clear" w:color="auto" w:fill="EFEFEF"/>
            <w:lang w:val="en-US"/>
          </w:rPr>
          <w:t>12345"</w:t>
        </w:r>
      </w:ins>
      <w:ins w:id="176" w:author="Piazza, Rich" w:date="2019-10-02T13:48:00Z">
        <w:r>
          <w:rPr>
            <w:rFonts w:ascii="Consolas" w:eastAsia="Consolas" w:hAnsi="Consolas" w:cs="Consolas"/>
            <w:iCs/>
            <w:color w:val="000000"/>
            <w:sz w:val="18"/>
            <w:szCs w:val="18"/>
            <w:shd w:val="clear" w:color="auto" w:fill="EFEFEF"/>
            <w:lang w:val="en-US"/>
          </w:rPr>
          <w:t>,</w:t>
        </w:r>
      </w:ins>
    </w:p>
    <w:p w14:paraId="35C236A0" w14:textId="0AA579A4" w:rsidR="0028282C" w:rsidRDefault="0028282C" w:rsidP="00A7310D">
      <w:pPr>
        <w:pBdr>
          <w:top w:val="nil"/>
          <w:left w:val="nil"/>
          <w:bottom w:val="nil"/>
          <w:right w:val="nil"/>
          <w:between w:val="nil"/>
        </w:pBdr>
        <w:rPr>
          <w:ins w:id="177" w:author="Piazza, Rich" w:date="2019-10-02T13:48:00Z"/>
          <w:rFonts w:ascii="Consolas" w:eastAsia="Consolas" w:hAnsi="Consolas" w:cs="Consolas"/>
          <w:iCs/>
          <w:color w:val="000000"/>
          <w:sz w:val="18"/>
          <w:szCs w:val="18"/>
          <w:shd w:val="clear" w:color="auto" w:fill="EFEFEF"/>
          <w:lang w:val="en-US"/>
        </w:rPr>
      </w:pPr>
      <w:ins w:id="178" w:author="Piazza, Rich" w:date="2019-10-02T13:48:00Z">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ins>
      <w:ins w:id="179" w:author="Piazza, Rich" w:date="2019-10-02T13:55:00Z">
        <w:r w:rsidR="00C45290" w:rsidRPr="00A7310D">
          <w:rPr>
            <w:rFonts w:ascii="Consolas" w:eastAsia="Consolas" w:hAnsi="Consolas" w:cs="Consolas"/>
            <w:iCs/>
            <w:color w:val="000000"/>
            <w:sz w:val="18"/>
            <w:szCs w:val="18"/>
            <w:shd w:val="clear" w:color="auto" w:fill="EFEFEF"/>
            <w:lang w:val="en-US"/>
          </w:rPr>
          <w:t>"</w:t>
        </w:r>
      </w:ins>
      <w:proofErr w:type="gramStart"/>
      <w:ins w:id="180" w:author="Piazza, Rich" w:date="2019-10-02T13:48:00Z">
        <w:r>
          <w:rPr>
            <w:rFonts w:ascii="Consolas" w:eastAsia="Consolas" w:hAnsi="Consolas" w:cs="Consolas"/>
            <w:iCs/>
            <w:color w:val="000000"/>
            <w:sz w:val="18"/>
            <w:szCs w:val="18"/>
            <w:shd w:val="clear" w:color="auto" w:fill="EFEFEF"/>
            <w:lang w:val="en-US"/>
          </w:rPr>
          <w:t>COI:</w:t>
        </w:r>
        <w:r w:rsidRPr="00A7310D">
          <w:rPr>
            <w:rFonts w:ascii="Consolas" w:eastAsia="Consolas" w:hAnsi="Consolas" w:cs="Consolas"/>
            <w:iCs/>
            <w:color w:val="000000"/>
            <w:sz w:val="18"/>
            <w:szCs w:val="18"/>
            <w:shd w:val="clear" w:color="auto" w:fill="EFEFEF"/>
            <w:lang w:val="en-US"/>
          </w:rPr>
          <w:t>NTOC_DHS_ECYBER_SVC_SHARE.NSA.NSA</w:t>
        </w:r>
      </w:ins>
      <w:proofErr w:type="gramEnd"/>
      <w:ins w:id="181" w:author="Piazza, Rich" w:date="2019-10-02T13:55:00Z">
        <w:r w:rsidR="00C45290" w:rsidRPr="00A7310D">
          <w:rPr>
            <w:rFonts w:ascii="Consolas" w:eastAsia="Consolas" w:hAnsi="Consolas" w:cs="Consolas"/>
            <w:iCs/>
            <w:color w:val="000000"/>
            <w:sz w:val="18"/>
            <w:szCs w:val="18"/>
            <w:shd w:val="clear" w:color="auto" w:fill="EFEFEF"/>
            <w:lang w:val="en-US"/>
          </w:rPr>
          <w:t>"</w:t>
        </w:r>
      </w:ins>
    </w:p>
    <w:p w14:paraId="09AFFD88" w14:textId="42299518" w:rsidR="0028282C" w:rsidRDefault="0028282C" w:rsidP="00A7310D">
      <w:pPr>
        <w:pBdr>
          <w:top w:val="nil"/>
          <w:left w:val="nil"/>
          <w:bottom w:val="nil"/>
          <w:right w:val="nil"/>
          <w:between w:val="nil"/>
        </w:pBdr>
        <w:rPr>
          <w:ins w:id="182" w:author="Piazza, Rich" w:date="2019-10-02T13:46:00Z"/>
          <w:rFonts w:ascii="Consolas" w:eastAsia="Consolas" w:hAnsi="Consolas" w:cs="Consolas"/>
          <w:bCs/>
          <w:color w:val="000000"/>
          <w:sz w:val="18"/>
          <w:szCs w:val="18"/>
          <w:shd w:val="clear" w:color="auto" w:fill="EFEFEF"/>
          <w:lang w:val="en-US"/>
        </w:rPr>
      </w:pPr>
      <w:ins w:id="183" w:author="Piazza, Rich" w:date="2019-10-02T13:48:00Z">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ins>
      <w:ins w:id="184" w:author="Piazza, Rich" w:date="2019-10-02T13:49:00Z">
        <w:r>
          <w:rPr>
            <w:rFonts w:ascii="Consolas" w:eastAsia="Consolas" w:hAnsi="Consolas" w:cs="Consolas"/>
            <w:iCs/>
            <w:color w:val="000000"/>
            <w:sz w:val="18"/>
            <w:szCs w:val="18"/>
            <w:shd w:val="clear" w:color="auto" w:fill="EFEFEF"/>
            <w:lang w:val="en-US"/>
          </w:rPr>
          <w:t xml:space="preserve"> ],</w:t>
        </w:r>
      </w:ins>
    </w:p>
    <w:p w14:paraId="2BB6D902" w14:textId="5C513E9C" w:rsidR="00A7310D" w:rsidRDefault="00C45290" w:rsidP="00C45290">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Change w:id="185" w:author="Piazza, Rich" w:date="2019-10-02T13:56:00Z">
          <w:pPr>
            <w:pBdr>
              <w:top w:val="nil"/>
              <w:left w:val="nil"/>
              <w:bottom w:val="nil"/>
              <w:right w:val="nil"/>
              <w:between w:val="nil"/>
            </w:pBdr>
          </w:pPr>
        </w:pPrChange>
      </w:pPr>
      <w:ins w:id="186" w:author="Piazza, Rich" w:date="2019-10-02T13:57:00Z">
        <w:r>
          <w:rPr>
            <w:rFonts w:ascii="Consolas" w:eastAsia="Consolas" w:hAnsi="Consolas" w:cs="Consolas"/>
            <w:iCs/>
            <w:color w:val="000000"/>
            <w:sz w:val="18"/>
            <w:szCs w:val="18"/>
            <w:shd w:val="clear" w:color="auto" w:fill="EFEFEF"/>
            <w:lang w:val="en-US"/>
          </w:rPr>
          <w:t xml:space="preserve">       </w:t>
        </w:r>
      </w:ins>
      <w:ins w:id="187" w:author="Piazza, Rich" w:date="2019-10-02T13:49:00Z">
        <w:r w:rsidR="0028282C">
          <w:rPr>
            <w:rFonts w:ascii="Consolas" w:eastAsia="Consolas" w:hAnsi="Consolas" w:cs="Consolas"/>
            <w:iCs/>
            <w:color w:val="000000"/>
            <w:sz w:val="18"/>
            <w:szCs w:val="18"/>
            <w:shd w:val="clear" w:color="auto" w:fill="EFEFEF"/>
            <w:lang w:val="en-US"/>
          </w:rPr>
          <w:t xml:space="preserve">         </w:t>
        </w:r>
        <w:r w:rsidR="0028282C" w:rsidRPr="0028282C">
          <w:rPr>
            <w:rFonts w:ascii="Consolas" w:eastAsia="Consolas" w:hAnsi="Consolas" w:cs="Consolas"/>
            <w:iCs/>
            <w:color w:val="000000"/>
            <w:sz w:val="18"/>
            <w:szCs w:val="18"/>
            <w:shd w:val="clear" w:color="auto" w:fill="EFEFEF"/>
            <w:lang w:val="en-US"/>
          </w:rPr>
          <w:t>"</w:t>
        </w:r>
        <w:proofErr w:type="spellStart"/>
        <w:r w:rsidR="0028282C" w:rsidRPr="0028282C">
          <w:rPr>
            <w:rFonts w:ascii="Consolas" w:eastAsia="Consolas" w:hAnsi="Consolas" w:cs="Consolas"/>
            <w:iCs/>
            <w:color w:val="000000"/>
            <w:sz w:val="18"/>
            <w:szCs w:val="18"/>
            <w:shd w:val="clear" w:color="auto" w:fill="EFEFEF"/>
            <w:lang w:val="en-US"/>
          </w:rPr>
          <w:t>permitted_nationalities</w:t>
        </w:r>
        <w:proofErr w:type="spellEnd"/>
        <w:r w:rsidR="0028282C" w:rsidRPr="0028282C">
          <w:rPr>
            <w:rFonts w:ascii="Consolas" w:eastAsia="Consolas" w:hAnsi="Consolas" w:cs="Consolas"/>
            <w:iCs/>
            <w:color w:val="000000"/>
            <w:sz w:val="18"/>
            <w:szCs w:val="18"/>
            <w:shd w:val="clear" w:color="auto" w:fill="EFEFEF"/>
            <w:lang w:val="en-US"/>
          </w:rPr>
          <w:t>" : ["USA", "AUS", "CAN", "GBR", "NZL"],</w:t>
        </w:r>
      </w:ins>
      <w:del w:id="188" w:author="Piazza, Rich" w:date="2019-10-02T13:48:00Z">
        <w:r w:rsidR="00A7310D" w:rsidRPr="00A7310D" w:rsidDel="0028282C">
          <w:rPr>
            <w:rFonts w:ascii="Consolas" w:eastAsia="Consolas" w:hAnsi="Consolas" w:cs="Consolas"/>
            <w:iCs/>
            <w:color w:val="000000"/>
            <w:sz w:val="18"/>
            <w:szCs w:val="18"/>
            <w:shd w:val="clear" w:color="auto" w:fill="EFEFEF"/>
            <w:lang w:val="en-US"/>
          </w:rPr>
          <w:delText>//SI//REL TO USA, FVEY",</w:delText>
        </w:r>
        <w:r w:rsidR="00A7310D" w:rsidRPr="00A7310D" w:rsidDel="0028282C">
          <w:rPr>
            <w:rFonts w:ascii="Consolas" w:eastAsia="Consolas" w:hAnsi="Consolas" w:cs="Consolas"/>
            <w:iCs/>
            <w:color w:val="000000"/>
            <w:sz w:val="18"/>
            <w:szCs w:val="18"/>
            <w:shd w:val="clear" w:color="auto" w:fill="EFEFEF"/>
            <w:lang w:val="en-US"/>
          </w:rPr>
          <w:br/>
          <w:delText xml:space="preserve">                </w:delText>
        </w:r>
        <w:r w:rsidR="00A7310D" w:rsidRPr="00A7310D" w:rsidDel="0028282C">
          <w:rPr>
            <w:rFonts w:ascii="Consolas" w:eastAsia="Consolas" w:hAnsi="Consolas" w:cs="Consolas"/>
            <w:bCs/>
            <w:color w:val="000000"/>
            <w:sz w:val="18"/>
            <w:szCs w:val="18"/>
            <w:shd w:val="clear" w:color="auto" w:fill="EFEFEF"/>
            <w:lang w:val="en-US"/>
          </w:rPr>
          <w:delText>"logical_authority_category"</w:delText>
        </w:r>
        <w:r w:rsidR="00A7310D" w:rsidRPr="00A7310D" w:rsidDel="0028282C">
          <w:rPr>
            <w:rFonts w:ascii="Consolas" w:eastAsia="Consolas" w:hAnsi="Consolas" w:cs="Consolas"/>
            <w:iCs/>
            <w:color w:val="000000"/>
            <w:sz w:val="18"/>
            <w:szCs w:val="18"/>
            <w:shd w:val="clear" w:color="auto" w:fill="EFEFEF"/>
            <w:lang w:val="en-US"/>
          </w:rPr>
          <w:delText>:</w:delText>
        </w:r>
      </w:del>
      <w:del w:id="189" w:author="Piazza, Rich" w:date="2019-10-02T13:47:00Z">
        <w:r w:rsidR="00A7310D" w:rsidRPr="00A7310D" w:rsidDel="0028282C">
          <w:rPr>
            <w:rFonts w:ascii="Consolas" w:eastAsia="Consolas" w:hAnsi="Consolas" w:cs="Consolas"/>
            <w:iCs/>
            <w:color w:val="000000"/>
            <w:sz w:val="18"/>
            <w:szCs w:val="18"/>
            <w:shd w:val="clear" w:color="auto" w:fill="EFEFEF"/>
            <w:lang w:val="en-US"/>
          </w:rPr>
          <w:delText xml:space="preserve"> ["LAC12345"</w:delText>
        </w:r>
      </w:del>
      <w:del w:id="190" w:author="Piazza, Rich" w:date="2019-10-02T13:48:00Z">
        <w:r w:rsidR="00A7310D" w:rsidRPr="00A7310D" w:rsidDel="0028282C">
          <w:rPr>
            <w:rFonts w:ascii="Consolas" w:eastAsia="Consolas" w:hAnsi="Consolas" w:cs="Consolas"/>
            <w:iCs/>
            <w:color w:val="000000"/>
            <w:sz w:val="18"/>
            <w:szCs w:val="18"/>
            <w:shd w:val="clear" w:color="auto" w:fill="EFEFEF"/>
            <w:lang w:val="en-US"/>
          </w:rPr>
          <w:delText>],</w:delText>
        </w:r>
        <w:r w:rsidR="00A7310D" w:rsidRPr="00A7310D" w:rsidDel="0028282C">
          <w:rPr>
            <w:rFonts w:ascii="Consolas" w:eastAsia="Consolas" w:hAnsi="Consolas" w:cs="Consolas"/>
            <w:iCs/>
            <w:color w:val="000000"/>
            <w:sz w:val="18"/>
            <w:szCs w:val="18"/>
            <w:shd w:val="clear" w:color="auto" w:fill="EFEFEF"/>
            <w:lang w:val="en-US"/>
          </w:rPr>
          <w:br/>
          <w:delText xml:space="preserve">                </w:delText>
        </w:r>
        <w:r w:rsidR="00A7310D" w:rsidRPr="00A7310D" w:rsidDel="0028282C">
          <w:rPr>
            <w:rFonts w:ascii="Consolas" w:eastAsia="Consolas" w:hAnsi="Consolas" w:cs="Consolas"/>
            <w:bCs/>
            <w:color w:val="000000"/>
            <w:sz w:val="18"/>
            <w:szCs w:val="18"/>
            <w:shd w:val="clear" w:color="auto" w:fill="EFEFEF"/>
            <w:lang w:val="en-US"/>
          </w:rPr>
          <w:delText>"community_of_interest"</w:delText>
        </w:r>
        <w:r w:rsidR="00A7310D" w:rsidRPr="00A7310D" w:rsidDel="0028282C">
          <w:rPr>
            <w:rFonts w:ascii="Consolas" w:eastAsia="Consolas" w:hAnsi="Consolas" w:cs="Consolas"/>
            <w:iCs/>
            <w:color w:val="000000"/>
            <w:sz w:val="18"/>
            <w:szCs w:val="18"/>
            <w:shd w:val="clear" w:color="auto" w:fill="EFEFEF"/>
            <w:lang w:val="en-US"/>
          </w:rPr>
          <w:delText>: ["NTOC_DHS_ECYBER_SVC_SHARE.NSA.NSA"],</w:delText>
        </w:r>
      </w:del>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ins w:id="191" w:author="Piazza, Rich" w:date="2019-10-02T13:50:00Z">
        <w:r>
          <w:rPr>
            <w:rFonts w:ascii="Consolas" w:eastAsia="Consolas" w:hAnsi="Consolas" w:cs="Consolas"/>
            <w:bCs/>
            <w:color w:val="000000"/>
            <w:sz w:val="18"/>
            <w:szCs w:val="18"/>
            <w:shd w:val="clear" w:color="auto" w:fill="EFEFEF"/>
            <w:lang w:val="en-US"/>
          </w:rPr>
          <w:t>permitted_</w:t>
        </w:r>
      </w:ins>
      <w:r w:rsidR="00A7310D" w:rsidRPr="00A7310D">
        <w:rPr>
          <w:rFonts w:ascii="Consolas" w:eastAsia="Consolas" w:hAnsi="Consolas" w:cs="Consolas"/>
          <w:bCs/>
          <w:color w:val="000000"/>
          <w:sz w:val="18"/>
          <w:szCs w:val="18"/>
          <w:shd w:val="clear" w:color="auto" w:fill="EFEFEF"/>
          <w:lang w:val="en-US"/>
        </w:rPr>
        <w:t>organization</w:t>
      </w:r>
      <w:ins w:id="192" w:author="Piazza, Rich" w:date="2019-10-02T13:50:00Z">
        <w:r>
          <w:rPr>
            <w:rFonts w:ascii="Consolas" w:eastAsia="Consolas" w:hAnsi="Consolas" w:cs="Consolas"/>
            <w:bCs/>
            <w:color w:val="000000"/>
            <w:sz w:val="18"/>
            <w:szCs w:val="18"/>
            <w:shd w:val="clear" w:color="auto" w:fill="EFEFEF"/>
            <w:lang w:val="en-US"/>
          </w:rPr>
          <w:t>s</w:t>
        </w:r>
      </w:ins>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["USA.NSA", "USA.DHS"],</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other_determination</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xml:space="preserve">: ["AIS"], </w:t>
      </w:r>
      <w:r w:rsidR="00A7310D" w:rsidRPr="00A7310D">
        <w:rPr>
          <w:rFonts w:ascii="Consolas" w:eastAsia="Consolas" w:hAnsi="Consolas" w:cs="Consolas"/>
          <w:iCs/>
          <w:color w:val="000000"/>
          <w:sz w:val="18"/>
          <w:szCs w:val="18"/>
          <w:shd w:val="clear" w:color="auto" w:fill="EFEFEF"/>
          <w:lang w:val="en-US"/>
        </w:rPr>
        <w:br/>
        <w:t xml:space="preserve">           </w:t>
      </w:r>
      <w:r w:rsidR="00A7310D" w:rsidRPr="00A7310D">
        <w:rPr>
          <w:rFonts w:ascii="Consolas" w:eastAsia="Consolas" w:hAnsi="Consolas" w:cs="Consolas"/>
          <w:bCs/>
          <w:color w:val="000000"/>
          <w:sz w:val="18"/>
          <w:szCs w:val="18"/>
          <w:shd w:val="clear" w:color="auto" w:fill="EFEFEF"/>
          <w:lang w:val="en-US"/>
        </w:rPr>
        <w:t>"</w:t>
      </w:r>
      <w:proofErr w:type="spellStart"/>
      <w:r w:rsidR="00A7310D" w:rsidRPr="00A7310D">
        <w:rPr>
          <w:rFonts w:ascii="Consolas" w:eastAsia="Consolas" w:hAnsi="Consolas" w:cs="Consolas"/>
          <w:bCs/>
          <w:color w:val="000000"/>
          <w:sz w:val="18"/>
          <w:szCs w:val="18"/>
          <w:shd w:val="clear" w:color="auto" w:fill="EFEFEF"/>
          <w:lang w:val="en-US"/>
        </w:rPr>
        <w:t>terms_of_use</w:t>
      </w:r>
      <w:proofErr w:type="spellEnd"/>
      <w:r w:rsidR="00A7310D" w:rsidRPr="00A7310D">
        <w:rPr>
          <w:rFonts w:ascii="Consolas" w:eastAsia="Consolas" w:hAnsi="Consolas" w:cs="Consolas"/>
          <w:bCs/>
          <w:color w:val="000000"/>
          <w:sz w:val="18"/>
          <w:szCs w:val="18"/>
          <w:shd w:val="clear" w:color="auto" w:fill="EFEFEF"/>
          <w:lang w:val="en-US"/>
        </w:rPr>
        <w:t>"</w:t>
      </w:r>
      <w:r w:rsidR="00A7310D" w:rsidRPr="00A7310D">
        <w:rPr>
          <w:rFonts w:ascii="Consolas" w:eastAsia="Consolas" w:hAnsi="Consolas" w:cs="Consolas"/>
          <w:iCs/>
          <w:color w:val="000000"/>
          <w:sz w:val="18"/>
          <w:szCs w:val="18"/>
          <w:shd w:val="clear" w:color="auto" w:fill="EFEFEF"/>
          <w:lang w:val="en-US"/>
        </w:rPr>
        <w:t>: ["May be used for network defense for CISA uses. Anonymous access is not allowed. May be further shared with…."]</w:t>
      </w:r>
      <w:r w:rsidR="00A7310D" w:rsidRPr="00A7310D">
        <w:rPr>
          <w:rFonts w:ascii="Consolas" w:eastAsia="Consolas" w:hAnsi="Consolas" w:cs="Consolas"/>
          <w:iCs/>
          <w:color w:val="000000"/>
          <w:sz w:val="18"/>
          <w:szCs w:val="18"/>
          <w:shd w:val="clear" w:color="auto" w:fill="EFEFEF"/>
          <w:lang w:val="en-US"/>
        </w:rPr>
        <w:br/>
        <w:t xml:space="preserve">    </w:t>
      </w:r>
      <w:proofErr w:type="gramStart"/>
      <w:r w:rsidR="00A7310D" w:rsidRPr="00A7310D">
        <w:rPr>
          <w:rFonts w:ascii="Consolas" w:eastAsia="Consolas" w:hAnsi="Consolas" w:cs="Consolas"/>
          <w:iCs/>
          <w:color w:val="000000"/>
          <w:sz w:val="18"/>
          <w:szCs w:val="18"/>
          <w:shd w:val="clear" w:color="auto" w:fill="EFEFEF"/>
          <w:lang w:val="en-US"/>
        </w:rPr>
        <w:t xml:space="preserve">  }</w:t>
      </w:r>
      <w:proofErr w:type="gramEnd"/>
      <w:r w:rsidR="00A7310D" w:rsidRPr="00A7310D">
        <w:rPr>
          <w:rFonts w:ascii="Consolas" w:eastAsia="Consolas" w:hAnsi="Consolas" w:cs="Consolas"/>
          <w:iCs/>
          <w:color w:val="000000"/>
          <w:sz w:val="18"/>
          <w:szCs w:val="18"/>
          <w:shd w:val="clear" w:color="auto" w:fill="EFEFEF"/>
          <w:lang w:val="en-US"/>
        </w:rPr>
        <w:br/>
        <w:t>}</w:t>
      </w:r>
    </w:p>
    <w:p w14:paraId="3560E202" w14:textId="60CB35ED" w:rsidR="0074167C" w:rsidRDefault="0074167C" w:rsidP="00A7310D">
      <w:pPr>
        <w:pBdr>
          <w:top w:val="nil"/>
          <w:left w:val="nil"/>
          <w:bottom w:val="nil"/>
          <w:right w:val="nil"/>
          <w:between w:val="nil"/>
        </w:pBdr>
        <w:rPr>
          <w:rFonts w:ascii="Consolas" w:eastAsia="Consolas" w:hAnsi="Consolas" w:cs="Consolas"/>
          <w:iCs/>
          <w:color w:val="000000"/>
          <w:sz w:val="18"/>
          <w:szCs w:val="18"/>
          <w:shd w:val="clear" w:color="auto" w:fill="EFEFEF"/>
          <w:lang w:val="en-US"/>
        </w:rPr>
      </w:pPr>
    </w:p>
    <w:p w14:paraId="52198640" w14:textId="0667F6CA" w:rsidR="002F47E0" w:rsidRDefault="0074167C" w:rsidP="008F447F">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"type"</w:t>
      </w:r>
      <w:r w:rsidRPr="0074167C">
        <w:rPr>
          <w:rFonts w:ascii="Consolas" w:eastAsia="Consolas" w:hAnsi="Consolas" w:cs="Consolas"/>
          <w:iCs/>
          <w:color w:val="000000"/>
          <w:sz w:val="18"/>
          <w:szCs w:val="18"/>
          <w:shd w:val="clear" w:color="auto" w:fill="EFEFEF"/>
          <w:lang w:val="en-US"/>
        </w:rPr>
        <w:t>: "marking-definition",</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"id"</w:t>
      </w:r>
      <w:r w:rsidRPr="0074167C">
        <w:rPr>
          <w:rFonts w:ascii="Consolas" w:eastAsia="Consolas" w:hAnsi="Consolas" w:cs="Consolas"/>
          <w:iCs/>
          <w:color w:val="000000"/>
          <w:sz w:val="18"/>
          <w:szCs w:val="18"/>
          <w:shd w:val="clear" w:color="auto" w:fill="EFEFEF"/>
          <w:lang w:val="en-US"/>
        </w:rPr>
        <w:t>: "marking-definition--11b6042f-7b98-4b97-a168-bec4c025dda9",</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"created"</w:t>
      </w:r>
      <w:r w:rsidRPr="0074167C">
        <w:rPr>
          <w:rFonts w:ascii="Consolas" w:eastAsia="Consolas" w:hAnsi="Consolas" w:cs="Consolas"/>
          <w:iCs/>
          <w:color w:val="000000"/>
          <w:sz w:val="18"/>
          <w:szCs w:val="18"/>
          <w:shd w:val="clear" w:color="auto" w:fill="EFEFEF"/>
          <w:lang w:val="en-US"/>
        </w:rPr>
        <w:t>: "2018-10-01T00:00:00Z",</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w:t>
      </w:r>
      <w:proofErr w:type="spellStart"/>
      <w:r w:rsidRPr="0074167C">
        <w:rPr>
          <w:rFonts w:ascii="Consolas" w:eastAsia="Consolas" w:hAnsi="Consolas" w:cs="Consolas"/>
          <w:b/>
          <w:bCs/>
          <w:color w:val="000000"/>
          <w:sz w:val="18"/>
          <w:szCs w:val="18"/>
          <w:shd w:val="clear" w:color="auto" w:fill="EFEFEF"/>
          <w:lang w:val="en-US"/>
        </w:rPr>
        <w:t>definition_type</w:t>
      </w:r>
      <w:proofErr w:type="spellEnd"/>
      <w:r w:rsidRPr="0074167C">
        <w:rPr>
          <w:rFonts w:ascii="Consolas" w:eastAsia="Consolas" w:hAnsi="Consolas" w:cs="Consolas"/>
          <w:b/>
          <w:b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t>: "</w:t>
      </w:r>
      <w:r w:rsidR="00F704EF">
        <w:rPr>
          <w:rFonts w:ascii="Consolas" w:eastAsia="Consolas" w:hAnsi="Consolas" w:cs="Consolas"/>
          <w:iCs/>
          <w:color w:val="000000"/>
          <w:sz w:val="18"/>
          <w:szCs w:val="18"/>
          <w:shd w:val="clear" w:color="auto" w:fill="EFEFEF"/>
          <w:lang w:val="en-US"/>
        </w:rPr>
        <w:t>x-isa-acs-3-0”</w:t>
      </w:r>
      <w:r w:rsidRPr="0074167C">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"definition"</w:t>
      </w:r>
      <w:r w:rsidRPr="0074167C">
        <w:rPr>
          <w:rFonts w:ascii="Consolas" w:eastAsia="Consolas" w:hAnsi="Consolas" w:cs="Consolas"/>
          <w:iCs/>
          <w:color w:val="000000"/>
          <w:sz w:val="18"/>
          <w:szCs w:val="18"/>
          <w:shd w:val="clear" w:color="auto" w:fill="EFEFEF"/>
          <w:lang w:val="en-US"/>
        </w:rPr>
        <w:t>: {</w:t>
      </w:r>
      <w:r w:rsidRPr="0074167C">
        <w:rPr>
          <w:rFonts w:ascii="Consolas" w:eastAsia="Consolas" w:hAnsi="Consolas" w:cs="Consolas"/>
          <w:iCs/>
          <w:color w:val="000000"/>
          <w:sz w:val="18"/>
          <w:szCs w:val="18"/>
          <w:shd w:val="clear" w:color="auto" w:fill="EFEFEF"/>
          <w:lang w:val="en-US"/>
        </w:rPr>
        <w:br/>
      </w:r>
      <w:r w:rsidR="002F47E0" w:rsidRPr="00A7310D">
        <w:rPr>
          <w:rFonts w:ascii="Consolas" w:eastAsia="Consolas" w:hAnsi="Consolas" w:cs="Consolas"/>
          <w:iCs/>
          <w:color w:val="000000"/>
          <w:sz w:val="18"/>
          <w:szCs w:val="18"/>
          <w:shd w:val="clear" w:color="auto" w:fill="EFEFEF"/>
          <w:lang w:val="en-US"/>
        </w:rPr>
        <w:t xml:space="preserve">          </w:t>
      </w:r>
      <w:r w:rsidR="002F47E0" w:rsidRPr="00A7310D">
        <w:rPr>
          <w:rFonts w:ascii="Consolas" w:eastAsia="Consolas" w:hAnsi="Consolas" w:cs="Consolas"/>
          <w:bCs/>
          <w:color w:val="000000"/>
          <w:sz w:val="18"/>
          <w:szCs w:val="18"/>
          <w:shd w:val="clear" w:color="auto" w:fill="EFEFEF"/>
          <w:lang w:val="en-US"/>
        </w:rPr>
        <w:t>"</w:t>
      </w:r>
      <w:proofErr w:type="spellStart"/>
      <w:r w:rsidR="002F47E0">
        <w:rPr>
          <w:rFonts w:ascii="Consolas" w:eastAsia="Consolas" w:hAnsi="Consolas" w:cs="Consolas"/>
          <w:bCs/>
          <w:color w:val="000000"/>
          <w:sz w:val="18"/>
          <w:szCs w:val="18"/>
          <w:shd w:val="clear" w:color="auto" w:fill="EFEFEF"/>
          <w:lang w:val="en-US"/>
        </w:rPr>
        <w:t>sep_version</w:t>
      </w:r>
      <w:proofErr w:type="spellEnd"/>
      <w:r w:rsidR="002F47E0" w:rsidRPr="00A7310D">
        <w:rPr>
          <w:rFonts w:ascii="Consolas" w:eastAsia="Consolas" w:hAnsi="Consolas" w:cs="Consolas"/>
          <w:bCs/>
          <w:color w:val="000000"/>
          <w:sz w:val="18"/>
          <w:szCs w:val="18"/>
          <w:shd w:val="clear" w:color="auto" w:fill="EFEFEF"/>
          <w:lang w:val="en-US"/>
        </w:rPr>
        <w:t>"</w:t>
      </w:r>
      <w:r w:rsidR="002F47E0" w:rsidRPr="00A7310D">
        <w:rPr>
          <w:rFonts w:ascii="Consolas" w:eastAsia="Consolas" w:hAnsi="Consolas" w:cs="Consolas"/>
          <w:iCs/>
          <w:color w:val="000000"/>
          <w:sz w:val="18"/>
          <w:szCs w:val="18"/>
          <w:shd w:val="clear" w:color="auto" w:fill="EFEFEF"/>
          <w:lang w:val="en-US"/>
        </w:rPr>
        <w:t>: "</w:t>
      </w:r>
      <w:r w:rsidR="002F47E0">
        <w:rPr>
          <w:rFonts w:ascii="Consolas" w:eastAsia="Consolas" w:hAnsi="Consolas" w:cs="Consolas"/>
          <w:iCs/>
          <w:color w:val="000000"/>
          <w:sz w:val="18"/>
          <w:szCs w:val="18"/>
          <w:shd w:val="clear" w:color="auto" w:fill="EFEFEF"/>
          <w:lang w:val="en-US"/>
        </w:rPr>
        <w:t>1</w:t>
      </w:r>
      <w:r w:rsidR="002F47E0" w:rsidRPr="00A7310D">
        <w:rPr>
          <w:rFonts w:ascii="Consolas" w:eastAsia="Consolas" w:hAnsi="Consolas" w:cs="Consolas"/>
          <w:iCs/>
          <w:color w:val="000000"/>
          <w:sz w:val="18"/>
          <w:szCs w:val="18"/>
          <w:shd w:val="clear" w:color="auto" w:fill="EFEFEF"/>
          <w:lang w:val="en-US"/>
        </w:rPr>
        <w:t>"</w:t>
      </w:r>
      <w:r w:rsidR="002F47E0">
        <w:rPr>
          <w:rFonts w:ascii="Consolas" w:eastAsia="Consolas" w:hAnsi="Consolas" w:cs="Consolas"/>
          <w:iCs/>
          <w:color w:val="000000"/>
          <w:sz w:val="18"/>
          <w:szCs w:val="18"/>
          <w:shd w:val="clear" w:color="auto" w:fill="EFEFEF"/>
          <w:lang w:val="en-US"/>
        </w:rPr>
        <w:t>,</w:t>
      </w:r>
    </w:p>
    <w:p w14:paraId="4E94C5ED" w14:textId="3840143A" w:rsidR="00461CEE" w:rsidRDefault="0074167C" w:rsidP="008F447F">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b/>
          <w:bCs/>
          <w:color w:val="000000"/>
          <w:sz w:val="18"/>
          <w:szCs w:val="18"/>
          <w:shd w:val="clear" w:color="auto" w:fill="EFEFEF"/>
          <w:lang w:val="en-US"/>
        </w:rPr>
        <w:t>"identifier"</w:t>
      </w:r>
      <w:r w:rsidRPr="0074167C">
        <w:rPr>
          <w:rFonts w:ascii="Consolas" w:eastAsia="Consolas" w:hAnsi="Consolas" w:cs="Consolas"/>
          <w:iCs/>
          <w:color w:val="000000"/>
          <w:sz w:val="18"/>
          <w:szCs w:val="18"/>
          <w:shd w:val="clear" w:color="auto" w:fill="EFEFEF"/>
          <w:lang w:val="en-US"/>
        </w:rPr>
        <w:t>: "</w:t>
      </w:r>
      <w:proofErr w:type="gramStart"/>
      <w:r w:rsidRPr="0074167C">
        <w:rPr>
          <w:rFonts w:ascii="Consolas" w:eastAsia="Consolas" w:hAnsi="Consolas" w:cs="Consolas"/>
          <w:iCs/>
          <w:color w:val="000000"/>
          <w:sz w:val="18"/>
          <w:szCs w:val="18"/>
          <w:shd w:val="clear" w:color="auto" w:fill="EFEFEF"/>
          <w:lang w:val="en-US"/>
        </w:rPr>
        <w:t>isa:guide</w:t>
      </w:r>
      <w:proofErr w:type="gramEnd"/>
      <w:r w:rsidRPr="0074167C">
        <w:rPr>
          <w:rFonts w:ascii="Consolas" w:eastAsia="Consolas" w:hAnsi="Consolas" w:cs="Consolas"/>
          <w:iCs/>
          <w:color w:val="000000"/>
          <w:sz w:val="18"/>
          <w:szCs w:val="18"/>
          <w:shd w:val="clear" w:color="auto" w:fill="EFEFEF"/>
          <w:lang w:val="en-US"/>
        </w:rPr>
        <w:t>.19001.ACS</w:t>
      </w:r>
      <w:r w:rsidR="00E85A5C">
        <w:rPr>
          <w:rFonts w:ascii="Consolas" w:eastAsia="Consolas" w:hAnsi="Consolas" w:cs="Consolas"/>
          <w:iCs/>
          <w:color w:val="000000"/>
          <w:sz w:val="18"/>
          <w:szCs w:val="18"/>
          <w:shd w:val="clear" w:color="auto" w:fill="EFEFEF"/>
          <w:lang w:val="en-US"/>
        </w:rPr>
        <w:t>3</w:t>
      </w:r>
      <w:r w:rsidRPr="0074167C">
        <w:rPr>
          <w:rFonts w:ascii="Consolas" w:eastAsia="Consolas" w:hAnsi="Consolas" w:cs="Consolas"/>
          <w:iCs/>
          <w:color w:val="000000"/>
          <w:sz w:val="18"/>
          <w:szCs w:val="18"/>
          <w:shd w:val="clear" w:color="auto" w:fill="EFEFEF"/>
          <w:lang w:val="en-US"/>
        </w:rPr>
        <w:t>-bc9034f8-c732-5328-b9df-d9d72aae4ccc"</w:t>
      </w:r>
      <w:r w:rsidR="00461CEE">
        <w:rPr>
          <w:rFonts w:ascii="Consolas" w:eastAsia="Consolas" w:hAnsi="Consolas" w:cs="Consolas"/>
          <w:iCs/>
          <w:color w:val="000000"/>
          <w:sz w:val="18"/>
          <w:szCs w:val="18"/>
          <w:shd w:val="clear" w:color="auto" w:fill="EFEFEF"/>
          <w:lang w:val="en-US"/>
        </w:rPr>
        <w:t>,</w:t>
      </w:r>
    </w:p>
    <w:p w14:paraId="6647FD13" w14:textId="77777777" w:rsidR="00C45290" w:rsidRDefault="00461CEE" w:rsidP="00C45290">
      <w:pPr>
        <w:pBdr>
          <w:top w:val="nil"/>
          <w:left w:val="nil"/>
          <w:bottom w:val="nil"/>
          <w:right w:val="nil"/>
          <w:between w:val="nil"/>
        </w:pBdr>
        <w:rPr>
          <w:ins w:id="193" w:author="Piazza, Rich" w:date="2019-10-02T13:52:00Z"/>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"name": "</w:t>
      </w:r>
      <w:proofErr w:type="spellStart"/>
      <w:r>
        <w:rPr>
          <w:rFonts w:ascii="Consolas" w:eastAsia="Consolas" w:hAnsi="Consolas" w:cs="Consolas"/>
          <w:iCs/>
          <w:color w:val="000000"/>
          <w:sz w:val="18"/>
          <w:szCs w:val="18"/>
          <w:shd w:val="clear" w:color="auto" w:fill="EFEFEF"/>
          <w:lang w:val="en-US"/>
        </w:rPr>
        <w:t>some_unclassified_marking</w:t>
      </w:r>
      <w:proofErr w:type="spellEnd"/>
      <w:r>
        <w:rPr>
          <w:rFonts w:ascii="Consolas" w:eastAsia="Consolas" w:hAnsi="Consolas" w:cs="Consolas"/>
          <w:iCs/>
          <w:color w:val="000000"/>
          <w:sz w:val="18"/>
          <w:szCs w:val="18"/>
          <w:shd w:val="clear" w:color="auto" w:fill="EFEFEF"/>
          <w:lang w:val="en-US"/>
        </w:rPr>
        <w:t>",</w:t>
      </w:r>
      <w:r w:rsidR="0074167C" w:rsidRPr="0074167C">
        <w:rPr>
          <w:rFonts w:ascii="Consolas" w:eastAsia="Consolas" w:hAnsi="Consolas" w:cs="Consolas"/>
          <w:iCs/>
          <w:color w:val="000000"/>
          <w:sz w:val="18"/>
          <w:szCs w:val="18"/>
          <w:shd w:val="clear" w:color="auto" w:fill="EFEFEF"/>
          <w:lang w:val="en-US"/>
        </w:rPr>
        <w:t xml:space="preserve"> </w:t>
      </w:r>
      <w:r w:rsidR="0074167C" w:rsidRPr="0074167C">
        <w:rPr>
          <w:rFonts w:ascii="Consolas" w:eastAsia="Consolas" w:hAnsi="Consolas" w:cs="Consolas"/>
          <w:iCs/>
          <w:color w:val="000000"/>
          <w:sz w:val="18"/>
          <w:szCs w:val="18"/>
          <w:shd w:val="clear" w:color="auto" w:fill="EFEFEF"/>
          <w:lang w:val="en-US"/>
        </w:rPr>
        <w:br/>
        <w:t xml:space="preserve">          </w:t>
      </w:r>
      <w:r w:rsidR="0074167C" w:rsidRPr="0074167C">
        <w:rPr>
          <w:rFonts w:ascii="Consolas" w:eastAsia="Consolas" w:hAnsi="Consolas" w:cs="Consolas"/>
          <w:b/>
          <w:bCs/>
          <w:color w:val="000000"/>
          <w:sz w:val="18"/>
          <w:szCs w:val="18"/>
          <w:shd w:val="clear" w:color="auto" w:fill="EFEFEF"/>
          <w:lang w:val="en-US"/>
        </w:rPr>
        <w:t>"</w:t>
      </w:r>
      <w:proofErr w:type="spellStart"/>
      <w:r w:rsidR="0074167C" w:rsidRPr="0074167C">
        <w:rPr>
          <w:rFonts w:ascii="Consolas" w:eastAsia="Consolas" w:hAnsi="Consolas" w:cs="Consolas"/>
          <w:b/>
          <w:bCs/>
          <w:color w:val="000000"/>
          <w:sz w:val="18"/>
          <w:szCs w:val="18"/>
          <w:shd w:val="clear" w:color="auto" w:fill="EFEFEF"/>
          <w:lang w:val="en-US"/>
        </w:rPr>
        <w:t>create_date_time</w:t>
      </w:r>
      <w:proofErr w:type="spellEnd"/>
      <w:r w:rsidR="0074167C" w:rsidRPr="0074167C">
        <w:rPr>
          <w:rFonts w:ascii="Consolas" w:eastAsia="Consolas" w:hAnsi="Consolas" w:cs="Consolas"/>
          <w:b/>
          <w:bCs/>
          <w:color w:val="000000"/>
          <w:sz w:val="18"/>
          <w:szCs w:val="18"/>
          <w:shd w:val="clear" w:color="auto" w:fill="EFEFEF"/>
          <w:lang w:val="en-US"/>
        </w:rPr>
        <w:t>"</w:t>
      </w:r>
      <w:r w:rsidR="0074167C" w:rsidRPr="0074167C">
        <w:rPr>
          <w:rFonts w:ascii="Consolas" w:eastAsia="Consolas" w:hAnsi="Consolas" w:cs="Consolas"/>
          <w:iCs/>
          <w:color w:val="000000"/>
          <w:sz w:val="18"/>
          <w:szCs w:val="18"/>
          <w:shd w:val="clear" w:color="auto" w:fill="EFEFEF"/>
          <w:lang w:val="en-US"/>
        </w:rPr>
        <w:t>: "2016-06-27T14:10:26.723Z",</w:t>
      </w:r>
      <w:r w:rsidR="0074167C" w:rsidRPr="0074167C">
        <w:rPr>
          <w:rFonts w:ascii="Consolas" w:eastAsia="Consolas" w:hAnsi="Consolas" w:cs="Consolas"/>
          <w:iCs/>
          <w:color w:val="000000"/>
          <w:sz w:val="18"/>
          <w:szCs w:val="18"/>
          <w:shd w:val="clear" w:color="auto" w:fill="EFEFEF"/>
          <w:lang w:val="en-US"/>
        </w:rPr>
        <w:br/>
        <w:t xml:space="preserve">          </w:t>
      </w:r>
      <w:r w:rsidR="0074167C" w:rsidRPr="0074167C">
        <w:rPr>
          <w:rFonts w:ascii="Consolas" w:eastAsia="Consolas" w:hAnsi="Consolas" w:cs="Consolas"/>
          <w:b/>
          <w:bCs/>
          <w:color w:val="000000"/>
          <w:sz w:val="18"/>
          <w:szCs w:val="18"/>
          <w:shd w:val="clear" w:color="auto" w:fill="EFEFEF"/>
          <w:lang w:val="en-US"/>
        </w:rPr>
        <w:t>"</w:t>
      </w:r>
      <w:proofErr w:type="spellStart"/>
      <w:r w:rsidR="0074167C" w:rsidRPr="0074167C">
        <w:rPr>
          <w:rFonts w:ascii="Consolas" w:eastAsia="Consolas" w:hAnsi="Consolas" w:cs="Consolas"/>
          <w:b/>
          <w:bCs/>
          <w:color w:val="000000"/>
          <w:sz w:val="18"/>
          <w:szCs w:val="18"/>
          <w:shd w:val="clear" w:color="auto" w:fill="EFEFEF"/>
          <w:lang w:val="en-US"/>
        </w:rPr>
        <w:t>responsible_entity_custodian</w:t>
      </w:r>
      <w:proofErr w:type="spellEnd"/>
      <w:r w:rsidR="0074167C" w:rsidRPr="0074167C">
        <w:rPr>
          <w:rFonts w:ascii="Consolas" w:eastAsia="Consolas" w:hAnsi="Consolas" w:cs="Consolas"/>
          <w:b/>
          <w:bCs/>
          <w:color w:val="000000"/>
          <w:sz w:val="18"/>
          <w:szCs w:val="18"/>
          <w:shd w:val="clear" w:color="auto" w:fill="EFEFEF"/>
          <w:lang w:val="en-US"/>
        </w:rPr>
        <w:t>"</w:t>
      </w:r>
      <w:r w:rsidR="0074167C" w:rsidRPr="0074167C">
        <w:rPr>
          <w:rFonts w:ascii="Consolas" w:eastAsia="Consolas" w:hAnsi="Consolas" w:cs="Consolas"/>
          <w:iCs/>
          <w:color w:val="000000"/>
          <w:sz w:val="18"/>
          <w:szCs w:val="18"/>
          <w:shd w:val="clear" w:color="auto" w:fill="EFEFEF"/>
          <w:lang w:val="en-US"/>
        </w:rPr>
        <w:t>: "USA.NSA",</w:t>
      </w:r>
      <w:r w:rsidR="0074167C" w:rsidRPr="0074167C">
        <w:rPr>
          <w:rFonts w:ascii="Consolas" w:eastAsia="Consolas" w:hAnsi="Consolas" w:cs="Consolas"/>
          <w:iCs/>
          <w:color w:val="000000"/>
          <w:sz w:val="18"/>
          <w:szCs w:val="18"/>
          <w:shd w:val="clear" w:color="auto" w:fill="EFEFEF"/>
          <w:lang w:val="en-US"/>
        </w:rPr>
        <w:br/>
        <w:t xml:space="preserve">          </w:t>
      </w:r>
      <w:r w:rsidR="0074167C" w:rsidRPr="0074167C">
        <w:rPr>
          <w:rFonts w:ascii="Consolas" w:eastAsia="Consolas" w:hAnsi="Consolas" w:cs="Consolas"/>
          <w:b/>
          <w:bCs/>
          <w:color w:val="000000"/>
          <w:sz w:val="18"/>
          <w:szCs w:val="18"/>
          <w:shd w:val="clear" w:color="auto" w:fill="EFEFEF"/>
          <w:lang w:val="en-US"/>
        </w:rPr>
        <w:t>"</w:t>
      </w:r>
      <w:proofErr w:type="spellStart"/>
      <w:r w:rsidR="0074167C" w:rsidRPr="0074167C">
        <w:rPr>
          <w:rFonts w:ascii="Consolas" w:eastAsia="Consolas" w:hAnsi="Consolas" w:cs="Consolas"/>
          <w:b/>
          <w:bCs/>
          <w:color w:val="000000"/>
          <w:sz w:val="18"/>
          <w:szCs w:val="18"/>
          <w:shd w:val="clear" w:color="auto" w:fill="EFEFEF"/>
          <w:lang w:val="en-US"/>
        </w:rPr>
        <w:t>responsible_entity_originator</w:t>
      </w:r>
      <w:proofErr w:type="spellEnd"/>
      <w:r w:rsidR="0074167C" w:rsidRPr="0074167C">
        <w:rPr>
          <w:rFonts w:ascii="Consolas" w:eastAsia="Consolas" w:hAnsi="Consolas" w:cs="Consolas"/>
          <w:b/>
          <w:bCs/>
          <w:color w:val="000000"/>
          <w:sz w:val="18"/>
          <w:szCs w:val="18"/>
          <w:shd w:val="clear" w:color="auto" w:fill="EFEFEF"/>
          <w:lang w:val="en-US"/>
        </w:rPr>
        <w:t>"</w:t>
      </w:r>
      <w:r w:rsidR="0074167C" w:rsidRPr="0074167C">
        <w:rPr>
          <w:rFonts w:ascii="Consolas" w:eastAsia="Consolas" w:hAnsi="Consolas" w:cs="Consolas"/>
          <w:iCs/>
          <w:color w:val="000000"/>
          <w:sz w:val="18"/>
          <w:szCs w:val="18"/>
          <w:shd w:val="clear" w:color="auto" w:fill="EFEFEF"/>
          <w:lang w:val="en-US"/>
        </w:rPr>
        <w:t>: "USA.NSA",</w:t>
      </w:r>
      <w:r w:rsidR="0074167C" w:rsidRPr="0074167C">
        <w:rPr>
          <w:rFonts w:ascii="Consolas" w:eastAsia="Consolas" w:hAnsi="Consolas" w:cs="Consolas"/>
          <w:iCs/>
          <w:color w:val="000000"/>
          <w:sz w:val="18"/>
          <w:szCs w:val="18"/>
          <w:shd w:val="clear" w:color="auto" w:fill="EFEFEF"/>
          <w:lang w:val="en-US"/>
        </w:rPr>
        <w:br/>
        <w:t xml:space="preserve">          </w:t>
      </w:r>
      <w:r w:rsidR="0074167C" w:rsidRPr="0074167C">
        <w:rPr>
          <w:rFonts w:ascii="Consolas" w:eastAsia="Consolas" w:hAnsi="Consolas" w:cs="Consolas"/>
          <w:b/>
          <w:bCs/>
          <w:color w:val="000000"/>
          <w:sz w:val="18"/>
          <w:szCs w:val="18"/>
          <w:shd w:val="clear" w:color="auto" w:fill="EFEFEF"/>
          <w:lang w:val="en-US"/>
        </w:rPr>
        <w:t>"</w:t>
      </w:r>
      <w:proofErr w:type="spellStart"/>
      <w:r w:rsidR="0099328D" w:rsidRPr="00A7310D">
        <w:rPr>
          <w:rFonts w:ascii="Consolas" w:eastAsia="Consolas" w:hAnsi="Consolas" w:cs="Consolas"/>
          <w:bCs/>
          <w:color w:val="000000"/>
          <w:sz w:val="18"/>
          <w:szCs w:val="18"/>
          <w:shd w:val="clear" w:color="auto" w:fill="EFEFEF"/>
          <w:lang w:val="en-US"/>
        </w:rPr>
        <w:t>auth</w:t>
      </w:r>
      <w:r w:rsidR="0099328D">
        <w:rPr>
          <w:rFonts w:ascii="Consolas" w:eastAsia="Consolas" w:hAnsi="Consolas" w:cs="Consolas"/>
          <w:bCs/>
          <w:color w:val="000000"/>
          <w:sz w:val="18"/>
          <w:szCs w:val="18"/>
          <w:shd w:val="clear" w:color="auto" w:fill="EFEFEF"/>
          <w:lang w:val="en-US"/>
        </w:rPr>
        <w:t>ority</w:t>
      </w:r>
      <w:r w:rsidR="0099328D" w:rsidRPr="00A7310D">
        <w:rPr>
          <w:rFonts w:ascii="Consolas" w:eastAsia="Consolas" w:hAnsi="Consolas" w:cs="Consolas"/>
          <w:bCs/>
          <w:color w:val="000000"/>
          <w:sz w:val="18"/>
          <w:szCs w:val="18"/>
          <w:shd w:val="clear" w:color="auto" w:fill="EFEFEF"/>
          <w:lang w:val="en-US"/>
        </w:rPr>
        <w:t>_ref</w:t>
      </w:r>
      <w:r w:rsidR="0099328D">
        <w:rPr>
          <w:rFonts w:ascii="Consolas" w:eastAsia="Consolas" w:hAnsi="Consolas" w:cs="Consolas"/>
          <w:bCs/>
          <w:color w:val="000000"/>
          <w:sz w:val="18"/>
          <w:szCs w:val="18"/>
          <w:shd w:val="clear" w:color="auto" w:fill="EFEFEF"/>
          <w:lang w:val="en-US"/>
        </w:rPr>
        <w:t>erence</w:t>
      </w:r>
      <w:proofErr w:type="spellEnd"/>
      <w:r w:rsidR="0074167C" w:rsidRPr="0074167C">
        <w:rPr>
          <w:rFonts w:ascii="Consolas" w:eastAsia="Consolas" w:hAnsi="Consolas" w:cs="Consolas"/>
          <w:b/>
          <w:bCs/>
          <w:color w:val="000000"/>
          <w:sz w:val="18"/>
          <w:szCs w:val="18"/>
          <w:shd w:val="clear" w:color="auto" w:fill="EFEFEF"/>
          <w:lang w:val="en-US"/>
        </w:rPr>
        <w:t>"</w:t>
      </w:r>
      <w:r w:rsidR="0074167C" w:rsidRPr="0074167C">
        <w:rPr>
          <w:rFonts w:ascii="Consolas" w:eastAsia="Consolas" w:hAnsi="Consolas" w:cs="Consolas"/>
          <w:iCs/>
          <w:color w:val="000000"/>
          <w:sz w:val="18"/>
          <w:szCs w:val="18"/>
          <w:shd w:val="clear" w:color="auto" w:fill="EFEFEF"/>
          <w:lang w:val="en-US"/>
        </w:rPr>
        <w:t xml:space="preserve">: "urn:isa:authority:CFR2013_32_2_236", </w:t>
      </w:r>
      <w:r w:rsidR="0074167C" w:rsidRPr="0074167C">
        <w:rPr>
          <w:rFonts w:ascii="Consolas" w:eastAsia="Consolas" w:hAnsi="Consolas" w:cs="Consolas"/>
          <w:iCs/>
          <w:color w:val="000000"/>
          <w:sz w:val="18"/>
          <w:szCs w:val="18"/>
          <w:shd w:val="clear" w:color="auto" w:fill="EFEFEF"/>
          <w:lang w:val="en-US"/>
        </w:rPr>
        <w:br/>
        <w:t xml:space="preserve">          </w:t>
      </w:r>
      <w:r w:rsidR="0074167C" w:rsidRPr="0074167C">
        <w:rPr>
          <w:rFonts w:ascii="Consolas" w:eastAsia="Consolas" w:hAnsi="Consolas" w:cs="Consolas"/>
          <w:b/>
          <w:bCs/>
          <w:color w:val="000000"/>
          <w:sz w:val="18"/>
          <w:szCs w:val="18"/>
          <w:shd w:val="clear" w:color="auto" w:fill="EFEFEF"/>
          <w:lang w:val="en-US"/>
        </w:rPr>
        <w:t>"</w:t>
      </w:r>
      <w:proofErr w:type="spellStart"/>
      <w:r w:rsidR="0074167C" w:rsidRPr="0074167C">
        <w:rPr>
          <w:rFonts w:ascii="Consolas" w:eastAsia="Consolas" w:hAnsi="Consolas" w:cs="Consolas"/>
          <w:b/>
          <w:bCs/>
          <w:color w:val="000000"/>
          <w:sz w:val="18"/>
          <w:szCs w:val="18"/>
          <w:shd w:val="clear" w:color="auto" w:fill="EFEFEF"/>
          <w:lang w:val="en-US"/>
        </w:rPr>
        <w:t>control_set</w:t>
      </w:r>
      <w:proofErr w:type="spellEnd"/>
      <w:r w:rsidR="0074167C" w:rsidRPr="0074167C">
        <w:rPr>
          <w:rFonts w:ascii="Consolas" w:eastAsia="Consolas" w:hAnsi="Consolas" w:cs="Consolas"/>
          <w:b/>
          <w:bCs/>
          <w:color w:val="000000"/>
          <w:sz w:val="18"/>
          <w:szCs w:val="18"/>
          <w:shd w:val="clear" w:color="auto" w:fill="EFEFEF"/>
          <w:lang w:val="en-US"/>
        </w:rPr>
        <w:t>"</w:t>
      </w:r>
      <w:r w:rsidR="0074167C" w:rsidRPr="0074167C">
        <w:rPr>
          <w:rFonts w:ascii="Consolas" w:eastAsia="Consolas" w:hAnsi="Consolas" w:cs="Consolas"/>
          <w:iCs/>
          <w:color w:val="000000"/>
          <w:sz w:val="18"/>
          <w:szCs w:val="18"/>
          <w:shd w:val="clear" w:color="auto" w:fill="EFEFEF"/>
          <w:lang w:val="en-US"/>
        </w:rPr>
        <w:t xml:space="preserve">: </w:t>
      </w:r>
      <w:del w:id="194" w:author="Piazza, Rich" w:date="2019-10-02T13:56:00Z">
        <w:r w:rsidR="0074167C" w:rsidRPr="0074167C" w:rsidDel="00C45290">
          <w:rPr>
            <w:rFonts w:ascii="Consolas" w:eastAsia="Consolas" w:hAnsi="Consolas" w:cs="Consolas"/>
            <w:iCs/>
            <w:color w:val="000000"/>
            <w:sz w:val="18"/>
            <w:szCs w:val="18"/>
            <w:shd w:val="clear" w:color="auto" w:fill="EFEFEF"/>
            <w:lang w:val="en-US"/>
          </w:rPr>
          <w:delText>[</w:delText>
        </w:r>
      </w:del>
      <w:r w:rsidR="0074167C" w:rsidRPr="0074167C">
        <w:rPr>
          <w:rFonts w:ascii="Consolas" w:eastAsia="Consolas" w:hAnsi="Consolas" w:cs="Consolas"/>
          <w:iCs/>
          <w:color w:val="000000"/>
          <w:sz w:val="18"/>
          <w:szCs w:val="18"/>
          <w:shd w:val="clear" w:color="auto" w:fill="EFEFEF"/>
          <w:lang w:val="en-US"/>
        </w:rPr>
        <w:t>{</w:t>
      </w:r>
      <w:r w:rsidR="0074167C" w:rsidRPr="0074167C">
        <w:rPr>
          <w:rFonts w:ascii="Consolas" w:eastAsia="Consolas" w:hAnsi="Consolas" w:cs="Consolas"/>
          <w:iCs/>
          <w:color w:val="000000"/>
          <w:sz w:val="18"/>
          <w:szCs w:val="18"/>
          <w:shd w:val="clear" w:color="auto" w:fill="EFEFEF"/>
          <w:lang w:val="en-US"/>
        </w:rPr>
        <w:br/>
        <w:t xml:space="preserve">                </w:t>
      </w:r>
      <w:r w:rsidR="0074167C" w:rsidRPr="0074167C">
        <w:rPr>
          <w:rFonts w:ascii="Consolas" w:eastAsia="Consolas" w:hAnsi="Consolas" w:cs="Consolas"/>
          <w:b/>
          <w:bCs/>
          <w:color w:val="000000"/>
          <w:sz w:val="18"/>
          <w:szCs w:val="18"/>
          <w:shd w:val="clear" w:color="auto" w:fill="EFEFEF"/>
          <w:lang w:val="en-US"/>
        </w:rPr>
        <w:t>"</w:t>
      </w:r>
      <w:del w:id="195" w:author="Piazza, Rich" w:date="2019-10-02T13:52:00Z">
        <w:r w:rsidR="0074167C" w:rsidRPr="0074167C" w:rsidDel="00C45290">
          <w:rPr>
            <w:rFonts w:ascii="Consolas" w:eastAsia="Consolas" w:hAnsi="Consolas" w:cs="Consolas"/>
            <w:b/>
            <w:bCs/>
            <w:color w:val="000000"/>
            <w:sz w:val="18"/>
            <w:szCs w:val="18"/>
            <w:shd w:val="clear" w:color="auto" w:fill="EFEFEF"/>
            <w:lang w:val="en-US"/>
          </w:rPr>
          <w:delText>capco_</w:delText>
        </w:r>
      </w:del>
      <w:r w:rsidR="0074167C" w:rsidRPr="0074167C">
        <w:rPr>
          <w:rFonts w:ascii="Consolas" w:eastAsia="Consolas" w:hAnsi="Consolas" w:cs="Consolas"/>
          <w:b/>
          <w:bCs/>
          <w:color w:val="000000"/>
          <w:sz w:val="18"/>
          <w:szCs w:val="18"/>
          <w:shd w:val="clear" w:color="auto" w:fill="EFEFEF"/>
          <w:lang w:val="en-US"/>
        </w:rPr>
        <w:t>classification"</w:t>
      </w:r>
      <w:r w:rsidR="0074167C" w:rsidRPr="0074167C">
        <w:rPr>
          <w:rFonts w:ascii="Consolas" w:eastAsia="Consolas" w:hAnsi="Consolas" w:cs="Consolas"/>
          <w:iCs/>
          <w:color w:val="000000"/>
          <w:sz w:val="18"/>
          <w:szCs w:val="18"/>
          <w:shd w:val="clear" w:color="auto" w:fill="EFEFEF"/>
          <w:lang w:val="en-US"/>
        </w:rPr>
        <w:t>: "U</w:t>
      </w:r>
      <w:del w:id="196" w:author="Piazza, Rich" w:date="2019-10-02T13:52:00Z">
        <w:r w:rsidR="0074167C" w:rsidRPr="0074167C" w:rsidDel="00C45290">
          <w:rPr>
            <w:rFonts w:ascii="Consolas" w:eastAsia="Consolas" w:hAnsi="Consolas" w:cs="Consolas"/>
            <w:iCs/>
            <w:color w:val="000000"/>
            <w:sz w:val="18"/>
            <w:szCs w:val="18"/>
            <w:shd w:val="clear" w:color="auto" w:fill="EFEFEF"/>
            <w:lang w:val="en-US"/>
          </w:rPr>
          <w:delText>//FOUO</w:delText>
        </w:r>
      </w:del>
      <w:r w:rsidR="0074167C" w:rsidRPr="0074167C">
        <w:rPr>
          <w:rFonts w:ascii="Consolas" w:eastAsia="Consolas" w:hAnsi="Consolas" w:cs="Consolas"/>
          <w:iCs/>
          <w:color w:val="000000"/>
          <w:sz w:val="18"/>
          <w:szCs w:val="18"/>
          <w:shd w:val="clear" w:color="auto" w:fill="EFEFEF"/>
          <w:lang w:val="en-US"/>
        </w:rPr>
        <w:t>",</w:t>
      </w:r>
    </w:p>
    <w:p w14:paraId="4212EAE7" w14:textId="49DEF4AC" w:rsidR="00C45290" w:rsidRDefault="00C45290" w:rsidP="00C45290">
      <w:pPr>
        <w:pBdr>
          <w:top w:val="nil"/>
          <w:left w:val="nil"/>
          <w:bottom w:val="nil"/>
          <w:right w:val="nil"/>
          <w:between w:val="nil"/>
        </w:pBdr>
        <w:rPr>
          <w:ins w:id="197" w:author="Piazza, Rich" w:date="2019-10-02T13:52:00Z"/>
          <w:rFonts w:ascii="Consolas" w:eastAsia="Consolas" w:hAnsi="Consolas" w:cs="Consolas"/>
          <w:bCs/>
          <w:color w:val="000000"/>
          <w:sz w:val="18"/>
          <w:szCs w:val="18"/>
          <w:shd w:val="clear" w:color="auto" w:fill="EFEFEF"/>
          <w:lang w:val="en-US"/>
        </w:rPr>
      </w:pPr>
      <w:ins w:id="198" w:author="Piazza, Rich" w:date="2019-10-02T13:52:00Z">
        <w:r>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 xml:space="preserve">  </w:t>
        </w:r>
      </w:ins>
      <w:ins w:id="199" w:author="Piazza, Rich" w:date="2019-10-02T13:53:00Z">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ins>
      <w:ins w:id="200" w:author="Piazza, Rich" w:date="2019-10-02T13:52:00Z">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bCs/>
            <w:color w:val="000000"/>
            <w:sz w:val="18"/>
            <w:szCs w:val="18"/>
            <w:shd w:val="clear" w:color="auto" w:fill="EFEFEF"/>
            <w:lang w:val="en-US"/>
          </w:rPr>
          <w:t>entitlements</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bCs/>
            <w:color w:val="000000"/>
            <w:sz w:val="18"/>
            <w:szCs w:val="18"/>
            <w:shd w:val="clear" w:color="auto" w:fill="EFEFEF"/>
            <w:lang w:val="en-US"/>
          </w:rPr>
          <w:t>: [</w:t>
        </w:r>
      </w:ins>
    </w:p>
    <w:p w14:paraId="23B3376B" w14:textId="4945EC01" w:rsidR="00C45290" w:rsidRDefault="00C45290" w:rsidP="00C45290">
      <w:pPr>
        <w:pBdr>
          <w:top w:val="nil"/>
          <w:left w:val="nil"/>
          <w:bottom w:val="nil"/>
          <w:right w:val="nil"/>
          <w:between w:val="nil"/>
        </w:pBdr>
        <w:rPr>
          <w:ins w:id="201" w:author="Piazza, Rich" w:date="2019-10-02T13:53:00Z"/>
          <w:rFonts w:ascii="Consolas" w:eastAsia="Consolas" w:hAnsi="Consolas" w:cs="Consolas"/>
          <w:bCs/>
          <w:color w:val="000000"/>
          <w:sz w:val="18"/>
          <w:szCs w:val="18"/>
          <w:shd w:val="clear" w:color="auto" w:fill="EFEFEF"/>
          <w:lang w:val="en-US"/>
        </w:rPr>
        <w:pPrChange w:id="202" w:author="Piazza, Rich" w:date="2019-10-02T13:56:00Z">
          <w:pPr>
            <w:pBdr>
              <w:top w:val="nil"/>
              <w:left w:val="nil"/>
              <w:bottom w:val="nil"/>
              <w:right w:val="nil"/>
              <w:between w:val="nil"/>
            </w:pBdr>
            <w:ind w:left="1440" w:firstLine="720"/>
          </w:pPr>
        </w:pPrChange>
      </w:pPr>
      <w:ins w:id="203" w:author="Piazza, Rich" w:date="2019-10-02T13:56:00Z">
        <w:r>
          <w:rPr>
            <w:rFonts w:ascii="Consolas" w:eastAsia="Consolas" w:hAnsi="Consolas" w:cs="Consolas"/>
            <w:bCs/>
            <w:color w:val="000000"/>
            <w:sz w:val="18"/>
            <w:szCs w:val="18"/>
            <w:shd w:val="clear" w:color="auto" w:fill="EFEFEF"/>
            <w:lang w:val="en-US"/>
          </w:rPr>
          <w:t xml:space="preserve">                 </w:t>
        </w:r>
        <w:r>
          <w:rPr>
            <w:rFonts w:ascii="Consolas" w:eastAsia="Consolas" w:hAnsi="Consolas" w:cs="Consolas"/>
            <w:bCs/>
            <w:color w:val="000000"/>
            <w:sz w:val="18"/>
            <w:szCs w:val="18"/>
            <w:shd w:val="clear" w:color="auto" w:fill="EFEFEF"/>
            <w:lang w:val="en-US"/>
          </w:rPr>
          <w:tab/>
        </w:r>
      </w:ins>
      <w:proofErr w:type="gramStart"/>
      <w:ins w:id="204" w:author="Piazza, Rich" w:date="2019-10-02T13:53:00Z">
        <w:r>
          <w:rPr>
            <w:rFonts w:ascii="Consolas" w:eastAsia="Consolas" w:hAnsi="Consolas" w:cs="Consolas"/>
            <w:bCs/>
            <w:color w:val="000000"/>
            <w:sz w:val="18"/>
            <w:szCs w:val="18"/>
            <w:shd w:val="clear" w:color="auto" w:fill="EFEFEF"/>
            <w:lang w:val="en-US"/>
          </w:rPr>
          <w:t>CUI:FOUO</w:t>
        </w:r>
      </w:ins>
      <w:proofErr w:type="gramEnd"/>
      <w:ins w:id="205" w:author="Piazza, Rich" w:date="2019-10-02T13:52:00Z">
        <w:r w:rsidRPr="00A7310D">
          <w:rPr>
            <w:rFonts w:ascii="Consolas" w:eastAsia="Consolas" w:hAnsi="Consolas" w:cs="Consolas"/>
            <w:iCs/>
            <w:color w:val="000000"/>
            <w:sz w:val="18"/>
            <w:szCs w:val="18"/>
            <w:shd w:val="clear" w:color="auto" w:fill="EFEFEF"/>
            <w:lang w:val="en-US"/>
          </w:rPr>
          <w:t>"</w:t>
        </w:r>
      </w:ins>
    </w:p>
    <w:p w14:paraId="20DC3CE8" w14:textId="0EE68121" w:rsidR="00AC228C" w:rsidRPr="00461CEE" w:rsidRDefault="00C45290" w:rsidP="00C45290">
      <w:pPr>
        <w:pBdr>
          <w:top w:val="nil"/>
          <w:left w:val="nil"/>
          <w:bottom w:val="nil"/>
          <w:right w:val="nil"/>
          <w:between w:val="nil"/>
        </w:pBdr>
        <w:rPr>
          <w:rFonts w:ascii="Consolas" w:eastAsia="Consolas" w:hAnsi="Consolas" w:cs="Consolas"/>
          <w:iCs/>
          <w:color w:val="000000"/>
          <w:sz w:val="18"/>
          <w:szCs w:val="18"/>
          <w:shd w:val="clear" w:color="auto" w:fill="EFEFEF"/>
          <w:lang w:val="en-US"/>
        </w:rPr>
      </w:pPr>
      <w:ins w:id="206" w:author="Piazza, Rich" w:date="2019-10-02T13:53:00Z">
        <w:r>
          <w:rPr>
            <w:rFonts w:ascii="Consolas" w:eastAsia="Consolas" w:hAnsi="Consolas" w:cs="Consolas"/>
            <w:bCs/>
            <w:color w:val="000000"/>
            <w:sz w:val="18"/>
            <w:szCs w:val="18"/>
            <w:shd w:val="clear" w:color="auto" w:fill="EFEFEF"/>
            <w:lang w:val="en-US"/>
          </w:rPr>
          <w:t xml:space="preserve">  </w:t>
        </w:r>
        <w:r>
          <w:rPr>
            <w:rFonts w:ascii="Consolas" w:eastAsia="Consolas" w:hAnsi="Consolas" w:cs="Consolas"/>
            <w:bCs/>
            <w:color w:val="000000"/>
            <w:sz w:val="18"/>
            <w:szCs w:val="18"/>
            <w:shd w:val="clear" w:color="auto" w:fill="EFEFEF"/>
            <w:lang w:val="en-US"/>
          </w:rPr>
          <w:tab/>
        </w:r>
        <w:r>
          <w:rPr>
            <w:rFonts w:ascii="Consolas" w:eastAsia="Consolas" w:hAnsi="Consolas" w:cs="Consolas"/>
            <w:bCs/>
            <w:color w:val="000000"/>
            <w:sz w:val="18"/>
            <w:szCs w:val="18"/>
            <w:shd w:val="clear" w:color="auto" w:fill="EFEFEF"/>
            <w:lang w:val="en-US"/>
          </w:rPr>
          <w:tab/>
          <w:t xml:space="preserve">  ],</w:t>
        </w:r>
      </w:ins>
      <w:r w:rsidR="0074167C" w:rsidRPr="0074167C">
        <w:rPr>
          <w:rFonts w:ascii="Consolas" w:eastAsia="Consolas" w:hAnsi="Consolas" w:cs="Consolas"/>
          <w:iCs/>
          <w:color w:val="000000"/>
          <w:sz w:val="18"/>
          <w:szCs w:val="18"/>
          <w:shd w:val="clear" w:color="auto" w:fill="EFEFEF"/>
          <w:lang w:val="en-US"/>
        </w:rPr>
        <w:br/>
      </w:r>
      <w:bookmarkStart w:id="207" w:name="_GoBack"/>
      <w:r w:rsidR="0074167C" w:rsidRPr="0074167C">
        <w:rPr>
          <w:rFonts w:ascii="Consolas" w:eastAsia="Consolas" w:hAnsi="Consolas" w:cs="Consolas"/>
          <w:iCs/>
          <w:color w:val="000000"/>
          <w:sz w:val="18"/>
          <w:szCs w:val="18"/>
          <w:shd w:val="clear" w:color="auto" w:fill="EFEFEF"/>
          <w:lang w:val="en-US"/>
        </w:rPr>
        <w:t xml:space="preserve">      </w:t>
      </w:r>
      <w:ins w:id="208" w:author="Piazza, Rich" w:date="2019-10-02T13:53:00Z">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ins>
      <w:ins w:id="209" w:author="Piazza, Rich" w:date="2019-10-02T13:54:00Z">
        <w:r>
          <w:rPr>
            <w:rFonts w:ascii="Consolas" w:eastAsia="Consolas" w:hAnsi="Consolas" w:cs="Consolas"/>
            <w:iCs/>
            <w:color w:val="000000"/>
            <w:sz w:val="18"/>
            <w:szCs w:val="18"/>
            <w:shd w:val="clear" w:color="auto" w:fill="EFEFEF"/>
            <w:lang w:val="en-US"/>
          </w:rPr>
          <w:t xml:space="preserve"> </w:t>
        </w:r>
      </w:ins>
      <w:r w:rsidR="0074167C" w:rsidRPr="0074167C">
        <w:rPr>
          <w:rFonts w:ascii="Consolas" w:eastAsia="Consolas" w:hAnsi="Consolas" w:cs="Consolas"/>
          <w:iCs/>
          <w:color w:val="000000"/>
          <w:sz w:val="18"/>
          <w:szCs w:val="18"/>
          <w:shd w:val="clear" w:color="auto" w:fill="EFEFEF"/>
          <w:lang w:val="en-US"/>
        </w:rPr>
        <w:t xml:space="preserve"> </w:t>
      </w:r>
      <w:del w:id="210" w:author="Piazza, Rich" w:date="2019-10-02T13:53:00Z">
        <w:r w:rsidR="0074167C" w:rsidRPr="0074167C" w:rsidDel="00C45290">
          <w:rPr>
            <w:rFonts w:ascii="Consolas" w:eastAsia="Consolas" w:hAnsi="Consolas" w:cs="Consolas"/>
            <w:iCs/>
            <w:color w:val="000000"/>
            <w:sz w:val="18"/>
            <w:szCs w:val="18"/>
            <w:shd w:val="clear" w:color="auto" w:fill="EFEFEF"/>
            <w:lang w:val="en-US"/>
          </w:rPr>
          <w:delText xml:space="preserve">         </w:delText>
        </w:r>
      </w:del>
      <w:r w:rsidR="0074167C" w:rsidRPr="0074167C">
        <w:rPr>
          <w:rFonts w:ascii="Consolas" w:eastAsia="Consolas" w:hAnsi="Consolas" w:cs="Consolas"/>
          <w:b/>
          <w:bCs/>
          <w:color w:val="000000"/>
          <w:sz w:val="18"/>
          <w:szCs w:val="18"/>
          <w:shd w:val="clear" w:color="auto" w:fill="EFEFEF"/>
          <w:lang w:val="en-US"/>
        </w:rPr>
        <w:t>"</w:t>
      </w:r>
      <w:proofErr w:type="spellStart"/>
      <w:ins w:id="211" w:author="Piazza, Rich" w:date="2019-10-02T13:54:00Z">
        <w:r>
          <w:rPr>
            <w:rFonts w:ascii="Consolas" w:eastAsia="Consolas" w:hAnsi="Consolas" w:cs="Consolas"/>
            <w:b/>
            <w:bCs/>
            <w:color w:val="000000"/>
            <w:sz w:val="18"/>
            <w:szCs w:val="18"/>
            <w:shd w:val="clear" w:color="auto" w:fill="EFEFEF"/>
            <w:lang w:val="en-US"/>
          </w:rPr>
          <w:t>permitted_</w:t>
        </w:r>
      </w:ins>
      <w:r w:rsidR="0074167C" w:rsidRPr="0074167C">
        <w:rPr>
          <w:rFonts w:ascii="Consolas" w:eastAsia="Consolas" w:hAnsi="Consolas" w:cs="Consolas"/>
          <w:b/>
          <w:bCs/>
          <w:color w:val="000000"/>
          <w:sz w:val="18"/>
          <w:szCs w:val="18"/>
          <w:shd w:val="clear" w:color="auto" w:fill="EFEFEF"/>
          <w:lang w:val="en-US"/>
        </w:rPr>
        <w:t>organization</w:t>
      </w:r>
      <w:ins w:id="212" w:author="Piazza, Rich" w:date="2019-10-02T13:54:00Z">
        <w:r>
          <w:rPr>
            <w:rFonts w:ascii="Consolas" w:eastAsia="Consolas" w:hAnsi="Consolas" w:cs="Consolas"/>
            <w:b/>
            <w:bCs/>
            <w:color w:val="000000"/>
            <w:sz w:val="18"/>
            <w:szCs w:val="18"/>
            <w:shd w:val="clear" w:color="auto" w:fill="EFEFEF"/>
            <w:lang w:val="en-US"/>
          </w:rPr>
          <w:t>s</w:t>
        </w:r>
      </w:ins>
      <w:proofErr w:type="spellEnd"/>
      <w:r w:rsidR="0074167C" w:rsidRPr="0074167C">
        <w:rPr>
          <w:rFonts w:ascii="Consolas" w:eastAsia="Consolas" w:hAnsi="Consolas" w:cs="Consolas"/>
          <w:b/>
          <w:bCs/>
          <w:color w:val="000000"/>
          <w:sz w:val="18"/>
          <w:szCs w:val="18"/>
          <w:shd w:val="clear" w:color="auto" w:fill="EFEFEF"/>
          <w:lang w:val="en-US"/>
        </w:rPr>
        <w:t>"</w:t>
      </w:r>
      <w:r w:rsidR="0074167C" w:rsidRPr="0074167C">
        <w:rPr>
          <w:rFonts w:ascii="Consolas" w:eastAsia="Consolas" w:hAnsi="Consolas" w:cs="Consolas"/>
          <w:iCs/>
          <w:color w:val="000000"/>
          <w:sz w:val="18"/>
          <w:szCs w:val="18"/>
          <w:shd w:val="clear" w:color="auto" w:fill="EFEFEF"/>
          <w:lang w:val="en-US"/>
        </w:rPr>
        <w:t>: ["USA.NSA, “USA.DHS"],</w:t>
      </w:r>
      <w:r w:rsidR="0074167C" w:rsidRPr="0074167C">
        <w:rPr>
          <w:rFonts w:ascii="Consolas" w:eastAsia="Consolas" w:hAnsi="Consolas" w:cs="Consolas"/>
          <w:iCs/>
          <w:color w:val="000000"/>
          <w:sz w:val="18"/>
          <w:szCs w:val="18"/>
          <w:shd w:val="clear" w:color="auto" w:fill="EFEFEF"/>
          <w:lang w:val="en-US"/>
        </w:rPr>
        <w:br/>
      </w:r>
      <w:bookmarkEnd w:id="207"/>
      <w:r w:rsidR="0074167C" w:rsidRPr="0074167C">
        <w:rPr>
          <w:rFonts w:ascii="Consolas" w:eastAsia="Consolas" w:hAnsi="Consolas" w:cs="Consolas"/>
          <w:iCs/>
          <w:color w:val="000000"/>
          <w:sz w:val="18"/>
          <w:szCs w:val="18"/>
          <w:shd w:val="clear" w:color="auto" w:fill="EFEFEF"/>
          <w:lang w:val="en-US"/>
        </w:rPr>
        <w:t xml:space="preserve">           }</w:t>
      </w:r>
      <w:del w:id="213" w:author="Piazza, Rich" w:date="2019-10-02T13:56:00Z">
        <w:r w:rsidR="0074167C" w:rsidRPr="0074167C" w:rsidDel="00C45290">
          <w:rPr>
            <w:rFonts w:ascii="Consolas" w:eastAsia="Consolas" w:hAnsi="Consolas" w:cs="Consolas"/>
            <w:iCs/>
            <w:color w:val="000000"/>
            <w:sz w:val="18"/>
            <w:szCs w:val="18"/>
            <w:shd w:val="clear" w:color="auto" w:fill="EFEFEF"/>
            <w:lang w:val="en-US"/>
          </w:rPr>
          <w:delText>]</w:delText>
        </w:r>
      </w:del>
      <w:r w:rsidR="0074167C" w:rsidRPr="0074167C">
        <w:rPr>
          <w:rFonts w:ascii="Consolas" w:eastAsia="Consolas" w:hAnsi="Consolas" w:cs="Consolas"/>
          <w:iCs/>
          <w:color w:val="000000"/>
          <w:sz w:val="18"/>
          <w:szCs w:val="18"/>
          <w:shd w:val="clear" w:color="auto" w:fill="EFEFEF"/>
          <w:lang w:val="en-US"/>
        </w:rPr>
        <w:t>,</w:t>
      </w:r>
      <w:r w:rsidR="0074167C" w:rsidRPr="0074167C">
        <w:rPr>
          <w:rFonts w:ascii="Consolas" w:eastAsia="Consolas" w:hAnsi="Consolas" w:cs="Consolas"/>
          <w:iCs/>
          <w:color w:val="000000"/>
          <w:sz w:val="18"/>
          <w:szCs w:val="18"/>
          <w:shd w:val="clear" w:color="auto" w:fill="EFEFEF"/>
          <w:lang w:val="en-US"/>
        </w:rPr>
        <w:br/>
        <w:t xml:space="preserve">          </w:t>
      </w:r>
      <w:r w:rsidR="0074167C" w:rsidRPr="0074167C">
        <w:rPr>
          <w:rFonts w:ascii="Consolas" w:eastAsia="Consolas" w:hAnsi="Consolas" w:cs="Consolas"/>
          <w:b/>
          <w:bCs/>
          <w:color w:val="000000"/>
          <w:sz w:val="18"/>
          <w:szCs w:val="18"/>
          <w:shd w:val="clear" w:color="auto" w:fill="EFEFEF"/>
          <w:lang w:val="en-US"/>
        </w:rPr>
        <w:t>"</w:t>
      </w:r>
      <w:proofErr w:type="spellStart"/>
      <w:r w:rsidR="0074167C" w:rsidRPr="0074167C">
        <w:rPr>
          <w:rFonts w:ascii="Consolas" w:eastAsia="Consolas" w:hAnsi="Consolas" w:cs="Consolas"/>
          <w:b/>
          <w:bCs/>
          <w:color w:val="000000"/>
          <w:sz w:val="18"/>
          <w:szCs w:val="18"/>
          <w:shd w:val="clear" w:color="auto" w:fill="EFEFEF"/>
          <w:lang w:val="en-US"/>
        </w:rPr>
        <w:t>other_determination</w:t>
      </w:r>
      <w:proofErr w:type="spellEnd"/>
      <w:r w:rsidR="0074167C" w:rsidRPr="0074167C">
        <w:rPr>
          <w:rFonts w:ascii="Consolas" w:eastAsia="Consolas" w:hAnsi="Consolas" w:cs="Consolas"/>
          <w:b/>
          <w:bCs/>
          <w:color w:val="000000"/>
          <w:sz w:val="18"/>
          <w:szCs w:val="18"/>
          <w:shd w:val="clear" w:color="auto" w:fill="EFEFEF"/>
          <w:lang w:val="en-US"/>
        </w:rPr>
        <w:t>"</w:t>
      </w:r>
      <w:r w:rsidR="0074167C" w:rsidRPr="0074167C">
        <w:rPr>
          <w:rFonts w:ascii="Consolas" w:eastAsia="Consolas" w:hAnsi="Consolas" w:cs="Consolas"/>
          <w:iCs/>
          <w:color w:val="000000"/>
          <w:sz w:val="18"/>
          <w:szCs w:val="18"/>
          <w:shd w:val="clear" w:color="auto" w:fill="EFEFEF"/>
          <w:lang w:val="en-US"/>
        </w:rPr>
        <w:t>: ["AIS", "INFORMATION-DIRECTLY-RELATED-TO-CYBERSECURITY-THREAT"],</w:t>
      </w:r>
      <w:r w:rsidR="0074167C" w:rsidRPr="0074167C">
        <w:rPr>
          <w:rFonts w:ascii="Consolas" w:eastAsia="Consolas" w:hAnsi="Consolas" w:cs="Consolas"/>
          <w:iCs/>
          <w:color w:val="000000"/>
          <w:sz w:val="18"/>
          <w:szCs w:val="18"/>
          <w:shd w:val="clear" w:color="auto" w:fill="EFEFEF"/>
          <w:lang w:val="en-US"/>
        </w:rPr>
        <w:br/>
        <w:t xml:space="preserve">          </w:t>
      </w:r>
      <w:r w:rsidR="0074167C" w:rsidRPr="0074167C">
        <w:rPr>
          <w:rFonts w:ascii="Consolas" w:eastAsia="Consolas" w:hAnsi="Consolas" w:cs="Consolas"/>
          <w:b/>
          <w:bCs/>
          <w:color w:val="000000"/>
          <w:sz w:val="18"/>
          <w:szCs w:val="18"/>
          <w:shd w:val="clear" w:color="auto" w:fill="EFEFEF"/>
          <w:lang w:val="en-US"/>
        </w:rPr>
        <w:t>"</w:t>
      </w:r>
      <w:proofErr w:type="spellStart"/>
      <w:r w:rsidR="0074167C" w:rsidRPr="0074167C">
        <w:rPr>
          <w:rFonts w:ascii="Consolas" w:eastAsia="Consolas" w:hAnsi="Consolas" w:cs="Consolas"/>
          <w:b/>
          <w:bCs/>
          <w:color w:val="000000"/>
          <w:sz w:val="18"/>
          <w:szCs w:val="18"/>
          <w:shd w:val="clear" w:color="auto" w:fill="EFEFEF"/>
          <w:lang w:val="en-US"/>
        </w:rPr>
        <w:t>terms_of_use</w:t>
      </w:r>
      <w:proofErr w:type="spellEnd"/>
      <w:r w:rsidR="0074167C" w:rsidRPr="0074167C">
        <w:rPr>
          <w:rFonts w:ascii="Consolas" w:eastAsia="Consolas" w:hAnsi="Consolas" w:cs="Consolas"/>
          <w:b/>
          <w:bCs/>
          <w:color w:val="000000"/>
          <w:sz w:val="18"/>
          <w:szCs w:val="18"/>
          <w:shd w:val="clear" w:color="auto" w:fill="EFEFEF"/>
          <w:lang w:val="en-US"/>
        </w:rPr>
        <w:t>"</w:t>
      </w:r>
      <w:r w:rsidR="0074167C" w:rsidRPr="0074167C">
        <w:rPr>
          <w:rFonts w:ascii="Consolas" w:eastAsia="Consolas" w:hAnsi="Consolas" w:cs="Consolas"/>
          <w:iCs/>
          <w:color w:val="000000"/>
          <w:sz w:val="18"/>
          <w:szCs w:val="18"/>
          <w:shd w:val="clear" w:color="auto" w:fill="EFEFEF"/>
          <w:lang w:val="en-US"/>
        </w:rPr>
        <w:t>: ["May be used for network defense for CISA uses. Anonymous access is not allowed. May be further shared with…."]</w:t>
      </w:r>
      <w:r w:rsidR="0074167C" w:rsidRPr="0074167C">
        <w:rPr>
          <w:rFonts w:ascii="Consolas" w:eastAsia="Consolas" w:hAnsi="Consolas" w:cs="Consolas"/>
          <w:iCs/>
          <w:color w:val="000000"/>
          <w:sz w:val="18"/>
          <w:szCs w:val="18"/>
          <w:shd w:val="clear" w:color="auto" w:fill="EFEFEF"/>
          <w:lang w:val="en-US"/>
        </w:rPr>
        <w:br/>
        <w:t xml:space="preserve">  </w:t>
      </w:r>
      <w:proofErr w:type="gramStart"/>
      <w:r w:rsidR="0074167C" w:rsidRPr="0074167C">
        <w:rPr>
          <w:rFonts w:ascii="Consolas" w:eastAsia="Consolas" w:hAnsi="Consolas" w:cs="Consolas"/>
          <w:iCs/>
          <w:color w:val="000000"/>
          <w:sz w:val="18"/>
          <w:szCs w:val="18"/>
          <w:shd w:val="clear" w:color="auto" w:fill="EFEFEF"/>
          <w:lang w:val="en-US"/>
        </w:rPr>
        <w:t xml:space="preserve">  }</w:t>
      </w:r>
      <w:proofErr w:type="gramEnd"/>
      <w:r w:rsidR="0074167C" w:rsidRPr="0074167C">
        <w:rPr>
          <w:rFonts w:ascii="Consolas" w:eastAsia="Consolas" w:hAnsi="Consolas" w:cs="Consolas"/>
          <w:iCs/>
          <w:color w:val="000000"/>
          <w:sz w:val="18"/>
          <w:szCs w:val="18"/>
          <w:shd w:val="clear" w:color="auto" w:fill="EFEFEF"/>
          <w:lang w:val="en-US"/>
        </w:rPr>
        <w:br/>
        <w:t>}</w:t>
      </w:r>
      <w:r w:rsidR="001F3CCF">
        <w:t>​</w:t>
      </w:r>
    </w:p>
    <w:p w14:paraId="3C195B83" w14:textId="77777777" w:rsidR="00AC228C" w:rsidRDefault="001F3CCF">
      <w:pPr>
        <w:pStyle w:val="Heading2"/>
        <w:pBdr>
          <w:top w:val="nil"/>
          <w:left w:val="nil"/>
          <w:bottom w:val="nil"/>
          <w:right w:val="nil"/>
          <w:between w:val="nil"/>
        </w:pBdr>
      </w:pPr>
      <w:bookmarkStart w:id="214" w:name="_Toc528065173"/>
      <w:r>
        <w:lastRenderedPageBreak/>
        <w:t>​5.2​ Object Markings</w:t>
      </w:r>
      <w:bookmarkEnd w:id="214"/>
    </w:p>
    <w:p w14:paraId="33D87227" w14:textId="77777777" w:rsidR="00AC228C" w:rsidRDefault="001F3CCF">
      <w:pPr>
        <w:pBdr>
          <w:top w:val="nil"/>
          <w:left w:val="nil"/>
          <w:bottom w:val="nil"/>
          <w:right w:val="nil"/>
          <w:between w:val="nil"/>
        </w:pBdr>
      </w:pPr>
      <w:r>
        <w:t xml:space="preserve">Object Markings apply data markings to an entire STIX Object or Marking Definition and all of its contents. Object Markings are specified as embedded relationships in the </w:t>
      </w:r>
      <w:proofErr w:type="spellStart"/>
      <w:r>
        <w:rPr>
          <w:rFonts w:ascii="Consolas" w:eastAsia="Consolas" w:hAnsi="Consolas" w:cs="Consolas"/>
          <w:b/>
        </w:rPr>
        <w:t>object_marking_</w:t>
      </w:r>
      <w:proofErr w:type="gramStart"/>
      <w:r>
        <w:rPr>
          <w:rFonts w:ascii="Consolas" w:eastAsia="Consolas" w:hAnsi="Consolas" w:cs="Consolas"/>
          <w:b/>
        </w:rPr>
        <w:t>refs</w:t>
      </w:r>
      <w:proofErr w:type="spellEnd"/>
      <w:proofErr w:type="gramEnd"/>
      <w:r>
        <w:t xml:space="preserve"> property, which is an optional list of IDs for </w:t>
      </w:r>
      <w:r>
        <w:rPr>
          <w:rFonts w:ascii="Consolas" w:eastAsia="Consolas" w:hAnsi="Consolas" w:cs="Consolas"/>
          <w:color w:val="C7254E"/>
          <w:shd w:val="clear" w:color="auto" w:fill="F9F2F4"/>
        </w:rPr>
        <w:t>marking-definition</w:t>
      </w:r>
      <w:r>
        <w:t xml:space="preserve"> objects. The referenced markings apply to that STIX Object or Marking Definition and all of its contents. Changes to the </w:t>
      </w:r>
      <w:proofErr w:type="spellStart"/>
      <w:r>
        <w:rPr>
          <w:rFonts w:ascii="Consolas" w:eastAsia="Consolas" w:hAnsi="Consolas" w:cs="Consolas"/>
          <w:b/>
        </w:rPr>
        <w:t>object_marking_</w:t>
      </w:r>
      <w:proofErr w:type="gramStart"/>
      <w:r>
        <w:rPr>
          <w:rFonts w:ascii="Consolas" w:eastAsia="Consolas" w:hAnsi="Consolas" w:cs="Consolas"/>
          <w:b/>
        </w:rPr>
        <w:t>refs</w:t>
      </w:r>
      <w:proofErr w:type="spellEnd"/>
      <w:proofErr w:type="gramEnd"/>
      <w:r>
        <w:t xml:space="preserve"> property (and therefore the markings applied to the object) are treated the same as changes to any other properties on the object and follow the same rules for versioning.</w:t>
      </w:r>
    </w:p>
    <w:p w14:paraId="11A0198A" w14:textId="77777777" w:rsidR="00AC228C" w:rsidRDefault="001F3CCF">
      <w:pPr>
        <w:pBdr>
          <w:top w:val="nil"/>
          <w:left w:val="nil"/>
          <w:bottom w:val="nil"/>
          <w:right w:val="nil"/>
          <w:between w:val="nil"/>
        </w:pBdr>
      </w:pPr>
      <w:r>
        <w:t>​</w:t>
      </w:r>
    </w:p>
    <w:p w14:paraId="46006EAB" w14:textId="77777777" w:rsidR="00AC228C" w:rsidRDefault="001F3CCF">
      <w:pPr>
        <w:pBdr>
          <w:top w:val="nil"/>
          <w:left w:val="nil"/>
          <w:bottom w:val="nil"/>
          <w:right w:val="nil"/>
          <w:between w:val="nil"/>
        </w:pBdr>
        <w:rPr>
          <w:b/>
        </w:rPr>
      </w:pPr>
      <w:r>
        <w:rPr>
          <w:b/>
        </w:rPr>
        <w:t>Examples</w:t>
      </w:r>
    </w:p>
    <w:p w14:paraId="19A25E0E" w14:textId="77777777" w:rsidR="00AC228C" w:rsidRDefault="001F3CCF">
      <w:pPr>
        <w:pBdr>
          <w:top w:val="nil"/>
          <w:left w:val="nil"/>
          <w:bottom w:val="nil"/>
          <w:right w:val="nil"/>
          <w:between w:val="nil"/>
        </w:pBdr>
      </w:pPr>
      <w:r>
        <w:t>This example marks the Indicator and all its properties with the Marking Definition referenced by the ID.</w:t>
      </w:r>
    </w:p>
    <w:p w14:paraId="04FF00F4"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45D43727"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"indicator",</w:t>
      </w:r>
    </w:p>
    <w:p w14:paraId="7954BAF1" w14:textId="77777777" w:rsidR="00AC228C" w:rsidRDefault="001F3CCF">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42949F58"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"indicator--b346b4b3-f4b7-4235-b659-f985f65f0009",</w:t>
      </w:r>
    </w:p>
    <w:p w14:paraId="5AB1CD1B"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7216725A"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object_marking_refs</w:t>
      </w:r>
      <w:proofErr w:type="spellEnd"/>
      <w:r>
        <w:rPr>
          <w:rFonts w:ascii="Consolas" w:eastAsia="Consolas" w:hAnsi="Consolas" w:cs="Consolas"/>
          <w:color w:val="000000"/>
          <w:sz w:val="18"/>
          <w:szCs w:val="18"/>
          <w:shd w:val="clear" w:color="auto" w:fill="EFEFEF"/>
        </w:rPr>
        <w:t>": ["marking-definition--089a6ecb-cc15-43cc-9494-767639779123"],</w:t>
      </w:r>
    </w:p>
    <w:p w14:paraId="622DD5F6"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3763488"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38CA0A0B" w14:textId="77777777" w:rsidR="00AC228C" w:rsidRDefault="001F3CCF">
      <w:pPr>
        <w:pStyle w:val="Heading2"/>
        <w:pBdr>
          <w:top w:val="nil"/>
          <w:left w:val="nil"/>
          <w:bottom w:val="nil"/>
          <w:right w:val="nil"/>
          <w:between w:val="nil"/>
        </w:pBdr>
      </w:pPr>
      <w:bookmarkStart w:id="215" w:name="_Toc528065174"/>
      <w:r>
        <w:t>​5.3​ Granular Markings</w:t>
      </w:r>
      <w:bookmarkEnd w:id="215"/>
    </w:p>
    <w:p w14:paraId="39F00A29" w14:textId="77777777" w:rsidR="00AC228C" w:rsidRDefault="001F3CCF">
      <w:r>
        <w:t xml:space="preserve">Whereas object markings apply to an entire STIX Object or Marking Definition and all its properties, granular markings allow both data markings and language markings to be applied to individual portions of STIX Objects and Marking Definitions. Granular markings are specified in the </w:t>
      </w:r>
      <w:proofErr w:type="spellStart"/>
      <w:r>
        <w:rPr>
          <w:rFonts w:ascii="Consolas" w:eastAsia="Consolas" w:hAnsi="Consolas" w:cs="Consolas"/>
          <w:b/>
        </w:rPr>
        <w:t>granular_markings</w:t>
      </w:r>
      <w:proofErr w:type="spellEnd"/>
      <w:r>
        <w:rPr>
          <w:b/>
        </w:rPr>
        <w:t xml:space="preserve"> </w:t>
      </w:r>
      <w:r>
        <w:t xml:space="preserve">property, which is a list of </w:t>
      </w:r>
      <w:r>
        <w:rPr>
          <w:rFonts w:ascii="Consolas" w:eastAsia="Consolas" w:hAnsi="Consolas" w:cs="Consolas"/>
          <w:color w:val="C7254E"/>
          <w:shd w:val="clear" w:color="auto" w:fill="F9F2F4"/>
        </w:rPr>
        <w:t>granular-marking</w:t>
      </w:r>
      <w:r>
        <w:t xml:space="preserve"> instances. Each of those instances contains a list of selectors to indicate what is marked and either a reference to the </w:t>
      </w:r>
      <w:r>
        <w:rPr>
          <w:rFonts w:ascii="Consolas" w:eastAsia="Consolas" w:hAnsi="Consolas" w:cs="Consolas"/>
          <w:color w:val="C7254E"/>
          <w:shd w:val="clear" w:color="auto" w:fill="F9F2F4"/>
        </w:rPr>
        <w:t>marking-definition</w:t>
      </w:r>
      <w:r>
        <w:t xml:space="preserve"> object to be applied or a language code to be applied. Granular markings can be used, for example, to indicate that the </w:t>
      </w:r>
      <w:r>
        <w:rPr>
          <w:rFonts w:ascii="Consolas" w:eastAsia="Consolas" w:hAnsi="Consolas" w:cs="Consolas"/>
          <w:b/>
        </w:rPr>
        <w:t>name</w:t>
      </w:r>
      <w:r>
        <w:t xml:space="preserve"> property of an </w:t>
      </w:r>
      <w:r>
        <w:rPr>
          <w:rFonts w:ascii="Consolas" w:eastAsia="Consolas" w:hAnsi="Consolas" w:cs="Consolas"/>
          <w:color w:val="C7254E"/>
          <w:shd w:val="clear" w:color="auto" w:fill="F9F2F4"/>
        </w:rPr>
        <w:t>indicator</w:t>
      </w:r>
      <w:r>
        <w:t xml:space="preserve"> should be handled as </w:t>
      </w:r>
      <w:proofErr w:type="gramStart"/>
      <w:r>
        <w:t>TLP:GREEN</w:t>
      </w:r>
      <w:proofErr w:type="gramEnd"/>
      <w:r>
        <w:t xml:space="preserve">, the </w:t>
      </w:r>
      <w:r>
        <w:rPr>
          <w:rFonts w:ascii="Consolas" w:eastAsia="Consolas" w:hAnsi="Consolas" w:cs="Consolas"/>
          <w:b/>
        </w:rPr>
        <w:t>description</w:t>
      </w:r>
      <w:r>
        <w:t xml:space="preserve"> property as TLP:AMBER, and the </w:t>
      </w:r>
      <w:r>
        <w:rPr>
          <w:rFonts w:ascii="Consolas" w:eastAsia="Consolas" w:hAnsi="Consolas" w:cs="Consolas"/>
          <w:b/>
        </w:rPr>
        <w:t>pattern</w:t>
      </w:r>
      <w:r>
        <w:t xml:space="preserve"> property as TLP:RED.</w:t>
      </w:r>
    </w:p>
    <w:p w14:paraId="48C28948" w14:textId="77777777" w:rsidR="00AC228C" w:rsidRDefault="00AC228C"/>
    <w:p w14:paraId="6A196672" w14:textId="77777777" w:rsidR="00AC228C" w:rsidRDefault="001F3CCF">
      <w:r>
        <w:t xml:space="preserve">To support applying both data markings and language markings to an object, the </w:t>
      </w:r>
      <w:r>
        <w:rPr>
          <w:rFonts w:ascii="Consolas" w:eastAsia="Consolas" w:hAnsi="Consolas" w:cs="Consolas"/>
          <w:color w:val="C7254E"/>
          <w:shd w:val="clear" w:color="auto" w:fill="F9F2F4"/>
        </w:rPr>
        <w:t>granular-marking</w:t>
      </w:r>
      <w:r>
        <w:t xml:space="preserve"> type has a choice of two properties in addition to the selector: the </w:t>
      </w:r>
      <w:proofErr w:type="spellStart"/>
      <w:r>
        <w:rPr>
          <w:rFonts w:ascii="Consolas" w:eastAsia="Consolas" w:hAnsi="Consolas" w:cs="Consolas"/>
          <w:b/>
          <w:color w:val="000000"/>
        </w:rPr>
        <w:t>lang</w:t>
      </w:r>
      <w:proofErr w:type="spellEnd"/>
      <w:r>
        <w:t xml:space="preserve"> property is used to apply language markings, and the </w:t>
      </w:r>
      <w:proofErr w:type="spellStart"/>
      <w:r>
        <w:rPr>
          <w:rFonts w:ascii="Consolas" w:eastAsia="Consolas" w:hAnsi="Consolas" w:cs="Consolas"/>
          <w:b/>
          <w:color w:val="000000"/>
        </w:rPr>
        <w:t>marking_ref</w:t>
      </w:r>
      <w:proofErr w:type="spellEnd"/>
      <w:r>
        <w:t xml:space="preserve"> property is used to apply data markings. Because each granular marking instance applies to either a language or a marking, one and only one of these properties </w:t>
      </w:r>
      <w:r>
        <w:rPr>
          <w:b/>
        </w:rPr>
        <w:t xml:space="preserve">MUST </w:t>
      </w:r>
      <w:r>
        <w:t>be present on each instance of a granular marking.</w:t>
      </w:r>
    </w:p>
    <w:p w14:paraId="6B7C14B4" w14:textId="77777777" w:rsidR="00AC228C" w:rsidRDefault="001F3CCF">
      <w:pPr>
        <w:pStyle w:val="Heading3"/>
        <w:pBdr>
          <w:top w:val="nil"/>
          <w:left w:val="nil"/>
          <w:bottom w:val="nil"/>
          <w:right w:val="nil"/>
          <w:between w:val="nil"/>
        </w:pBdr>
      </w:pPr>
      <w:bookmarkStart w:id="216" w:name="_Toc528065175"/>
      <w:r>
        <w:t>​5.3.1​ Granular Marking Type</w:t>
      </w:r>
      <w:bookmarkEnd w:id="216"/>
    </w:p>
    <w:p w14:paraId="12332FCF" w14:textId="77777777" w:rsidR="00AC228C" w:rsidRDefault="001F3CCF">
      <w:r>
        <w:t xml:space="preserve">The </w:t>
      </w:r>
      <w:r>
        <w:rPr>
          <w:rFonts w:ascii="Consolas" w:eastAsia="Consolas" w:hAnsi="Consolas" w:cs="Consolas"/>
          <w:color w:val="C7254E"/>
          <w:shd w:val="clear" w:color="auto" w:fill="F9F2F4"/>
        </w:rPr>
        <w:t>granular-marking</w:t>
      </w:r>
      <w:r>
        <w:t xml:space="preserve"> type defines how the </w:t>
      </w:r>
      <w:r>
        <w:rPr>
          <w:rFonts w:ascii="Consolas" w:eastAsia="Consolas" w:hAnsi="Consolas" w:cs="Consolas"/>
          <w:color w:val="C7254E"/>
          <w:shd w:val="clear" w:color="auto" w:fill="F9F2F4"/>
        </w:rPr>
        <w:t>marking-definition</w:t>
      </w:r>
      <w:r>
        <w:t xml:space="preserve"> object referenced by the </w:t>
      </w:r>
      <w:proofErr w:type="spellStart"/>
      <w:r>
        <w:rPr>
          <w:rFonts w:ascii="Consolas" w:eastAsia="Consolas" w:hAnsi="Consolas" w:cs="Consolas"/>
          <w:b/>
        </w:rPr>
        <w:t>marking_ref</w:t>
      </w:r>
      <w:proofErr w:type="spellEnd"/>
      <w:r>
        <w:t xml:space="preserve"> property or a language specified by the </w:t>
      </w:r>
      <w:proofErr w:type="spellStart"/>
      <w:r>
        <w:rPr>
          <w:rFonts w:ascii="Consolas" w:eastAsia="Consolas" w:hAnsi="Consolas" w:cs="Consolas"/>
          <w:b/>
        </w:rPr>
        <w:t>lang</w:t>
      </w:r>
      <w:proofErr w:type="spellEnd"/>
      <w:r>
        <w:t xml:space="preserve"> property applies to a set of content identified by the list of selectors in the </w:t>
      </w:r>
      <w:proofErr w:type="gramStart"/>
      <w:r>
        <w:rPr>
          <w:rFonts w:ascii="Consolas" w:eastAsia="Consolas" w:hAnsi="Consolas" w:cs="Consolas"/>
          <w:b/>
        </w:rPr>
        <w:t>selectors</w:t>
      </w:r>
      <w:proofErr w:type="gramEnd"/>
      <w:r>
        <w:t xml:space="preserve"> property.</w:t>
      </w:r>
    </w:p>
    <w:p w14:paraId="50BDD9C3" w14:textId="77777777" w:rsidR="00AC228C" w:rsidRDefault="00AC228C">
      <w:pPr>
        <w:pBdr>
          <w:top w:val="nil"/>
          <w:left w:val="nil"/>
          <w:bottom w:val="nil"/>
          <w:right w:val="nil"/>
          <w:between w:val="nil"/>
        </w:pBdr>
      </w:pPr>
    </w:p>
    <w:tbl>
      <w:tblPr>
        <w:tblStyle w:val="af"/>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45"/>
        <w:gridCol w:w="1890"/>
        <w:gridCol w:w="5010"/>
      </w:tblGrid>
      <w:tr w:rsidR="00AC228C" w14:paraId="4A785B4F" w14:textId="77777777">
        <w:tc>
          <w:tcPr>
            <w:tcW w:w="244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1E57E535" w14:textId="77777777" w:rsidR="00AC228C" w:rsidRDefault="001F3CCF">
            <w:pPr>
              <w:pBdr>
                <w:top w:val="nil"/>
                <w:left w:val="nil"/>
                <w:bottom w:val="nil"/>
                <w:right w:val="nil"/>
                <w:between w:val="nil"/>
              </w:pBdr>
              <w:rPr>
                <w:b/>
                <w:color w:val="FFFFFF"/>
                <w:shd w:val="clear" w:color="auto" w:fill="073763"/>
              </w:rPr>
            </w:pPr>
            <w:r>
              <w:rPr>
                <w:b/>
                <w:color w:val="FFFFFF"/>
                <w:shd w:val="clear" w:color="auto" w:fill="073763"/>
              </w:rPr>
              <w:t>Property Name</w:t>
            </w:r>
          </w:p>
        </w:tc>
        <w:tc>
          <w:tcPr>
            <w:tcW w:w="189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2D00F427" w14:textId="77777777" w:rsidR="00AC228C" w:rsidRDefault="001F3CCF">
            <w:pPr>
              <w:pBdr>
                <w:top w:val="nil"/>
                <w:left w:val="nil"/>
                <w:bottom w:val="nil"/>
                <w:right w:val="nil"/>
                <w:between w:val="nil"/>
              </w:pBdr>
              <w:rPr>
                <w:b/>
                <w:color w:val="FFFFFF"/>
                <w:shd w:val="clear" w:color="auto" w:fill="073763"/>
              </w:rPr>
            </w:pPr>
            <w:r>
              <w:rPr>
                <w:b/>
                <w:color w:val="FFFFFF"/>
                <w:shd w:val="clear" w:color="auto" w:fill="073763"/>
              </w:rPr>
              <w:t>Type</w:t>
            </w:r>
          </w:p>
        </w:tc>
        <w:tc>
          <w:tcPr>
            <w:tcW w:w="501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18A3441A" w14:textId="77777777" w:rsidR="00AC228C" w:rsidRDefault="001F3CCF">
            <w:pPr>
              <w:pBdr>
                <w:top w:val="nil"/>
                <w:left w:val="nil"/>
                <w:bottom w:val="nil"/>
                <w:right w:val="nil"/>
                <w:between w:val="nil"/>
              </w:pBdr>
              <w:rPr>
                <w:b/>
                <w:color w:val="FFFFFF"/>
                <w:shd w:val="clear" w:color="auto" w:fill="073763"/>
              </w:rPr>
            </w:pPr>
            <w:r>
              <w:rPr>
                <w:b/>
                <w:color w:val="FFFFFF"/>
                <w:shd w:val="clear" w:color="auto" w:fill="073763"/>
              </w:rPr>
              <w:t>Description</w:t>
            </w:r>
          </w:p>
        </w:tc>
      </w:tr>
      <w:tr w:rsidR="00AC228C" w14:paraId="063E691A" w14:textId="77777777">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3B294" w14:textId="77777777" w:rsidR="00AC228C" w:rsidRDefault="001F3CCF">
            <w:pPr>
              <w:widowControl w:val="0"/>
              <w:spacing w:line="240" w:lineRule="auto"/>
              <w:rPr>
                <w:rFonts w:ascii="Consolas" w:eastAsia="Consolas" w:hAnsi="Consolas" w:cs="Consolas"/>
                <w:b/>
              </w:rPr>
            </w:pPr>
            <w:proofErr w:type="spellStart"/>
            <w:r>
              <w:rPr>
                <w:rFonts w:ascii="Consolas" w:eastAsia="Consolas" w:hAnsi="Consolas" w:cs="Consolas"/>
                <w:b/>
              </w:rPr>
              <w:t>lang</w:t>
            </w:r>
            <w:proofErr w:type="spellEnd"/>
            <w:r>
              <w:t xml:space="preserve"> (optional)</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F6992D" w14:textId="77777777" w:rsidR="00AC228C" w:rsidRDefault="001F3CCF">
            <w:pPr>
              <w:spacing w:line="240" w:lineRule="auto"/>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5F4324" w14:textId="77777777" w:rsidR="00AC228C" w:rsidRDefault="001F3CCF">
            <w:pPr>
              <w:widowControl w:val="0"/>
              <w:spacing w:line="240" w:lineRule="auto"/>
            </w:pPr>
            <w:r>
              <w:t xml:space="preserve">The </w:t>
            </w:r>
            <w:proofErr w:type="spellStart"/>
            <w:r>
              <w:rPr>
                <w:rFonts w:ascii="Consolas" w:eastAsia="Consolas" w:hAnsi="Consolas" w:cs="Consolas"/>
                <w:b/>
              </w:rPr>
              <w:t>lang</w:t>
            </w:r>
            <w:proofErr w:type="spellEnd"/>
            <w:r>
              <w:t xml:space="preserve"> property identifies the language of the text identified by this marking. The value of the </w:t>
            </w:r>
            <w:proofErr w:type="spellStart"/>
            <w:r>
              <w:rPr>
                <w:rFonts w:ascii="Consolas" w:eastAsia="Consolas" w:hAnsi="Consolas" w:cs="Consolas"/>
                <w:b/>
              </w:rPr>
              <w:t>lang</w:t>
            </w:r>
            <w:proofErr w:type="spellEnd"/>
            <w:r>
              <w:t xml:space="preserve"> property, if present, </w:t>
            </w:r>
            <w:r>
              <w:rPr>
                <w:b/>
              </w:rPr>
              <w:t>MUST</w:t>
            </w:r>
            <w:r>
              <w:t xml:space="preserve"> be an </w:t>
            </w:r>
            <w:r>
              <w:rPr>
                <w:highlight w:val="white"/>
              </w:rPr>
              <w:t>[</w:t>
            </w:r>
            <w:hyperlink w:anchor="kix.5jvc7h6u3pms">
              <w:r>
                <w:rPr>
                  <w:color w:val="1155CC"/>
                  <w:highlight w:val="white"/>
                  <w:u w:val="single"/>
                </w:rPr>
                <w:t>RFC5646</w:t>
              </w:r>
            </w:hyperlink>
            <w:r>
              <w:rPr>
                <w:highlight w:val="white"/>
              </w:rPr>
              <w:t>]</w:t>
            </w:r>
            <w:r>
              <w:t xml:space="preserve"> language code.</w:t>
            </w:r>
          </w:p>
          <w:p w14:paraId="7F9F9637" w14:textId="77777777" w:rsidR="00AC228C" w:rsidRDefault="00AC228C">
            <w:pPr>
              <w:widowControl w:val="0"/>
              <w:spacing w:line="240" w:lineRule="auto"/>
            </w:pPr>
          </w:p>
          <w:p w14:paraId="2852A987" w14:textId="77777777" w:rsidR="00AC228C" w:rsidRDefault="001F3CCF">
            <w:pPr>
              <w:widowControl w:val="0"/>
              <w:spacing w:line="240" w:lineRule="auto"/>
            </w:pPr>
            <w:r>
              <w:t xml:space="preserve">If the </w:t>
            </w:r>
            <w:proofErr w:type="spellStart"/>
            <w:r>
              <w:rPr>
                <w:rFonts w:ascii="Consolas" w:eastAsia="Consolas" w:hAnsi="Consolas" w:cs="Consolas"/>
                <w:b/>
              </w:rPr>
              <w:t>marking_ref</w:t>
            </w:r>
            <w:proofErr w:type="spellEnd"/>
            <w:r>
              <w:t xml:space="preserve"> property is not present, this property </w:t>
            </w:r>
            <w:r>
              <w:rPr>
                <w:b/>
              </w:rPr>
              <w:t xml:space="preserve">MUST </w:t>
            </w:r>
            <w:r>
              <w:t xml:space="preserve">be present. If the </w:t>
            </w:r>
            <w:proofErr w:type="spellStart"/>
            <w:r>
              <w:rPr>
                <w:rFonts w:ascii="Consolas" w:eastAsia="Consolas" w:hAnsi="Consolas" w:cs="Consolas"/>
                <w:b/>
              </w:rPr>
              <w:t>marking_ref</w:t>
            </w:r>
            <w:proofErr w:type="spellEnd"/>
            <w:r>
              <w:t xml:space="preserve"> property is present, this property </w:t>
            </w:r>
            <w:r>
              <w:rPr>
                <w:b/>
              </w:rPr>
              <w:t xml:space="preserve">MUST NOT </w:t>
            </w:r>
            <w:r>
              <w:t>be present.</w:t>
            </w:r>
          </w:p>
        </w:tc>
      </w:tr>
      <w:tr w:rsidR="00AC228C" w14:paraId="43394CAA" w14:textId="77777777">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2C1BF" w14:textId="77777777" w:rsidR="00AC228C" w:rsidRDefault="001F3CCF">
            <w:pPr>
              <w:widowControl w:val="0"/>
              <w:spacing w:line="240" w:lineRule="auto"/>
              <w:rPr>
                <w:b/>
                <w:color w:val="FFFFFF"/>
                <w:shd w:val="clear" w:color="auto" w:fill="073763"/>
              </w:rPr>
            </w:pPr>
            <w:proofErr w:type="spellStart"/>
            <w:r>
              <w:rPr>
                <w:rFonts w:ascii="Consolas" w:eastAsia="Consolas" w:hAnsi="Consolas" w:cs="Consolas"/>
                <w:b/>
              </w:rPr>
              <w:lastRenderedPageBreak/>
              <w:t>marking_ref</w:t>
            </w:r>
            <w:proofErr w:type="spellEnd"/>
            <w:r>
              <w:t xml:space="preserve"> (optional)</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DF71D0" w14:textId="77777777" w:rsidR="00AC228C" w:rsidRDefault="001F3CCF">
            <w:pPr>
              <w:spacing w:line="240" w:lineRule="auto"/>
              <w:rPr>
                <w:b/>
                <w:color w:val="FFFFFF"/>
                <w:shd w:val="clear" w:color="auto" w:fill="073763"/>
              </w:rPr>
            </w:pPr>
            <w:r>
              <w:rPr>
                <w:rFonts w:ascii="Consolas" w:eastAsia="Consolas" w:hAnsi="Consolas" w:cs="Consolas"/>
                <w:color w:val="C7254E"/>
                <w:shd w:val="clear" w:color="auto" w:fill="F9F2F4"/>
              </w:rPr>
              <w:t>identifier</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1DFF98" w14:textId="77777777" w:rsidR="00AC228C" w:rsidRDefault="001F3CCF">
            <w:pPr>
              <w:widowControl w:val="0"/>
              <w:spacing w:line="240" w:lineRule="auto"/>
            </w:pPr>
            <w:r>
              <w:t xml:space="preserve">The </w:t>
            </w:r>
            <w:proofErr w:type="spellStart"/>
            <w:r>
              <w:rPr>
                <w:rFonts w:ascii="Consolas" w:eastAsia="Consolas" w:hAnsi="Consolas" w:cs="Consolas"/>
                <w:b/>
              </w:rPr>
              <w:t>marking_ref</w:t>
            </w:r>
            <w:proofErr w:type="spellEnd"/>
            <w:r>
              <w:t xml:space="preserve"> property specifies the ID of the </w:t>
            </w:r>
            <w:r>
              <w:rPr>
                <w:rFonts w:ascii="Consolas" w:eastAsia="Consolas" w:hAnsi="Consolas" w:cs="Consolas"/>
                <w:color w:val="C7254E"/>
                <w:shd w:val="clear" w:color="auto" w:fill="F9F2F4"/>
              </w:rPr>
              <w:t>marking-definition</w:t>
            </w:r>
            <w:r>
              <w:t xml:space="preserve"> object that describes the marking.</w:t>
            </w:r>
          </w:p>
          <w:p w14:paraId="6CE34B8C" w14:textId="77777777" w:rsidR="00AC228C" w:rsidRDefault="00AC228C">
            <w:pPr>
              <w:widowControl w:val="0"/>
              <w:spacing w:line="240" w:lineRule="auto"/>
            </w:pPr>
          </w:p>
          <w:p w14:paraId="66D63843" w14:textId="77777777" w:rsidR="00AC228C" w:rsidRDefault="001F3CCF">
            <w:pPr>
              <w:widowControl w:val="0"/>
              <w:spacing w:line="240" w:lineRule="auto"/>
            </w:pPr>
            <w:r>
              <w:t xml:space="preserve">If the </w:t>
            </w:r>
            <w:proofErr w:type="spellStart"/>
            <w:r>
              <w:rPr>
                <w:rFonts w:ascii="Consolas" w:eastAsia="Consolas" w:hAnsi="Consolas" w:cs="Consolas"/>
                <w:b/>
              </w:rPr>
              <w:t>lang</w:t>
            </w:r>
            <w:proofErr w:type="spellEnd"/>
            <w:r>
              <w:t xml:space="preserve"> property is not present, this property </w:t>
            </w:r>
            <w:r>
              <w:rPr>
                <w:b/>
              </w:rPr>
              <w:t xml:space="preserve">MUST </w:t>
            </w:r>
            <w:r>
              <w:t xml:space="preserve">be present. If the </w:t>
            </w:r>
            <w:proofErr w:type="spellStart"/>
            <w:r>
              <w:rPr>
                <w:rFonts w:ascii="Consolas" w:eastAsia="Consolas" w:hAnsi="Consolas" w:cs="Consolas"/>
                <w:b/>
              </w:rPr>
              <w:t>lang</w:t>
            </w:r>
            <w:proofErr w:type="spellEnd"/>
            <w:r>
              <w:t xml:space="preserve"> property is present, this property </w:t>
            </w:r>
            <w:r>
              <w:rPr>
                <w:b/>
              </w:rPr>
              <w:t xml:space="preserve">MUST NOT </w:t>
            </w:r>
            <w:r>
              <w:t>be present.</w:t>
            </w:r>
          </w:p>
        </w:tc>
      </w:tr>
      <w:tr w:rsidR="00AC228C" w14:paraId="4DF54E34" w14:textId="77777777">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EE5EF" w14:textId="77777777" w:rsidR="00AC228C" w:rsidRDefault="001F3CCF">
            <w:pPr>
              <w:widowControl w:val="0"/>
              <w:pBdr>
                <w:top w:val="nil"/>
                <w:left w:val="nil"/>
                <w:bottom w:val="nil"/>
                <w:right w:val="nil"/>
                <w:between w:val="nil"/>
              </w:pBdr>
              <w:spacing w:line="240" w:lineRule="auto"/>
              <w:rPr>
                <w:b/>
              </w:rPr>
            </w:pPr>
            <w:r>
              <w:rPr>
                <w:rFonts w:ascii="Consolas" w:eastAsia="Consolas" w:hAnsi="Consolas" w:cs="Consolas"/>
                <w:b/>
              </w:rPr>
              <w:t>selectors</w:t>
            </w:r>
            <w:r>
              <w:rPr>
                <w:b/>
              </w:rPr>
              <w:t xml:space="preserve"> </w:t>
            </w:r>
          </w:p>
          <w:p w14:paraId="7007C2EF" w14:textId="77777777" w:rsidR="00AC228C" w:rsidRDefault="001F3CCF">
            <w:pPr>
              <w:widowControl w:val="0"/>
              <w:pBdr>
                <w:top w:val="nil"/>
                <w:left w:val="nil"/>
                <w:bottom w:val="nil"/>
                <w:right w:val="nil"/>
                <w:between w:val="nil"/>
              </w:pBdr>
              <w:spacing w:line="240" w:lineRule="auto"/>
            </w:pPr>
            <w:r>
              <w:t>(required)</w:t>
            </w:r>
          </w:p>
          <w:p w14:paraId="74CE451B" w14:textId="77777777" w:rsidR="00AC228C" w:rsidRDefault="00AC228C">
            <w:pPr>
              <w:pBdr>
                <w:top w:val="nil"/>
                <w:left w:val="nil"/>
                <w:bottom w:val="nil"/>
                <w:right w:val="nil"/>
                <w:between w:val="nil"/>
              </w:pBdr>
              <w:rPr>
                <w:b/>
                <w:color w:val="FFFFFF"/>
                <w:shd w:val="clear" w:color="auto" w:fill="073763"/>
              </w:rPr>
            </w:pP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E076F" w14:textId="77777777" w:rsidR="00AC228C" w:rsidRDefault="001F3CCF">
            <w:pPr>
              <w:pBdr>
                <w:top w:val="nil"/>
                <w:left w:val="nil"/>
                <w:bottom w:val="nil"/>
                <w:right w:val="nil"/>
                <w:between w:val="nil"/>
              </w:pBdr>
              <w:spacing w:line="240" w:lineRule="auto"/>
              <w:rPr>
                <w:b/>
                <w:color w:val="FFFFFF"/>
                <w:shd w:val="clear" w:color="auto" w:fill="073763"/>
              </w:rPr>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AFF314" w14:textId="77777777" w:rsidR="00AC228C" w:rsidRDefault="001F3CCF">
            <w:pPr>
              <w:widowControl w:val="0"/>
              <w:pBdr>
                <w:top w:val="nil"/>
                <w:left w:val="nil"/>
                <w:bottom w:val="nil"/>
                <w:right w:val="nil"/>
                <w:between w:val="nil"/>
              </w:pBdr>
              <w:spacing w:line="240" w:lineRule="auto"/>
            </w:pPr>
            <w:r>
              <w:t xml:space="preserve">The </w:t>
            </w:r>
            <w:r>
              <w:rPr>
                <w:rFonts w:ascii="Consolas" w:eastAsia="Consolas" w:hAnsi="Consolas" w:cs="Consolas"/>
                <w:b/>
              </w:rPr>
              <w:t>selectors</w:t>
            </w:r>
            <w:r>
              <w:t xml:space="preserve"> property specifies a list of selectors for content contained within the STIX Object in which this property appears. Selectors </w:t>
            </w:r>
            <w:r>
              <w:rPr>
                <w:b/>
              </w:rPr>
              <w:t xml:space="preserve">MUST </w:t>
            </w:r>
            <w:r>
              <w:t xml:space="preserve">conform to the syntax defined in section </w:t>
            </w:r>
            <w:hyperlink w:anchor="_5jigd52xda5r">
              <w:r>
                <w:rPr>
                  <w:color w:val="1155CC"/>
                  <w:u w:val="single"/>
                </w:rPr>
                <w:t>5</w:t>
              </w:r>
            </w:hyperlink>
            <w:hyperlink w:anchor="_5jigd52xda5r">
              <w:r>
                <w:rPr>
                  <w:color w:val="1155CC"/>
                  <w:u w:val="single"/>
                </w:rPr>
                <w:t>.3.1.1</w:t>
              </w:r>
            </w:hyperlink>
            <w:r>
              <w:t>.</w:t>
            </w:r>
          </w:p>
          <w:p w14:paraId="6F0D4A96" w14:textId="77777777" w:rsidR="00AC228C" w:rsidRDefault="00AC228C">
            <w:pPr>
              <w:widowControl w:val="0"/>
              <w:pBdr>
                <w:top w:val="nil"/>
                <w:left w:val="nil"/>
                <w:bottom w:val="nil"/>
                <w:right w:val="nil"/>
                <w:between w:val="nil"/>
              </w:pBdr>
              <w:spacing w:line="240" w:lineRule="auto"/>
            </w:pPr>
          </w:p>
          <w:p w14:paraId="6BF3544D" w14:textId="77777777" w:rsidR="00AC228C" w:rsidRDefault="001F3CCF">
            <w:pPr>
              <w:widowControl w:val="0"/>
              <w:pBdr>
                <w:top w:val="nil"/>
                <w:left w:val="nil"/>
                <w:bottom w:val="nil"/>
                <w:right w:val="nil"/>
                <w:between w:val="nil"/>
              </w:pBdr>
              <w:spacing w:line="240" w:lineRule="auto"/>
            </w:pPr>
            <w:r>
              <w:t xml:space="preserve">The </w:t>
            </w:r>
            <w:r>
              <w:rPr>
                <w:rFonts w:ascii="Consolas" w:eastAsia="Consolas" w:hAnsi="Consolas" w:cs="Consolas"/>
                <w:color w:val="C7254E"/>
                <w:shd w:val="clear" w:color="auto" w:fill="F9F2F4"/>
              </w:rPr>
              <w:t>marking-definition</w:t>
            </w:r>
            <w:r>
              <w:t xml:space="preserve"> referenced in the </w:t>
            </w:r>
            <w:proofErr w:type="spellStart"/>
            <w:r>
              <w:rPr>
                <w:rFonts w:ascii="Consolas" w:eastAsia="Consolas" w:hAnsi="Consolas" w:cs="Consolas"/>
                <w:b/>
              </w:rPr>
              <w:t>marking_ref</w:t>
            </w:r>
            <w:proofErr w:type="spellEnd"/>
            <w:r>
              <w:t xml:space="preserve"> property is applied to the content selected by the selectors in this list.</w:t>
            </w:r>
          </w:p>
          <w:p w14:paraId="70F5F8E5" w14:textId="77777777" w:rsidR="00AC228C" w:rsidRDefault="00AC228C">
            <w:pPr>
              <w:widowControl w:val="0"/>
              <w:pBdr>
                <w:top w:val="nil"/>
                <w:left w:val="nil"/>
                <w:bottom w:val="nil"/>
                <w:right w:val="nil"/>
                <w:between w:val="nil"/>
              </w:pBdr>
              <w:spacing w:line="240" w:lineRule="auto"/>
            </w:pPr>
          </w:p>
          <w:p w14:paraId="275A4AD3" w14:textId="77777777" w:rsidR="00AC228C" w:rsidRDefault="001F3CCF">
            <w:pPr>
              <w:widowControl w:val="0"/>
              <w:pBdr>
                <w:top w:val="nil"/>
                <w:left w:val="nil"/>
                <w:bottom w:val="nil"/>
                <w:right w:val="nil"/>
                <w:between w:val="nil"/>
              </w:pBdr>
              <w:spacing w:line="240" w:lineRule="auto"/>
            </w:pPr>
            <w:r>
              <w:t xml:space="preserve">The </w:t>
            </w:r>
            <w:r>
              <w:rPr>
                <w:highlight w:val="white"/>
              </w:rPr>
              <w:t>[</w:t>
            </w:r>
            <w:hyperlink w:anchor="kix.5jvc7h6u3pms">
              <w:r>
                <w:rPr>
                  <w:color w:val="1155CC"/>
                  <w:highlight w:val="white"/>
                  <w:u w:val="single"/>
                </w:rPr>
                <w:t>RFC5646</w:t>
              </w:r>
            </w:hyperlink>
            <w:r>
              <w:rPr>
                <w:highlight w:val="white"/>
              </w:rPr>
              <w:t>]</w:t>
            </w:r>
            <w:r>
              <w:t xml:space="preserve"> language code specified by the </w:t>
            </w:r>
            <w:proofErr w:type="spellStart"/>
            <w:r>
              <w:rPr>
                <w:rFonts w:ascii="Consolas" w:eastAsia="Consolas" w:hAnsi="Consolas" w:cs="Consolas"/>
                <w:b/>
                <w:color w:val="000000"/>
              </w:rPr>
              <w:t>lang</w:t>
            </w:r>
            <w:proofErr w:type="spellEnd"/>
            <w:r>
              <w:t xml:space="preserve"> property is applied to the content selected by the selectors in this list.</w:t>
            </w:r>
          </w:p>
        </w:tc>
      </w:tr>
    </w:tbl>
    <w:p w14:paraId="56C5FAA7" w14:textId="77777777" w:rsidR="00AC228C" w:rsidRDefault="00AC228C">
      <w:pPr>
        <w:pBdr>
          <w:top w:val="nil"/>
          <w:left w:val="nil"/>
          <w:bottom w:val="nil"/>
          <w:right w:val="nil"/>
          <w:between w:val="nil"/>
        </w:pBdr>
      </w:pPr>
    </w:p>
    <w:p w14:paraId="042DC9BD" w14:textId="77777777" w:rsidR="00AC228C" w:rsidRDefault="001F3CCF">
      <w:pPr>
        <w:pStyle w:val="Heading4"/>
        <w:pBdr>
          <w:top w:val="nil"/>
          <w:left w:val="nil"/>
          <w:bottom w:val="nil"/>
          <w:right w:val="nil"/>
          <w:between w:val="nil"/>
        </w:pBdr>
      </w:pPr>
      <w:bookmarkStart w:id="217" w:name="_Toc528065176"/>
      <w:r>
        <w:t>​5.3.1.1​ Selector Syntax</w:t>
      </w:r>
      <w:bookmarkEnd w:id="217"/>
    </w:p>
    <w:p w14:paraId="6BA10ECE" w14:textId="77777777" w:rsidR="00AC228C" w:rsidRDefault="001F3CCF">
      <w:pPr>
        <w:pBdr>
          <w:top w:val="nil"/>
          <w:left w:val="nil"/>
          <w:bottom w:val="nil"/>
          <w:right w:val="nil"/>
          <w:between w:val="nil"/>
        </w:pBdr>
      </w:pPr>
      <w:r>
        <w:t xml:space="preserve">Selectors contained in the </w:t>
      </w:r>
      <w:r>
        <w:rPr>
          <w:rFonts w:ascii="Consolas" w:eastAsia="Consolas" w:hAnsi="Consolas" w:cs="Consolas"/>
          <w:b/>
        </w:rPr>
        <w:t>selectors</w:t>
      </w:r>
      <w:r>
        <w:t xml:space="preserve"> list are strings that consist of multiple components that </w:t>
      </w:r>
      <w:r>
        <w:rPr>
          <w:b/>
        </w:rPr>
        <w:t>MUST</w:t>
      </w:r>
      <w:r>
        <w:t xml:space="preserve"> be separated by </w:t>
      </w:r>
      <w:proofErr w:type="gramStart"/>
      <w:r>
        <w:t xml:space="preserve">the </w:t>
      </w:r>
      <w:r>
        <w:rPr>
          <w:rFonts w:ascii="Consolas" w:eastAsia="Consolas" w:hAnsi="Consolas" w:cs="Consolas"/>
          <w:color w:val="073763"/>
          <w:shd w:val="clear" w:color="auto" w:fill="CFE2F3"/>
        </w:rPr>
        <w:t>.</w:t>
      </w:r>
      <w:proofErr w:type="gramEnd"/>
      <w:r>
        <w:t xml:space="preserve"> character. Each component </w:t>
      </w:r>
      <w:r>
        <w:rPr>
          <w:b/>
        </w:rPr>
        <w:t xml:space="preserve">MUST </w:t>
      </w:r>
      <w:r>
        <w:t>be one of:</w:t>
      </w:r>
    </w:p>
    <w:p w14:paraId="1CC1E90D" w14:textId="77777777" w:rsidR="00AC228C" w:rsidRDefault="00AC228C">
      <w:pPr>
        <w:pBdr>
          <w:top w:val="nil"/>
          <w:left w:val="nil"/>
          <w:bottom w:val="nil"/>
          <w:right w:val="nil"/>
          <w:between w:val="nil"/>
        </w:pBdr>
      </w:pPr>
    </w:p>
    <w:p w14:paraId="56166712" w14:textId="77777777" w:rsidR="00AC228C" w:rsidRDefault="001F3CCF">
      <w:pPr>
        <w:numPr>
          <w:ilvl w:val="0"/>
          <w:numId w:val="3"/>
        </w:numPr>
        <w:pBdr>
          <w:top w:val="nil"/>
          <w:left w:val="nil"/>
          <w:bottom w:val="nil"/>
          <w:right w:val="nil"/>
          <w:between w:val="nil"/>
        </w:pBdr>
        <w:contextualSpacing/>
      </w:pPr>
      <w:r>
        <w:t xml:space="preserve">A property name, e.g., </w:t>
      </w:r>
      <w:r>
        <w:rPr>
          <w:rFonts w:ascii="Consolas" w:eastAsia="Consolas" w:hAnsi="Consolas" w:cs="Consolas"/>
          <w:color w:val="073763"/>
          <w:shd w:val="clear" w:color="auto" w:fill="CFE2F3"/>
        </w:rPr>
        <w:t>description</w:t>
      </w:r>
      <w:r>
        <w:t>, or;</w:t>
      </w:r>
    </w:p>
    <w:p w14:paraId="347D0517" w14:textId="77777777" w:rsidR="00AC228C" w:rsidRDefault="001F3CCF">
      <w:pPr>
        <w:numPr>
          <w:ilvl w:val="0"/>
          <w:numId w:val="3"/>
        </w:numPr>
        <w:pBdr>
          <w:top w:val="nil"/>
          <w:left w:val="nil"/>
          <w:bottom w:val="nil"/>
          <w:right w:val="nil"/>
          <w:between w:val="nil"/>
        </w:pBdr>
        <w:contextualSpacing/>
      </w:pPr>
      <w:r>
        <w:t xml:space="preserve">A zero-based list index, specified as a non-negative integer in square brackets, e.g., </w:t>
      </w:r>
      <w:r>
        <w:rPr>
          <w:rFonts w:ascii="Consolas" w:eastAsia="Consolas" w:hAnsi="Consolas" w:cs="Consolas"/>
          <w:color w:val="073763"/>
          <w:shd w:val="clear" w:color="auto" w:fill="CFE2F3"/>
        </w:rPr>
        <w:t>[4]</w:t>
      </w:r>
    </w:p>
    <w:p w14:paraId="3B391E3E" w14:textId="77777777" w:rsidR="00AC228C" w:rsidRDefault="00AC228C">
      <w:pPr>
        <w:pBdr>
          <w:top w:val="nil"/>
          <w:left w:val="nil"/>
          <w:bottom w:val="nil"/>
          <w:right w:val="nil"/>
          <w:between w:val="nil"/>
        </w:pBdr>
      </w:pPr>
    </w:p>
    <w:p w14:paraId="194A1707" w14:textId="77777777" w:rsidR="00AC228C" w:rsidRDefault="001F3CCF">
      <w:pPr>
        <w:pBdr>
          <w:top w:val="nil"/>
          <w:left w:val="nil"/>
          <w:bottom w:val="nil"/>
          <w:right w:val="nil"/>
          <w:between w:val="nil"/>
        </w:pBdr>
      </w:pPr>
      <w:r>
        <w:t xml:space="preserve">Selectors denote path traversals: the root of each selector is the STIX Object that the </w:t>
      </w:r>
      <w:proofErr w:type="spellStart"/>
      <w:r>
        <w:rPr>
          <w:rFonts w:ascii="Consolas" w:eastAsia="Consolas" w:hAnsi="Consolas" w:cs="Consolas"/>
          <w:b/>
        </w:rPr>
        <w:t>granular_markings</w:t>
      </w:r>
      <w:proofErr w:type="spellEnd"/>
      <w:r>
        <w:t xml:space="preserve"> property appears in. Starting from that root, for each component in the selector, properties and list items are traversed. When the complete list has been traversed, the value of the content is considered selected.</w:t>
      </w:r>
    </w:p>
    <w:p w14:paraId="4A622D9A" w14:textId="77777777" w:rsidR="00AC228C" w:rsidRDefault="00AC228C">
      <w:pPr>
        <w:pBdr>
          <w:top w:val="nil"/>
          <w:left w:val="nil"/>
          <w:bottom w:val="nil"/>
          <w:right w:val="nil"/>
          <w:between w:val="nil"/>
        </w:pBdr>
      </w:pPr>
    </w:p>
    <w:p w14:paraId="337C406B" w14:textId="77777777" w:rsidR="00AC228C" w:rsidRDefault="001F3CCF">
      <w:pPr>
        <w:pBdr>
          <w:top w:val="nil"/>
          <w:left w:val="nil"/>
          <w:bottom w:val="nil"/>
          <w:right w:val="nil"/>
          <w:between w:val="nil"/>
        </w:pBdr>
      </w:pPr>
      <w:r>
        <w:t xml:space="preserve">Selectors </w:t>
      </w:r>
      <w:r>
        <w:rPr>
          <w:b/>
        </w:rPr>
        <w:t xml:space="preserve">MUST </w:t>
      </w:r>
      <w:r>
        <w:t>refer to properties or list items that are actually present on the marked object.</w:t>
      </w:r>
    </w:p>
    <w:p w14:paraId="40C009AF" w14:textId="77777777" w:rsidR="00AC228C" w:rsidRDefault="00AC228C">
      <w:pPr>
        <w:pBdr>
          <w:top w:val="nil"/>
          <w:left w:val="nil"/>
          <w:bottom w:val="nil"/>
          <w:right w:val="nil"/>
          <w:between w:val="nil"/>
        </w:pBdr>
      </w:pPr>
    </w:p>
    <w:p w14:paraId="22405CFC" w14:textId="77777777" w:rsidR="00AC228C" w:rsidRDefault="001F3CCF">
      <w:pPr>
        <w:pBdr>
          <w:top w:val="nil"/>
          <w:left w:val="nil"/>
          <w:bottom w:val="nil"/>
          <w:right w:val="nil"/>
          <w:between w:val="nil"/>
        </w:pBdr>
      </w:pPr>
      <w:r>
        <w:t>As an example, consider the following STIX Object:</w:t>
      </w:r>
    </w:p>
    <w:p w14:paraId="1A3C044B"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0B7D756F"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"vulnerability--ee916c28-c7a4-4d0d-ad56-a8d357f89fef",</w:t>
      </w:r>
    </w:p>
    <w:p w14:paraId="670EE20A" w14:textId="77777777" w:rsidR="00AC228C" w:rsidRDefault="001F3CCF">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410274BF"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"2016-02-14T00:00:00.000Z",</w:t>
      </w:r>
    </w:p>
    <w:p w14:paraId="1645986F"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"modified": "2016-02-14T00:00:00.000Z",</w:t>
      </w:r>
    </w:p>
    <w:p w14:paraId="06F59406"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"vulnerability",</w:t>
      </w:r>
    </w:p>
    <w:p w14:paraId="163C586A"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"name": "CVE-2014-0160",</w:t>
      </w:r>
    </w:p>
    <w:p w14:paraId="241890C2"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"description": "The (1) TLS...",</w:t>
      </w:r>
    </w:p>
    <w:p w14:paraId="5D76296F"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lastRenderedPageBreak/>
        <w:t xml:space="preserve">  "</w:t>
      </w:r>
      <w:proofErr w:type="spellStart"/>
      <w:r>
        <w:rPr>
          <w:rFonts w:ascii="Consolas" w:eastAsia="Consolas" w:hAnsi="Consolas" w:cs="Consolas"/>
          <w:color w:val="000000"/>
          <w:sz w:val="18"/>
          <w:szCs w:val="18"/>
          <w:shd w:val="clear" w:color="auto" w:fill="EFEFEF"/>
        </w:rPr>
        <w:t>external_references</w:t>
      </w:r>
      <w:proofErr w:type="spellEnd"/>
      <w:r>
        <w:rPr>
          <w:rFonts w:ascii="Consolas" w:eastAsia="Consolas" w:hAnsi="Consolas" w:cs="Consolas"/>
          <w:color w:val="000000"/>
          <w:sz w:val="18"/>
          <w:szCs w:val="18"/>
          <w:shd w:val="clear" w:color="auto" w:fill="EFEFEF"/>
        </w:rPr>
        <w:t>": [{</w:t>
      </w:r>
    </w:p>
    <w:p w14:paraId="192061B1"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source_name</w:t>
      </w:r>
      <w:proofErr w:type="spellEnd"/>
      <w:r>
        <w:rPr>
          <w:rFonts w:ascii="Consolas" w:eastAsia="Consolas" w:hAnsi="Consolas" w:cs="Consolas"/>
          <w:color w:val="000000"/>
          <w:sz w:val="18"/>
          <w:szCs w:val="18"/>
          <w:shd w:val="clear" w:color="auto" w:fill="EFEFEF"/>
        </w:rPr>
        <w:t>": "</w:t>
      </w:r>
      <w:proofErr w:type="spellStart"/>
      <w:r>
        <w:rPr>
          <w:rFonts w:ascii="Consolas" w:eastAsia="Consolas" w:hAnsi="Consolas" w:cs="Consolas"/>
          <w:color w:val="000000"/>
          <w:sz w:val="18"/>
          <w:szCs w:val="18"/>
          <w:shd w:val="clear" w:color="auto" w:fill="EFEFEF"/>
        </w:rPr>
        <w:t>cve</w:t>
      </w:r>
      <w:proofErr w:type="spellEnd"/>
      <w:r>
        <w:rPr>
          <w:rFonts w:ascii="Consolas" w:eastAsia="Consolas" w:hAnsi="Consolas" w:cs="Consolas"/>
          <w:color w:val="000000"/>
          <w:sz w:val="18"/>
          <w:szCs w:val="18"/>
          <w:shd w:val="clear" w:color="auto" w:fill="EFEFEF"/>
        </w:rPr>
        <w:t>",</w:t>
      </w:r>
    </w:p>
    <w:p w14:paraId="0A507907"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external_id</w:t>
      </w:r>
      <w:proofErr w:type="spellEnd"/>
      <w:r>
        <w:rPr>
          <w:rFonts w:ascii="Consolas" w:eastAsia="Consolas" w:hAnsi="Consolas" w:cs="Consolas"/>
          <w:color w:val="000000"/>
          <w:sz w:val="18"/>
          <w:szCs w:val="18"/>
          <w:shd w:val="clear" w:color="auto" w:fill="EFEFEF"/>
        </w:rPr>
        <w:t>": "CVE-2014-0160"</w:t>
      </w:r>
    </w:p>
    <w:p w14:paraId="4C3FBE16"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446C22D7"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"labels": ["</w:t>
      </w:r>
      <w:proofErr w:type="spellStart"/>
      <w:r>
        <w:rPr>
          <w:rFonts w:ascii="Consolas" w:eastAsia="Consolas" w:hAnsi="Consolas" w:cs="Consolas"/>
          <w:color w:val="000000"/>
          <w:sz w:val="18"/>
          <w:szCs w:val="18"/>
          <w:shd w:val="clear" w:color="auto" w:fill="EFEFEF"/>
        </w:rPr>
        <w:t>heartbleed</w:t>
      </w:r>
      <w:proofErr w:type="spellEnd"/>
      <w:r>
        <w:rPr>
          <w:rFonts w:ascii="Consolas" w:eastAsia="Consolas" w:hAnsi="Consolas" w:cs="Consolas"/>
          <w:color w:val="000000"/>
          <w:sz w:val="18"/>
          <w:szCs w:val="18"/>
          <w:shd w:val="clear" w:color="auto" w:fill="EFEFEF"/>
        </w:rPr>
        <w:t>", "has-logo"]</w:t>
      </w:r>
    </w:p>
    <w:p w14:paraId="03816B93" w14:textId="77777777" w:rsidR="00AC228C" w:rsidRDefault="001F3CCF">
      <w:pPr>
        <w:pBdr>
          <w:top w:val="nil"/>
          <w:left w:val="nil"/>
          <w:bottom w:val="nil"/>
          <w:right w:val="nil"/>
          <w:between w:val="nil"/>
        </w:pBdr>
        <w:spacing w:line="240" w:lineRule="auto"/>
      </w:pPr>
      <w:r>
        <w:rPr>
          <w:rFonts w:ascii="Consolas" w:eastAsia="Consolas" w:hAnsi="Consolas" w:cs="Consolas"/>
          <w:color w:val="000000"/>
          <w:sz w:val="18"/>
          <w:szCs w:val="18"/>
          <w:shd w:val="clear" w:color="auto" w:fill="EFEFEF"/>
        </w:rPr>
        <w:t>}</w:t>
      </w:r>
    </w:p>
    <w:p w14:paraId="1708953C" w14:textId="77777777" w:rsidR="00AC228C" w:rsidRDefault="00AC228C">
      <w:pPr>
        <w:pBdr>
          <w:top w:val="nil"/>
          <w:left w:val="nil"/>
          <w:bottom w:val="nil"/>
          <w:right w:val="nil"/>
          <w:between w:val="nil"/>
        </w:pBdr>
      </w:pPr>
    </w:p>
    <w:p w14:paraId="3F51E66E" w14:textId="77777777" w:rsidR="00AC228C" w:rsidRDefault="001F3CCF">
      <w:pPr>
        <w:pBdr>
          <w:top w:val="nil"/>
          <w:left w:val="nil"/>
          <w:bottom w:val="nil"/>
          <w:right w:val="nil"/>
          <w:between w:val="nil"/>
        </w:pBdr>
      </w:pPr>
      <w:r>
        <w:t xml:space="preserve">Valid selectors: </w:t>
      </w:r>
    </w:p>
    <w:p w14:paraId="4401D650" w14:textId="77777777" w:rsidR="00AC228C" w:rsidRDefault="001F3CCF">
      <w:pPr>
        <w:numPr>
          <w:ilvl w:val="0"/>
          <w:numId w:val="1"/>
        </w:numPr>
        <w:pBdr>
          <w:top w:val="nil"/>
          <w:left w:val="nil"/>
          <w:bottom w:val="nil"/>
          <w:right w:val="nil"/>
          <w:between w:val="nil"/>
        </w:pBdr>
        <w:contextualSpacing/>
      </w:pPr>
      <w:r>
        <w:rPr>
          <w:rFonts w:ascii="Consolas" w:eastAsia="Consolas" w:hAnsi="Consolas" w:cs="Consolas"/>
          <w:color w:val="073763"/>
          <w:shd w:val="clear" w:color="auto" w:fill="CFE2F3"/>
        </w:rPr>
        <w:t>description</w:t>
      </w:r>
      <w:r>
        <w:t xml:space="preserve"> selects the </w:t>
      </w:r>
      <w:r>
        <w:rPr>
          <w:rFonts w:ascii="Consolas" w:eastAsia="Consolas" w:hAnsi="Consolas" w:cs="Consolas"/>
          <w:b/>
        </w:rPr>
        <w:t>description</w:t>
      </w:r>
      <w:r>
        <w:t xml:space="preserve"> property ("</w:t>
      </w:r>
      <w:r>
        <w:rPr>
          <w:rFonts w:ascii="Consolas" w:eastAsia="Consolas" w:hAnsi="Consolas" w:cs="Consolas"/>
        </w:rPr>
        <w:t>The (1) TLS...</w:t>
      </w:r>
      <w:r>
        <w:t>").</w:t>
      </w:r>
    </w:p>
    <w:p w14:paraId="1587986D" w14:textId="77777777" w:rsidR="00AC228C" w:rsidRDefault="001F3CCF">
      <w:pPr>
        <w:numPr>
          <w:ilvl w:val="0"/>
          <w:numId w:val="1"/>
        </w:numPr>
        <w:pBdr>
          <w:top w:val="nil"/>
          <w:left w:val="nil"/>
          <w:bottom w:val="nil"/>
          <w:right w:val="nil"/>
          <w:between w:val="nil"/>
        </w:pBdr>
        <w:contextualSpacing/>
      </w:pPr>
      <w:proofErr w:type="spellStart"/>
      <w:r>
        <w:rPr>
          <w:rFonts w:ascii="Consolas" w:eastAsia="Consolas" w:hAnsi="Consolas" w:cs="Consolas"/>
          <w:color w:val="073763"/>
          <w:shd w:val="clear" w:color="auto" w:fill="CFE2F3"/>
        </w:rPr>
        <w:t>external_references</w:t>
      </w:r>
      <w:proofErr w:type="spellEnd"/>
      <w:r>
        <w:rPr>
          <w:rFonts w:ascii="Consolas" w:eastAsia="Consolas" w:hAnsi="Consolas" w:cs="Consolas"/>
          <w:color w:val="073763"/>
          <w:shd w:val="clear" w:color="auto" w:fill="CFE2F3"/>
        </w:rPr>
        <w:t>.[0</w:t>
      </w:r>
      <w:proofErr w:type="gramStart"/>
      <w:r>
        <w:rPr>
          <w:rFonts w:ascii="Consolas" w:eastAsia="Consolas" w:hAnsi="Consolas" w:cs="Consolas"/>
          <w:color w:val="073763"/>
          <w:shd w:val="clear" w:color="auto" w:fill="CFE2F3"/>
        </w:rPr>
        <w:t>].</w:t>
      </w:r>
      <w:proofErr w:type="spellStart"/>
      <w:r>
        <w:rPr>
          <w:rFonts w:ascii="Consolas" w:eastAsia="Consolas" w:hAnsi="Consolas" w:cs="Consolas"/>
          <w:color w:val="073763"/>
          <w:shd w:val="clear" w:color="auto" w:fill="CFE2F3"/>
        </w:rPr>
        <w:t>source</w:t>
      </w:r>
      <w:proofErr w:type="gramEnd"/>
      <w:r>
        <w:rPr>
          <w:rFonts w:ascii="Consolas" w:eastAsia="Consolas" w:hAnsi="Consolas" w:cs="Consolas"/>
          <w:color w:val="073763"/>
          <w:shd w:val="clear" w:color="auto" w:fill="CFE2F3"/>
        </w:rPr>
        <w:t>_name</w:t>
      </w:r>
      <w:proofErr w:type="spellEnd"/>
      <w:r>
        <w:t xml:space="preserve"> selects the </w:t>
      </w:r>
      <w:proofErr w:type="spellStart"/>
      <w:r>
        <w:rPr>
          <w:rFonts w:ascii="Consolas" w:eastAsia="Consolas" w:hAnsi="Consolas" w:cs="Consolas"/>
          <w:b/>
        </w:rPr>
        <w:t>source_name</w:t>
      </w:r>
      <w:proofErr w:type="spellEnd"/>
      <w:r>
        <w:t xml:space="preserve"> property of the first value of the </w:t>
      </w:r>
      <w:proofErr w:type="spellStart"/>
      <w:r>
        <w:rPr>
          <w:rFonts w:ascii="Consolas" w:eastAsia="Consolas" w:hAnsi="Consolas" w:cs="Consolas"/>
          <w:b/>
        </w:rPr>
        <w:t>external_references</w:t>
      </w:r>
      <w:proofErr w:type="spellEnd"/>
      <w:r>
        <w:t xml:space="preserve"> list ("</w:t>
      </w:r>
      <w:proofErr w:type="spellStart"/>
      <w:r>
        <w:rPr>
          <w:rFonts w:ascii="Consolas" w:eastAsia="Consolas" w:hAnsi="Consolas" w:cs="Consolas"/>
        </w:rPr>
        <w:t>cve</w:t>
      </w:r>
      <w:proofErr w:type="spellEnd"/>
      <w:r>
        <w:t>").</w:t>
      </w:r>
    </w:p>
    <w:p w14:paraId="0DEF4D84" w14:textId="77777777" w:rsidR="00AC228C" w:rsidRDefault="001F3CCF">
      <w:pPr>
        <w:numPr>
          <w:ilvl w:val="0"/>
          <w:numId w:val="1"/>
        </w:numPr>
        <w:pBdr>
          <w:top w:val="nil"/>
          <w:left w:val="nil"/>
          <w:bottom w:val="nil"/>
          <w:right w:val="nil"/>
          <w:between w:val="nil"/>
        </w:pBdr>
        <w:contextualSpacing/>
      </w:pPr>
      <w:r>
        <w:rPr>
          <w:rFonts w:ascii="Consolas" w:eastAsia="Consolas" w:hAnsi="Consolas" w:cs="Consolas"/>
          <w:color w:val="073763"/>
          <w:shd w:val="clear" w:color="auto" w:fill="CFE2F3"/>
        </w:rPr>
        <w:t>labels.[0]</w:t>
      </w:r>
      <w:r>
        <w:t xml:space="preserve"> selects the first item contained within the </w:t>
      </w:r>
      <w:r>
        <w:rPr>
          <w:rFonts w:ascii="Consolas" w:eastAsia="Consolas" w:hAnsi="Consolas" w:cs="Consolas"/>
          <w:b/>
        </w:rPr>
        <w:t>labels</w:t>
      </w:r>
      <w:r>
        <w:t xml:space="preserve"> list ("</w:t>
      </w:r>
      <w:proofErr w:type="spellStart"/>
      <w:r>
        <w:rPr>
          <w:rFonts w:ascii="Consolas" w:eastAsia="Consolas" w:hAnsi="Consolas" w:cs="Consolas"/>
        </w:rPr>
        <w:t>heartbleed</w:t>
      </w:r>
      <w:proofErr w:type="spellEnd"/>
      <w:r>
        <w:t>").</w:t>
      </w:r>
    </w:p>
    <w:p w14:paraId="307D721B" w14:textId="77777777" w:rsidR="00AC228C" w:rsidRDefault="001F3CCF">
      <w:pPr>
        <w:numPr>
          <w:ilvl w:val="0"/>
          <w:numId w:val="1"/>
        </w:numPr>
        <w:pBdr>
          <w:top w:val="nil"/>
          <w:left w:val="nil"/>
          <w:bottom w:val="nil"/>
          <w:right w:val="nil"/>
          <w:between w:val="nil"/>
        </w:pBdr>
        <w:contextualSpacing/>
      </w:pPr>
      <w:r>
        <w:rPr>
          <w:rFonts w:ascii="Consolas" w:eastAsia="Consolas" w:hAnsi="Consolas" w:cs="Consolas"/>
          <w:color w:val="073763"/>
          <w:shd w:val="clear" w:color="auto" w:fill="CFE2F3"/>
        </w:rPr>
        <w:t>labels</w:t>
      </w:r>
      <w:r>
        <w:t xml:space="preserve"> </w:t>
      </w:r>
      <w:proofErr w:type="gramStart"/>
      <w:r>
        <w:t>selects</w:t>
      </w:r>
      <w:proofErr w:type="gramEnd"/>
      <w:r>
        <w:t xml:space="preserve"> the list contained in the </w:t>
      </w:r>
      <w:r>
        <w:rPr>
          <w:rFonts w:ascii="Consolas" w:eastAsia="Consolas" w:hAnsi="Consolas" w:cs="Consolas"/>
          <w:b/>
        </w:rPr>
        <w:t>labels</w:t>
      </w:r>
      <w:r>
        <w:t xml:space="preserve"> property. Due to the recursive nature of the selector, that includes all items in the list </w:t>
      </w:r>
      <w:r>
        <w:rPr>
          <w:rFonts w:ascii="Consolas" w:eastAsia="Consolas" w:hAnsi="Consolas" w:cs="Consolas"/>
        </w:rPr>
        <w:t>(["</w:t>
      </w:r>
      <w:proofErr w:type="spellStart"/>
      <w:r>
        <w:rPr>
          <w:rFonts w:ascii="Consolas" w:eastAsia="Consolas" w:hAnsi="Consolas" w:cs="Consolas"/>
        </w:rPr>
        <w:t>heartbleed</w:t>
      </w:r>
      <w:proofErr w:type="spellEnd"/>
      <w:r>
        <w:rPr>
          <w:rFonts w:ascii="Consolas" w:eastAsia="Consolas" w:hAnsi="Consolas" w:cs="Consolas"/>
        </w:rPr>
        <w:t>", "has-logo"])</w:t>
      </w:r>
      <w:r>
        <w:t>.</w:t>
      </w:r>
    </w:p>
    <w:p w14:paraId="578F55A4" w14:textId="77777777" w:rsidR="00AC228C" w:rsidRDefault="001F3CCF">
      <w:pPr>
        <w:numPr>
          <w:ilvl w:val="0"/>
          <w:numId w:val="1"/>
        </w:numPr>
        <w:pBdr>
          <w:top w:val="nil"/>
          <w:left w:val="nil"/>
          <w:bottom w:val="nil"/>
          <w:right w:val="nil"/>
          <w:between w:val="nil"/>
        </w:pBdr>
        <w:contextualSpacing/>
      </w:pPr>
      <w:proofErr w:type="spellStart"/>
      <w:r>
        <w:rPr>
          <w:rFonts w:ascii="Consolas" w:eastAsia="Consolas" w:hAnsi="Consolas" w:cs="Consolas"/>
          <w:color w:val="073763"/>
          <w:shd w:val="clear" w:color="auto" w:fill="CFE2F3"/>
        </w:rPr>
        <w:t>external_references</w:t>
      </w:r>
      <w:proofErr w:type="spellEnd"/>
      <w:r>
        <w:t xml:space="preserve"> </w:t>
      </w:r>
      <w:proofErr w:type="gramStart"/>
      <w:r>
        <w:t>selects</w:t>
      </w:r>
      <w:proofErr w:type="gramEnd"/>
      <w:r>
        <w:t xml:space="preserve"> the list contained in the </w:t>
      </w:r>
      <w:proofErr w:type="spellStart"/>
      <w:r>
        <w:rPr>
          <w:rFonts w:ascii="Consolas" w:eastAsia="Consolas" w:hAnsi="Consolas" w:cs="Consolas"/>
          <w:b/>
        </w:rPr>
        <w:t>external_references</w:t>
      </w:r>
      <w:proofErr w:type="spellEnd"/>
      <w:r>
        <w:t xml:space="preserve"> property. Due to the recursive nature of the selector, that includes all list items and all properties of those list items.</w:t>
      </w:r>
    </w:p>
    <w:p w14:paraId="30D55AA2" w14:textId="77777777" w:rsidR="00AC228C" w:rsidRDefault="00AC228C">
      <w:pPr>
        <w:pBdr>
          <w:top w:val="nil"/>
          <w:left w:val="nil"/>
          <w:bottom w:val="nil"/>
          <w:right w:val="nil"/>
          <w:between w:val="nil"/>
        </w:pBdr>
      </w:pPr>
    </w:p>
    <w:p w14:paraId="0402BB78" w14:textId="77777777" w:rsidR="00AC228C" w:rsidRDefault="001F3CCF">
      <w:pPr>
        <w:pBdr>
          <w:top w:val="nil"/>
          <w:left w:val="nil"/>
          <w:bottom w:val="nil"/>
          <w:right w:val="nil"/>
          <w:between w:val="nil"/>
        </w:pBdr>
      </w:pPr>
      <w:r>
        <w:t>Invalid selectors:</w:t>
      </w:r>
    </w:p>
    <w:p w14:paraId="77DE8A10" w14:textId="77777777" w:rsidR="00AC228C" w:rsidRDefault="001F3CCF">
      <w:pPr>
        <w:numPr>
          <w:ilvl w:val="0"/>
          <w:numId w:val="1"/>
        </w:numPr>
        <w:pBdr>
          <w:top w:val="nil"/>
          <w:left w:val="nil"/>
          <w:bottom w:val="nil"/>
          <w:right w:val="nil"/>
          <w:between w:val="nil"/>
        </w:pBdr>
        <w:contextualSpacing/>
      </w:pPr>
      <w:r>
        <w:rPr>
          <w:rFonts w:ascii="Consolas" w:eastAsia="Consolas" w:hAnsi="Consolas" w:cs="Consolas"/>
          <w:color w:val="073763"/>
          <w:shd w:val="clear" w:color="auto" w:fill="CFE2F3"/>
        </w:rPr>
        <w:t>pattern</w:t>
      </w:r>
      <w:r>
        <w:t xml:space="preserve"> and </w:t>
      </w:r>
      <w:proofErr w:type="spellStart"/>
      <w:r>
        <w:rPr>
          <w:rFonts w:ascii="Consolas" w:eastAsia="Consolas" w:hAnsi="Consolas" w:cs="Consolas"/>
          <w:color w:val="073763"/>
          <w:shd w:val="clear" w:color="auto" w:fill="CFE2F3"/>
        </w:rPr>
        <w:t>external_references</w:t>
      </w:r>
      <w:proofErr w:type="spellEnd"/>
      <w:r>
        <w:rPr>
          <w:rFonts w:ascii="Consolas" w:eastAsia="Consolas" w:hAnsi="Consolas" w:cs="Consolas"/>
          <w:color w:val="073763"/>
          <w:shd w:val="clear" w:color="auto" w:fill="CFE2F3"/>
        </w:rPr>
        <w:t>.[3]</w:t>
      </w:r>
      <w:r>
        <w:t xml:space="preserve"> are invalid selectors because they refer to content not present in that object.</w:t>
      </w:r>
    </w:p>
    <w:p w14:paraId="2F636CBE" w14:textId="77777777" w:rsidR="00AC228C" w:rsidRDefault="001F3CCF">
      <w:pPr>
        <w:numPr>
          <w:ilvl w:val="0"/>
          <w:numId w:val="1"/>
        </w:numPr>
        <w:pBdr>
          <w:top w:val="nil"/>
          <w:left w:val="nil"/>
          <w:bottom w:val="nil"/>
          <w:right w:val="nil"/>
          <w:between w:val="nil"/>
        </w:pBdr>
        <w:contextualSpacing/>
      </w:pPr>
      <w:r>
        <w:rPr>
          <w:rFonts w:ascii="Consolas" w:eastAsia="Consolas" w:hAnsi="Consolas" w:cs="Consolas"/>
          <w:color w:val="073763"/>
          <w:shd w:val="clear" w:color="auto" w:fill="CFE2F3"/>
        </w:rPr>
        <w:t>description.[0]</w:t>
      </w:r>
      <w:r>
        <w:t xml:space="preserve"> is an invalid selector because the </w:t>
      </w:r>
      <w:r>
        <w:rPr>
          <w:rFonts w:ascii="Consolas" w:eastAsia="Consolas" w:hAnsi="Consolas" w:cs="Consolas"/>
          <w:color w:val="073763"/>
          <w:shd w:val="clear" w:color="auto" w:fill="CFE2F3"/>
        </w:rPr>
        <w:t>description</w:t>
      </w:r>
      <w:r>
        <w:t xml:space="preserve"> property is a string and not a list.</w:t>
      </w:r>
    </w:p>
    <w:p w14:paraId="144F8247" w14:textId="77777777" w:rsidR="00AC228C" w:rsidRDefault="001F3CCF">
      <w:pPr>
        <w:numPr>
          <w:ilvl w:val="0"/>
          <w:numId w:val="1"/>
        </w:numPr>
        <w:pBdr>
          <w:top w:val="nil"/>
          <w:left w:val="nil"/>
          <w:bottom w:val="nil"/>
          <w:right w:val="nil"/>
          <w:between w:val="nil"/>
        </w:pBdr>
        <w:contextualSpacing/>
      </w:pPr>
      <w:r>
        <w:rPr>
          <w:rFonts w:ascii="Consolas" w:eastAsia="Consolas" w:hAnsi="Consolas" w:cs="Consolas"/>
          <w:color w:val="073763"/>
          <w:shd w:val="clear" w:color="auto" w:fill="CFE2F3"/>
        </w:rPr>
        <w:t>labels.name</w:t>
      </w:r>
      <w:r>
        <w:t xml:space="preserve"> is an invalid selector because </w:t>
      </w:r>
      <w:r>
        <w:rPr>
          <w:rFonts w:ascii="Consolas" w:eastAsia="Consolas" w:hAnsi="Consolas" w:cs="Consolas"/>
          <w:color w:val="073763"/>
          <w:shd w:val="clear" w:color="auto" w:fill="CFE2F3"/>
        </w:rPr>
        <w:t>labels</w:t>
      </w:r>
      <w:r>
        <w:t xml:space="preserve"> property is a list and not an object.</w:t>
      </w:r>
    </w:p>
    <w:p w14:paraId="49459BAF" w14:textId="77777777" w:rsidR="00AC228C" w:rsidRDefault="00AC228C">
      <w:pPr>
        <w:pBdr>
          <w:top w:val="nil"/>
          <w:left w:val="nil"/>
          <w:bottom w:val="nil"/>
          <w:right w:val="nil"/>
          <w:between w:val="nil"/>
        </w:pBdr>
        <w:rPr>
          <w:i/>
        </w:rPr>
      </w:pPr>
    </w:p>
    <w:p w14:paraId="0E7263C4" w14:textId="77777777" w:rsidR="00AC228C" w:rsidRDefault="001F3CCF">
      <w:pPr>
        <w:pBdr>
          <w:top w:val="nil"/>
          <w:left w:val="nil"/>
          <w:bottom w:val="nil"/>
          <w:right w:val="nil"/>
          <w:between w:val="nil"/>
        </w:pBdr>
      </w:pPr>
      <w:r>
        <w:t xml:space="preserve">This syntax is inspired by </w:t>
      </w:r>
      <w:proofErr w:type="spellStart"/>
      <w:r>
        <w:t>JSONPath</w:t>
      </w:r>
      <w:proofErr w:type="spellEnd"/>
      <w:r>
        <w:t xml:space="preserve"> [</w:t>
      </w:r>
      <w:proofErr w:type="spellStart"/>
      <w:r w:rsidR="00F72E5B">
        <w:fldChar w:fldCharType="begin"/>
      </w:r>
      <w:r w:rsidR="00F72E5B">
        <w:instrText xml:space="preserve"> HYPERLINK \l "qvelyeswt61d" \h </w:instrText>
      </w:r>
      <w:r w:rsidR="00F72E5B">
        <w:fldChar w:fldCharType="separate"/>
      </w:r>
      <w:r>
        <w:rPr>
          <w:color w:val="1155CC"/>
          <w:u w:val="single"/>
        </w:rPr>
        <w:t>Goessner</w:t>
      </w:r>
      <w:proofErr w:type="spellEnd"/>
      <w:r>
        <w:rPr>
          <w:color w:val="1155CC"/>
          <w:u w:val="single"/>
        </w:rPr>
        <w:t xml:space="preserve"> 2007</w:t>
      </w:r>
      <w:r w:rsidR="00F72E5B">
        <w:rPr>
          <w:color w:val="1155CC"/>
          <w:u w:val="single"/>
        </w:rPr>
        <w:fldChar w:fldCharType="end"/>
      </w:r>
      <w:r>
        <w:t xml:space="preserve">] and is in fact a strict subset of allowable </w:t>
      </w:r>
      <w:proofErr w:type="spellStart"/>
      <w:r>
        <w:t>JSONPath</w:t>
      </w:r>
      <w:proofErr w:type="spellEnd"/>
      <w:r>
        <w:t xml:space="preserve"> expressions (with the exception that the '$' to indicate the root is implicit). Care should be taken when passing selectors to </w:t>
      </w:r>
      <w:proofErr w:type="spellStart"/>
      <w:r>
        <w:t>JSONPath</w:t>
      </w:r>
      <w:proofErr w:type="spellEnd"/>
      <w:r>
        <w:t xml:space="preserve"> evaluators to ensure that the root of the query is the individual STIX Object. It is expected, however, that selectors can be easily evaluated in programming languages that implement list and key/value mapping types (dictionaries, </w:t>
      </w:r>
      <w:proofErr w:type="spellStart"/>
      <w:r>
        <w:t>hashmaps</w:t>
      </w:r>
      <w:proofErr w:type="spellEnd"/>
      <w:r>
        <w:t>, etc.) without resorting to an external library.</w:t>
      </w:r>
    </w:p>
    <w:p w14:paraId="556A0BDA" w14:textId="77777777" w:rsidR="00AC228C" w:rsidRDefault="00AC228C">
      <w:pPr>
        <w:pBdr>
          <w:top w:val="nil"/>
          <w:left w:val="nil"/>
          <w:bottom w:val="nil"/>
          <w:right w:val="nil"/>
          <w:between w:val="nil"/>
        </w:pBdr>
      </w:pPr>
    </w:p>
    <w:p w14:paraId="60558621" w14:textId="77777777" w:rsidR="00AC228C" w:rsidRDefault="001F3CCF">
      <w:pPr>
        <w:pBdr>
          <w:top w:val="nil"/>
          <w:left w:val="nil"/>
          <w:bottom w:val="nil"/>
          <w:right w:val="nil"/>
          <w:between w:val="nil"/>
        </w:pBdr>
        <w:rPr>
          <w:b/>
        </w:rPr>
      </w:pPr>
      <w:r>
        <w:rPr>
          <w:b/>
        </w:rPr>
        <w:t>Examples</w:t>
      </w:r>
    </w:p>
    <w:p w14:paraId="4C079B52" w14:textId="77777777" w:rsidR="00AC228C" w:rsidRDefault="001F3CCF">
      <w:pPr>
        <w:pBdr>
          <w:top w:val="nil"/>
          <w:left w:val="nil"/>
          <w:bottom w:val="nil"/>
          <w:right w:val="nil"/>
          <w:between w:val="nil"/>
        </w:pBdr>
      </w:pPr>
      <w:r>
        <w:t xml:space="preserve">This example marks the </w:t>
      </w:r>
      <w:r>
        <w:rPr>
          <w:rFonts w:ascii="Consolas" w:eastAsia="Consolas" w:hAnsi="Consolas" w:cs="Consolas"/>
          <w:b/>
        </w:rPr>
        <w:t>description</w:t>
      </w:r>
      <w:r>
        <w:rPr>
          <w:b/>
        </w:rPr>
        <w:t xml:space="preserve"> </w:t>
      </w:r>
      <w:r>
        <w:t xml:space="preserve">and </w:t>
      </w:r>
      <w:r>
        <w:rPr>
          <w:rFonts w:ascii="Consolas" w:eastAsia="Consolas" w:hAnsi="Consolas" w:cs="Consolas"/>
          <w:b/>
        </w:rPr>
        <w:t>labels</w:t>
      </w:r>
      <w:r>
        <w:rPr>
          <w:b/>
        </w:rPr>
        <w:t xml:space="preserve"> </w:t>
      </w:r>
      <w:r>
        <w:t xml:space="preserve">properties with the </w:t>
      </w:r>
      <w:r>
        <w:rPr>
          <w:rFonts w:ascii="Consolas" w:eastAsia="Consolas" w:hAnsi="Consolas" w:cs="Consolas"/>
          <w:color w:val="C7254E"/>
          <w:shd w:val="clear" w:color="auto" w:fill="F9F2F4"/>
        </w:rPr>
        <w:t>marking-definition</w:t>
      </w:r>
      <w:r>
        <w:t xml:space="preserve"> referenced in the </w:t>
      </w:r>
      <w:proofErr w:type="spellStart"/>
      <w:r>
        <w:rPr>
          <w:rFonts w:ascii="Consolas" w:eastAsia="Consolas" w:hAnsi="Consolas" w:cs="Consolas"/>
          <w:b/>
          <w:color w:val="000000"/>
        </w:rPr>
        <w:t>granular_markings</w:t>
      </w:r>
      <w:proofErr w:type="spellEnd"/>
      <w:r>
        <w:t xml:space="preserve"> property however the </w:t>
      </w:r>
      <w:r>
        <w:rPr>
          <w:rFonts w:ascii="Consolas" w:eastAsia="Consolas" w:hAnsi="Consolas" w:cs="Consolas"/>
          <w:b/>
          <w:color w:val="000000"/>
        </w:rPr>
        <w:t>name</w:t>
      </w:r>
      <w:r>
        <w:t xml:space="preserve"> property uses the object marking.</w:t>
      </w:r>
    </w:p>
    <w:p w14:paraId="5ADE71E1"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22C39D75"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457C4761"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granular_markings</w:t>
      </w:r>
      <w:proofErr w:type="spellEnd"/>
      <w:r>
        <w:rPr>
          <w:rFonts w:ascii="Consolas" w:eastAsia="Consolas" w:hAnsi="Consolas" w:cs="Consolas"/>
          <w:color w:val="000000"/>
          <w:sz w:val="18"/>
          <w:szCs w:val="18"/>
          <w:shd w:val="clear" w:color="auto" w:fill="EFEFEF"/>
        </w:rPr>
        <w:t>": [</w:t>
      </w:r>
    </w:p>
    <w:p w14:paraId="4BCB1EB7"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4A664173"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marking_ref</w:t>
      </w:r>
      <w:proofErr w:type="spellEnd"/>
      <w:r>
        <w:rPr>
          <w:rFonts w:ascii="Consolas" w:eastAsia="Consolas" w:hAnsi="Consolas" w:cs="Consolas"/>
          <w:color w:val="000000"/>
          <w:sz w:val="18"/>
          <w:szCs w:val="18"/>
          <w:shd w:val="clear" w:color="auto" w:fill="EFEFEF"/>
        </w:rPr>
        <w:t>": "marking-definition--089a6ecb-cc15-43cc-9494-767639779123",</w:t>
      </w:r>
    </w:p>
    <w:p w14:paraId="4FE9B2FE"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"selectors": ["description", "labels"]</w:t>
      </w:r>
    </w:p>
    <w:p w14:paraId="5384886C"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E728262"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2A00B9B4" w14:textId="77777777" w:rsidR="00AC228C" w:rsidRDefault="001F3CCF">
      <w:pPr>
        <w:pBdr>
          <w:top w:val="nil"/>
          <w:left w:val="nil"/>
          <w:bottom w:val="nil"/>
          <w:right w:val="nil"/>
          <w:between w:val="nil"/>
        </w:pBd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object_marking_ref</w:t>
      </w:r>
      <w:proofErr w:type="spellEnd"/>
      <w:r>
        <w:rPr>
          <w:rFonts w:ascii="Consolas" w:eastAsia="Consolas" w:hAnsi="Consolas" w:cs="Consolas"/>
          <w:sz w:val="18"/>
          <w:szCs w:val="18"/>
          <w:shd w:val="clear" w:color="auto" w:fill="EFEFEF"/>
        </w:rPr>
        <w:t>": "marking-definition--79e2fa14-02c6-40d7-aa4b-ebf281dd78ef"</w:t>
      </w:r>
    </w:p>
    <w:p w14:paraId="78E0E888"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"description": "Some description",</w:t>
      </w:r>
    </w:p>
    <w:p w14:paraId="6745A7CF"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r>
        <w:rPr>
          <w:rFonts w:ascii="Consolas" w:eastAsia="Consolas" w:hAnsi="Consolas" w:cs="Consolas"/>
          <w:sz w:val="18"/>
          <w:szCs w:val="18"/>
          <w:shd w:val="clear" w:color="auto" w:fill="EFEFEF"/>
        </w:rPr>
        <w:t>name</w:t>
      </w:r>
      <w:r>
        <w:rPr>
          <w:rFonts w:ascii="Consolas" w:eastAsia="Consolas" w:hAnsi="Consolas" w:cs="Consolas"/>
          <w:color w:val="000000"/>
          <w:sz w:val="18"/>
          <w:szCs w:val="18"/>
          <w:shd w:val="clear" w:color="auto" w:fill="EFEFEF"/>
        </w:rPr>
        <w:t xml:space="preserve">": "Some </w:t>
      </w:r>
      <w:r>
        <w:rPr>
          <w:rFonts w:ascii="Consolas" w:eastAsia="Consolas" w:hAnsi="Consolas" w:cs="Consolas"/>
          <w:sz w:val="18"/>
          <w:szCs w:val="18"/>
          <w:shd w:val="clear" w:color="auto" w:fill="EFEFEF"/>
        </w:rPr>
        <w:t>name</w:t>
      </w:r>
      <w:r>
        <w:rPr>
          <w:rFonts w:ascii="Consolas" w:eastAsia="Consolas" w:hAnsi="Consolas" w:cs="Consolas"/>
          <w:color w:val="000000"/>
          <w:sz w:val="18"/>
          <w:szCs w:val="18"/>
          <w:shd w:val="clear" w:color="auto" w:fill="EFEFEF"/>
        </w:rPr>
        <w:t>",</w:t>
      </w:r>
    </w:p>
    <w:p w14:paraId="76439A85"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"labels": ["first", "second"]</w:t>
      </w:r>
    </w:p>
    <w:p w14:paraId="1A8BD6DB" w14:textId="77777777" w:rsidR="00AC228C" w:rsidRDefault="001F3CCF">
      <w:pPr>
        <w:pBdr>
          <w:top w:val="nil"/>
          <w:left w:val="nil"/>
          <w:bottom w:val="nil"/>
          <w:right w:val="nil"/>
          <w:between w:val="nil"/>
        </w:pBdr>
        <w:spacing w:line="240" w:lineRule="auto"/>
        <w:rPr>
          <w:rFonts w:ascii="Consolas" w:eastAsia="Consolas" w:hAnsi="Consolas" w:cs="Consolas"/>
          <w:sz w:val="18"/>
          <w:szCs w:val="18"/>
          <w:shd w:val="clear" w:color="auto" w:fill="CFE2F3"/>
        </w:rPr>
      </w:pPr>
      <w:r>
        <w:rPr>
          <w:rFonts w:ascii="Consolas" w:eastAsia="Consolas" w:hAnsi="Consolas" w:cs="Consolas"/>
          <w:color w:val="000000"/>
          <w:sz w:val="18"/>
          <w:szCs w:val="18"/>
          <w:shd w:val="clear" w:color="auto" w:fill="EFEFEF"/>
        </w:rPr>
        <w:t>}</w:t>
      </w:r>
    </w:p>
    <w:p w14:paraId="01BE50D3" w14:textId="77777777" w:rsidR="00AC228C" w:rsidRDefault="00AC228C">
      <w:pPr>
        <w:pBdr>
          <w:top w:val="nil"/>
          <w:left w:val="nil"/>
          <w:bottom w:val="nil"/>
          <w:right w:val="nil"/>
          <w:between w:val="nil"/>
        </w:pBdr>
      </w:pPr>
    </w:p>
    <w:p w14:paraId="7D2F6A24" w14:textId="77777777" w:rsidR="00AC228C" w:rsidRDefault="001F3CCF">
      <w:pPr>
        <w:pBdr>
          <w:top w:val="nil"/>
          <w:left w:val="nil"/>
          <w:bottom w:val="nil"/>
          <w:right w:val="nil"/>
          <w:between w:val="nil"/>
        </w:pBdr>
      </w:pPr>
      <w:r>
        <w:t xml:space="preserve">​​This example marks the default language for this object as English (in this case, the </w:t>
      </w:r>
      <w:r>
        <w:rPr>
          <w:rFonts w:ascii="Consolas" w:eastAsia="Consolas" w:hAnsi="Consolas" w:cs="Consolas"/>
          <w:b/>
          <w:color w:val="000000"/>
        </w:rPr>
        <w:t>name</w:t>
      </w:r>
      <w:r>
        <w:t xml:space="preserve"> property) and the </w:t>
      </w:r>
      <w:r>
        <w:rPr>
          <w:rFonts w:ascii="Consolas" w:eastAsia="Consolas" w:hAnsi="Consolas" w:cs="Consolas"/>
          <w:b/>
          <w:color w:val="000000"/>
        </w:rPr>
        <w:t>description</w:t>
      </w:r>
      <w:r>
        <w:t xml:space="preserve"> as German.</w:t>
      </w:r>
    </w:p>
    <w:p w14:paraId="1F07EFD4" w14:textId="77777777" w:rsidR="00AC228C" w:rsidRDefault="001F3CCF">
      <w:pP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lastRenderedPageBreak/>
        <w:t>{</w:t>
      </w:r>
      <w:r>
        <w:rPr>
          <w:rFonts w:ascii="Consolas" w:eastAsia="Consolas" w:hAnsi="Consolas" w:cs="Consolas"/>
          <w:color w:val="000000"/>
          <w:sz w:val="18"/>
          <w:szCs w:val="18"/>
          <w:shd w:val="clear" w:color="auto" w:fill="EFEFEF"/>
        </w:rPr>
        <w:br/>
        <w:t xml:space="preserve">  "type": "campaign",</w:t>
      </w:r>
    </w:p>
    <w:p w14:paraId="0E884F17" w14:textId="77777777" w:rsidR="00AC228C" w:rsidRDefault="001F3CCF">
      <w:pPr>
        <w:spacing w:line="240" w:lineRule="auto"/>
        <w:rPr>
          <w:rFonts w:ascii="Consolas" w:eastAsia="Consolas" w:hAnsi="Consolas" w:cs="Consolas"/>
          <w:color w:val="000000"/>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r>
        <w:rPr>
          <w:rFonts w:ascii="Consolas" w:eastAsia="Consolas" w:hAnsi="Consolas" w:cs="Consolas"/>
          <w:color w:val="000000"/>
          <w:sz w:val="18"/>
          <w:szCs w:val="18"/>
          <w:shd w:val="clear" w:color="auto" w:fill="EFEFEF"/>
        </w:rPr>
        <w:br/>
        <w:t xml:space="preserve">  "id": "campaign--12a111f0-b824-4baf-a224-83b80237a094",</w:t>
      </w:r>
    </w:p>
    <w:p w14:paraId="1E4EEC3D" w14:textId="77777777" w:rsidR="00AC228C" w:rsidRDefault="001F3CCF">
      <w:pP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lang</w:t>
      </w:r>
      <w:proofErr w:type="spellEnd"/>
      <w:r>
        <w:rPr>
          <w:rFonts w:ascii="Consolas" w:eastAsia="Consolas" w:hAnsi="Consolas" w:cs="Consolas"/>
          <w:color w:val="000000"/>
          <w:sz w:val="18"/>
          <w:szCs w:val="18"/>
          <w:shd w:val="clear" w:color="auto" w:fill="EFEFEF"/>
        </w:rPr>
        <w:t>": "</w:t>
      </w:r>
      <w:proofErr w:type="spellStart"/>
      <w:r>
        <w:rPr>
          <w:rFonts w:ascii="Consolas" w:eastAsia="Consolas" w:hAnsi="Consolas" w:cs="Consolas"/>
          <w:color w:val="000000"/>
          <w:sz w:val="18"/>
          <w:szCs w:val="18"/>
          <w:shd w:val="clear" w:color="auto" w:fill="EFEFEF"/>
        </w:rPr>
        <w:t>en</w:t>
      </w:r>
      <w:proofErr w:type="spellEnd"/>
      <w:r>
        <w:rPr>
          <w:rFonts w:ascii="Consolas" w:eastAsia="Consolas" w:hAnsi="Consolas" w:cs="Consolas"/>
          <w:color w:val="000000"/>
          <w:sz w:val="18"/>
          <w:szCs w:val="18"/>
          <w:shd w:val="clear" w:color="auto" w:fill="EFEFEF"/>
        </w:rPr>
        <w:t>",</w:t>
      </w:r>
      <w:r>
        <w:rPr>
          <w:rFonts w:ascii="Consolas" w:eastAsia="Consolas" w:hAnsi="Consolas" w:cs="Consolas"/>
          <w:color w:val="000000"/>
          <w:sz w:val="18"/>
          <w:szCs w:val="18"/>
          <w:shd w:val="clear" w:color="auto" w:fill="EFEFEF"/>
        </w:rPr>
        <w:br/>
        <w:t xml:space="preserve">  "created": "2017-02-08T21:31:22.007Z",</w:t>
      </w:r>
      <w:r>
        <w:rPr>
          <w:rFonts w:ascii="Consolas" w:eastAsia="Consolas" w:hAnsi="Consolas" w:cs="Consolas"/>
          <w:color w:val="000000"/>
          <w:sz w:val="18"/>
          <w:szCs w:val="18"/>
          <w:shd w:val="clear" w:color="auto" w:fill="EFEFEF"/>
        </w:rPr>
        <w:br/>
        <w:t xml:space="preserve">  "modified": "2017-02-08T21:31:22.007Z",</w:t>
      </w:r>
      <w:r>
        <w:rPr>
          <w:rFonts w:ascii="Consolas" w:eastAsia="Consolas" w:hAnsi="Consolas" w:cs="Consolas"/>
          <w:color w:val="000000"/>
          <w:sz w:val="18"/>
          <w:szCs w:val="18"/>
          <w:shd w:val="clear" w:color="auto" w:fill="EFEFEF"/>
        </w:rPr>
        <w:br/>
        <w:t xml:space="preserve">  "name": "Bank Attack",</w:t>
      </w:r>
      <w:r>
        <w:rPr>
          <w:rFonts w:ascii="Consolas" w:eastAsia="Consolas" w:hAnsi="Consolas" w:cs="Consolas"/>
          <w:color w:val="000000"/>
          <w:sz w:val="18"/>
          <w:szCs w:val="18"/>
          <w:shd w:val="clear" w:color="auto" w:fill="EFEFEF"/>
        </w:rPr>
        <w:br/>
        <w:t xml:space="preserve">  "description": "</w:t>
      </w:r>
      <w:proofErr w:type="spellStart"/>
      <w:r>
        <w:rPr>
          <w:rFonts w:ascii="Consolas" w:eastAsia="Consolas" w:hAnsi="Consolas" w:cs="Consolas"/>
          <w:color w:val="000000"/>
          <w:sz w:val="18"/>
          <w:szCs w:val="18"/>
          <w:shd w:val="clear" w:color="auto" w:fill="EFEFEF"/>
        </w:rPr>
        <w:t>Weitere</w:t>
      </w:r>
      <w:proofErr w:type="spellEnd"/>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Informationen</w:t>
      </w:r>
      <w:proofErr w:type="spellEnd"/>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über</w:t>
      </w:r>
      <w:proofErr w:type="spellEnd"/>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Banküberfall</w:t>
      </w:r>
      <w:proofErr w:type="spellEnd"/>
      <w:r>
        <w:rPr>
          <w:rFonts w:ascii="Consolas" w:eastAsia="Consolas" w:hAnsi="Consolas" w:cs="Consolas"/>
          <w:color w:val="000000"/>
          <w:sz w:val="18"/>
          <w:szCs w:val="18"/>
          <w:shd w:val="clear" w:color="auto" w:fill="EFEFEF"/>
        </w:rPr>
        <w:t>",</w:t>
      </w:r>
    </w:p>
    <w:p w14:paraId="54C9B38E" w14:textId="77777777" w:rsidR="00AC228C" w:rsidRDefault="001F3CCF">
      <w:pP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granular_markings</w:t>
      </w:r>
      <w:proofErr w:type="spellEnd"/>
      <w:r>
        <w:rPr>
          <w:rFonts w:ascii="Consolas" w:eastAsia="Consolas" w:hAnsi="Consolas" w:cs="Consolas"/>
          <w:color w:val="000000"/>
          <w:sz w:val="18"/>
          <w:szCs w:val="18"/>
          <w:shd w:val="clear" w:color="auto" w:fill="EFEFEF"/>
        </w:rPr>
        <w:t>": [</w:t>
      </w:r>
    </w:p>
    <w:p w14:paraId="58FA2ECB" w14:textId="77777777" w:rsidR="00AC228C" w:rsidRDefault="001F3CCF">
      <w:pP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0E20448" w14:textId="77777777" w:rsidR="00AC228C" w:rsidRDefault="001F3CCF">
      <w:pP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"selectors": ["description"],</w:t>
      </w:r>
    </w:p>
    <w:p w14:paraId="49CAEC29" w14:textId="77777777" w:rsidR="00AC228C" w:rsidRDefault="001F3CCF">
      <w:pP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lang</w:t>
      </w:r>
      <w:proofErr w:type="spellEnd"/>
      <w:r>
        <w:rPr>
          <w:rFonts w:ascii="Consolas" w:eastAsia="Consolas" w:hAnsi="Consolas" w:cs="Consolas"/>
          <w:color w:val="000000"/>
          <w:sz w:val="18"/>
          <w:szCs w:val="18"/>
          <w:shd w:val="clear" w:color="auto" w:fill="EFEFEF"/>
        </w:rPr>
        <w:t>": "de"</w:t>
      </w:r>
    </w:p>
    <w:p w14:paraId="08D2CEF8" w14:textId="77777777" w:rsidR="00AC228C" w:rsidRDefault="001F3CCF">
      <w:pP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A5AAD0E" w14:textId="77777777" w:rsidR="00AC228C" w:rsidRDefault="001F3CCF">
      <w:pPr>
        <w:pBdr>
          <w:top w:val="nil"/>
          <w:left w:val="nil"/>
          <w:bottom w:val="nil"/>
          <w:right w:val="nil"/>
          <w:between w:val="nil"/>
        </w:pBdr>
        <w:spacing w:line="240" w:lineRule="auto"/>
      </w:pPr>
      <w:r>
        <w:rPr>
          <w:rFonts w:ascii="Consolas" w:eastAsia="Consolas" w:hAnsi="Consolas" w:cs="Consolas"/>
          <w:color w:val="000000"/>
          <w:sz w:val="18"/>
          <w:szCs w:val="18"/>
          <w:shd w:val="clear" w:color="auto" w:fill="EFEFEF"/>
        </w:rPr>
        <w:t xml:space="preserve">  ]</w:t>
      </w:r>
      <w:r>
        <w:rPr>
          <w:rFonts w:ascii="Consolas" w:eastAsia="Consolas" w:hAnsi="Consolas" w:cs="Consolas"/>
          <w:color w:val="000000"/>
          <w:sz w:val="18"/>
          <w:szCs w:val="18"/>
          <w:shd w:val="clear" w:color="auto" w:fill="EFEFEF"/>
        </w:rPr>
        <w:br/>
        <w:t>} </w:t>
      </w:r>
    </w:p>
    <w:p w14:paraId="23ADA4F7" w14:textId="77777777" w:rsidR="00AC228C" w:rsidRDefault="002853D7">
      <w:pPr>
        <w:pStyle w:val="Heading1"/>
        <w:pBdr>
          <w:top w:val="nil"/>
          <w:left w:val="nil"/>
          <w:bottom w:val="nil"/>
          <w:right w:val="nil"/>
          <w:between w:val="nil"/>
        </w:pBdr>
      </w:pPr>
      <w:bookmarkStart w:id="218" w:name="_Toc528065177"/>
      <w:r>
        <w:rPr>
          <w:noProof/>
        </w:rPr>
        <w:pict w14:anchorId="6CAACAF5">
          <v:rect id="_x0000_i1027" alt="" style="width:468pt;height:.05pt;mso-width-percent:0;mso-height-percent:0;mso-width-percent:0;mso-height-percent:0" o:hralign="center" o:hrstd="t" o:hr="t" fillcolor="#a0a0a0" stroked="f"/>
        </w:pict>
      </w:r>
      <w:r w:rsidR="001F3CCF">
        <w:t>​6​ Bundle</w:t>
      </w:r>
      <w:bookmarkEnd w:id="218"/>
    </w:p>
    <w:p w14:paraId="579E5805" w14:textId="77777777" w:rsidR="00AC228C" w:rsidRDefault="001F3CCF">
      <w:pPr>
        <w:pBdr>
          <w:top w:val="nil"/>
          <w:left w:val="nil"/>
          <w:bottom w:val="nil"/>
          <w:right w:val="nil"/>
          <w:between w:val="nil"/>
        </w:pBdr>
        <w:spacing w:line="331" w:lineRule="auto"/>
      </w:pPr>
      <w:r>
        <w:rPr>
          <w:b/>
        </w:rPr>
        <w:t>Type Name:</w:t>
      </w:r>
      <w:r>
        <w:t xml:space="preserve"> </w:t>
      </w:r>
      <w:r>
        <w:rPr>
          <w:rFonts w:ascii="Consolas" w:eastAsia="Consolas" w:hAnsi="Consolas" w:cs="Consolas"/>
          <w:color w:val="C7254E"/>
          <w:shd w:val="clear" w:color="auto" w:fill="F9F2F4"/>
        </w:rPr>
        <w:t>bundle</w:t>
      </w:r>
    </w:p>
    <w:p w14:paraId="70A38BCF" w14:textId="77777777" w:rsidR="00AC228C" w:rsidRDefault="00AC228C">
      <w:pPr>
        <w:pBdr>
          <w:top w:val="nil"/>
          <w:left w:val="nil"/>
          <w:bottom w:val="nil"/>
          <w:right w:val="nil"/>
          <w:between w:val="nil"/>
        </w:pBdr>
      </w:pPr>
    </w:p>
    <w:p w14:paraId="4D3775CA" w14:textId="77777777" w:rsidR="00AC228C" w:rsidRDefault="001F3CCF">
      <w:pPr>
        <w:pBdr>
          <w:top w:val="nil"/>
          <w:left w:val="nil"/>
          <w:bottom w:val="nil"/>
          <w:right w:val="nil"/>
          <w:between w:val="nil"/>
        </w:pBdr>
      </w:pPr>
      <w:r>
        <w:t xml:space="preserve">A Bundle is a collection of arbitrary STIX </w:t>
      </w:r>
      <w:proofErr w:type="gramStart"/>
      <w:r>
        <w:t>Objects,  Marking</w:t>
      </w:r>
      <w:proofErr w:type="gramEnd"/>
      <w:r>
        <w:t xml:space="preserve"> Definitions, and Language Content grouped together in a single container. A Bundle does not have any semantic meaning and Objects are not considered related by virtue of being in the same Bundle.</w:t>
      </w:r>
    </w:p>
    <w:p w14:paraId="63AEAE4E" w14:textId="77777777" w:rsidR="00AC228C" w:rsidRDefault="00AC228C">
      <w:pPr>
        <w:pBdr>
          <w:top w:val="nil"/>
          <w:left w:val="nil"/>
          <w:bottom w:val="nil"/>
          <w:right w:val="nil"/>
          <w:between w:val="nil"/>
        </w:pBdr>
      </w:pPr>
    </w:p>
    <w:p w14:paraId="3F61E411" w14:textId="77777777" w:rsidR="00AC228C" w:rsidRDefault="001F3CCF">
      <w:pPr>
        <w:pBdr>
          <w:top w:val="nil"/>
          <w:left w:val="nil"/>
          <w:bottom w:val="nil"/>
          <w:right w:val="nil"/>
          <w:between w:val="nil"/>
        </w:pBdr>
      </w:pPr>
      <w:r>
        <w:t xml:space="preserve">A Bundle is not STIX Domain Object, so it does not have any of the Common Properties other than the </w:t>
      </w:r>
      <w:r>
        <w:rPr>
          <w:rFonts w:ascii="Consolas" w:eastAsia="Consolas" w:hAnsi="Consolas" w:cs="Consolas"/>
          <w:b/>
        </w:rPr>
        <w:t>type</w:t>
      </w:r>
      <w:r>
        <w:t xml:space="preserve"> and </w:t>
      </w:r>
      <w:r>
        <w:rPr>
          <w:rFonts w:ascii="Consolas" w:eastAsia="Consolas" w:hAnsi="Consolas" w:cs="Consolas"/>
          <w:b/>
        </w:rPr>
        <w:t>id</w:t>
      </w:r>
      <w:r>
        <w:t xml:space="preserve"> properties. A Bundle is </w:t>
      </w:r>
      <w:proofErr w:type="gramStart"/>
      <w:r>
        <w:t>transient</w:t>
      </w:r>
      <w:proofErr w:type="gramEnd"/>
      <w:r>
        <w:t xml:space="preserve"> and implementations </w:t>
      </w:r>
      <w:r>
        <w:rPr>
          <w:b/>
        </w:rPr>
        <w:t>SHOULD NOT</w:t>
      </w:r>
      <w:r>
        <w:t xml:space="preserve"> assume that other implementations will treat it as a persistent object or keep any custom properties found on the bundle itself.</w:t>
      </w:r>
    </w:p>
    <w:p w14:paraId="29773213" w14:textId="77777777" w:rsidR="00AC228C" w:rsidRDefault="00AC228C">
      <w:pPr>
        <w:pBdr>
          <w:top w:val="nil"/>
          <w:left w:val="nil"/>
          <w:bottom w:val="nil"/>
          <w:right w:val="nil"/>
          <w:between w:val="nil"/>
        </w:pBdr>
      </w:pPr>
    </w:p>
    <w:p w14:paraId="5CC8CAD5" w14:textId="77777777" w:rsidR="00AC228C" w:rsidRDefault="001F3CCF">
      <w:pPr>
        <w:pBdr>
          <w:top w:val="nil"/>
          <w:left w:val="nil"/>
          <w:bottom w:val="nil"/>
          <w:right w:val="nil"/>
          <w:between w:val="nil"/>
        </w:pBdr>
      </w:pPr>
      <w:r>
        <w:t>The JSON MTI serialization uses the JSON object type [</w:t>
      </w:r>
      <w:hyperlink w:anchor="mmt4e4p953r5">
        <w:r>
          <w:rPr>
            <w:color w:val="1155CC"/>
            <w:u w:val="single"/>
          </w:rPr>
          <w:t>RFC8259</w:t>
        </w:r>
      </w:hyperlink>
      <w:r>
        <w:t xml:space="preserve">] when representing </w:t>
      </w:r>
      <w:r>
        <w:rPr>
          <w:rFonts w:ascii="Consolas" w:eastAsia="Consolas" w:hAnsi="Consolas" w:cs="Consolas"/>
          <w:color w:val="C7254E"/>
          <w:shd w:val="clear" w:color="auto" w:fill="F9F2F4"/>
        </w:rPr>
        <w:t>bundle</w:t>
      </w:r>
      <w:r>
        <w:t>.</w:t>
      </w:r>
    </w:p>
    <w:p w14:paraId="1E1A359B" w14:textId="77777777" w:rsidR="00AC228C" w:rsidRDefault="001F3CCF">
      <w:pPr>
        <w:pStyle w:val="Heading2"/>
        <w:pBdr>
          <w:top w:val="nil"/>
          <w:left w:val="nil"/>
          <w:bottom w:val="nil"/>
          <w:right w:val="nil"/>
          <w:between w:val="nil"/>
        </w:pBdr>
      </w:pPr>
      <w:bookmarkStart w:id="219" w:name="_Toc528065178"/>
      <w:r>
        <w:t>​6.1​ Properties</w:t>
      </w:r>
      <w:bookmarkEnd w:id="219"/>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580"/>
        <w:gridCol w:w="3840"/>
      </w:tblGrid>
      <w:tr w:rsidR="00AC228C" w14:paraId="751A4222" w14:textId="77777777">
        <w:tc>
          <w:tcPr>
            <w:tcW w:w="2940" w:type="dxa"/>
            <w:shd w:val="clear" w:color="auto" w:fill="073763"/>
            <w:tcMar>
              <w:top w:w="100" w:type="dxa"/>
              <w:left w:w="100" w:type="dxa"/>
              <w:bottom w:w="100" w:type="dxa"/>
              <w:right w:w="100" w:type="dxa"/>
            </w:tcMar>
          </w:tcPr>
          <w:p w14:paraId="6E87482F" w14:textId="77777777" w:rsidR="00AC228C" w:rsidRDefault="001F3CCF">
            <w:pPr>
              <w:widowControl w:val="0"/>
              <w:pBdr>
                <w:top w:val="nil"/>
                <w:left w:val="nil"/>
                <w:bottom w:val="nil"/>
                <w:right w:val="nil"/>
                <w:between w:val="nil"/>
              </w:pBdr>
              <w:spacing w:line="240" w:lineRule="auto"/>
              <w:rPr>
                <w:b/>
                <w:color w:val="FFFFFF"/>
              </w:rPr>
            </w:pPr>
            <w:r>
              <w:rPr>
                <w:b/>
                <w:color w:val="FFFFFF"/>
              </w:rPr>
              <w:t>Property Name</w:t>
            </w:r>
          </w:p>
        </w:tc>
        <w:tc>
          <w:tcPr>
            <w:tcW w:w="2580" w:type="dxa"/>
            <w:shd w:val="clear" w:color="auto" w:fill="073763"/>
            <w:tcMar>
              <w:top w:w="100" w:type="dxa"/>
              <w:left w:w="100" w:type="dxa"/>
              <w:bottom w:w="100" w:type="dxa"/>
              <w:right w:w="100" w:type="dxa"/>
            </w:tcMar>
          </w:tcPr>
          <w:p w14:paraId="56E91AD9" w14:textId="77777777" w:rsidR="00AC228C" w:rsidRDefault="001F3CCF">
            <w:pPr>
              <w:widowControl w:val="0"/>
              <w:pBdr>
                <w:top w:val="nil"/>
                <w:left w:val="nil"/>
                <w:bottom w:val="nil"/>
                <w:right w:val="nil"/>
                <w:between w:val="nil"/>
              </w:pBdr>
              <w:spacing w:line="240" w:lineRule="auto"/>
              <w:rPr>
                <w:b/>
                <w:color w:val="FFFFFF"/>
              </w:rPr>
            </w:pPr>
            <w:r>
              <w:rPr>
                <w:b/>
                <w:color w:val="FFFFFF"/>
              </w:rPr>
              <w:t>Type</w:t>
            </w:r>
          </w:p>
        </w:tc>
        <w:tc>
          <w:tcPr>
            <w:tcW w:w="3840" w:type="dxa"/>
            <w:shd w:val="clear" w:color="auto" w:fill="073763"/>
            <w:tcMar>
              <w:top w:w="100" w:type="dxa"/>
              <w:left w:w="100" w:type="dxa"/>
              <w:bottom w:w="100" w:type="dxa"/>
              <w:right w:w="100" w:type="dxa"/>
            </w:tcMar>
          </w:tcPr>
          <w:p w14:paraId="47B7E6B3" w14:textId="77777777" w:rsidR="00AC228C" w:rsidRDefault="001F3CCF">
            <w:pPr>
              <w:widowControl w:val="0"/>
              <w:pBdr>
                <w:top w:val="nil"/>
                <w:left w:val="nil"/>
                <w:bottom w:val="nil"/>
                <w:right w:val="nil"/>
                <w:between w:val="nil"/>
              </w:pBdr>
              <w:spacing w:line="240" w:lineRule="auto"/>
              <w:rPr>
                <w:b/>
                <w:color w:val="FFFFFF"/>
              </w:rPr>
            </w:pPr>
            <w:r>
              <w:rPr>
                <w:b/>
                <w:color w:val="FFFFFF"/>
              </w:rPr>
              <w:t>Description</w:t>
            </w:r>
          </w:p>
        </w:tc>
      </w:tr>
      <w:tr w:rsidR="00AC228C" w14:paraId="5465B49F" w14:textId="77777777">
        <w:tc>
          <w:tcPr>
            <w:tcW w:w="2940" w:type="dxa"/>
            <w:shd w:val="clear" w:color="auto" w:fill="D9D9D9"/>
            <w:tcMar>
              <w:top w:w="100" w:type="dxa"/>
              <w:left w:w="100" w:type="dxa"/>
              <w:bottom w:w="100" w:type="dxa"/>
              <w:right w:w="100" w:type="dxa"/>
            </w:tcMar>
          </w:tcPr>
          <w:p w14:paraId="0B67FBC7" w14:textId="77777777" w:rsidR="00AC228C" w:rsidRDefault="001F3CCF">
            <w:pPr>
              <w:widowControl w:val="0"/>
              <w:pBdr>
                <w:top w:val="nil"/>
                <w:left w:val="nil"/>
                <w:bottom w:val="nil"/>
                <w:right w:val="nil"/>
                <w:between w:val="nil"/>
              </w:pBdr>
              <w:spacing w:line="240" w:lineRule="auto"/>
            </w:pPr>
            <w:r>
              <w:rPr>
                <w:rFonts w:ascii="Consolas" w:eastAsia="Consolas" w:hAnsi="Consolas" w:cs="Consolas"/>
                <w:b/>
              </w:rPr>
              <w:t>type</w:t>
            </w:r>
            <w:r>
              <w:t xml:space="preserve"> (required)</w:t>
            </w:r>
          </w:p>
        </w:tc>
        <w:tc>
          <w:tcPr>
            <w:tcW w:w="2580" w:type="dxa"/>
            <w:shd w:val="clear" w:color="auto" w:fill="D9D9D9"/>
            <w:tcMar>
              <w:top w:w="100" w:type="dxa"/>
              <w:left w:w="100" w:type="dxa"/>
              <w:bottom w:w="100" w:type="dxa"/>
              <w:right w:w="100" w:type="dxa"/>
            </w:tcMar>
          </w:tcPr>
          <w:p w14:paraId="2F32CAA6" w14:textId="77777777" w:rsidR="00AC228C" w:rsidRDefault="001F3CCF">
            <w:pPr>
              <w:widowControl w:val="0"/>
              <w:pBdr>
                <w:top w:val="nil"/>
                <w:left w:val="nil"/>
                <w:bottom w:val="nil"/>
                <w:right w:val="nil"/>
                <w:between w:val="nil"/>
              </w:pBdr>
              <w:spacing w:line="240" w:lineRule="auto"/>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840" w:type="dxa"/>
            <w:shd w:val="clear" w:color="auto" w:fill="D9D9D9"/>
            <w:tcMar>
              <w:top w:w="100" w:type="dxa"/>
              <w:left w:w="100" w:type="dxa"/>
              <w:bottom w:w="100" w:type="dxa"/>
              <w:right w:w="100" w:type="dxa"/>
            </w:tcMar>
          </w:tcPr>
          <w:p w14:paraId="4A95157A" w14:textId="77777777" w:rsidR="00AC228C" w:rsidRDefault="001F3CCF">
            <w:pPr>
              <w:widowControl w:val="0"/>
              <w:pBdr>
                <w:top w:val="nil"/>
                <w:left w:val="nil"/>
                <w:bottom w:val="nil"/>
                <w:right w:val="nil"/>
                <w:between w:val="nil"/>
              </w:pBdr>
              <w:spacing w:line="240" w:lineRule="auto"/>
              <w:rPr>
                <w:color w:val="38761D"/>
                <w:shd w:val="clear" w:color="auto" w:fill="D9EAD3"/>
              </w:rPr>
            </w:pPr>
            <w:r>
              <w:t xml:space="preserve">The </w:t>
            </w:r>
            <w:r>
              <w:rPr>
                <w:rFonts w:ascii="Consolas" w:eastAsia="Consolas" w:hAnsi="Consolas" w:cs="Consolas"/>
                <w:b/>
              </w:rPr>
              <w:t>type</w:t>
            </w:r>
            <w:r>
              <w:t xml:space="preserve"> property identifies the type of object. The value of this property </w:t>
            </w:r>
            <w:r>
              <w:rPr>
                <w:b/>
              </w:rPr>
              <w:t xml:space="preserve">MUST </w:t>
            </w:r>
            <w:r>
              <w:t xml:space="preserve">be </w:t>
            </w:r>
            <w:r>
              <w:rPr>
                <w:rFonts w:ascii="Consolas" w:eastAsia="Consolas" w:hAnsi="Consolas" w:cs="Consolas"/>
                <w:color w:val="073763"/>
                <w:shd w:val="clear" w:color="auto" w:fill="CFE2F3"/>
              </w:rPr>
              <w:t>bundle</w:t>
            </w:r>
            <w:r>
              <w:t>.</w:t>
            </w:r>
          </w:p>
        </w:tc>
      </w:tr>
      <w:tr w:rsidR="00AC228C" w14:paraId="44AAEC96" w14:textId="77777777">
        <w:tc>
          <w:tcPr>
            <w:tcW w:w="2940" w:type="dxa"/>
            <w:shd w:val="clear" w:color="auto" w:fill="D9D9D9"/>
            <w:tcMar>
              <w:top w:w="100" w:type="dxa"/>
              <w:left w:w="100" w:type="dxa"/>
              <w:bottom w:w="100" w:type="dxa"/>
              <w:right w:w="100" w:type="dxa"/>
            </w:tcMar>
          </w:tcPr>
          <w:p w14:paraId="5CCF26A7" w14:textId="77777777" w:rsidR="00AC228C" w:rsidRDefault="001F3CCF">
            <w:pPr>
              <w:widowControl w:val="0"/>
              <w:pBdr>
                <w:top w:val="nil"/>
                <w:left w:val="nil"/>
                <w:bottom w:val="nil"/>
                <w:right w:val="nil"/>
                <w:between w:val="nil"/>
              </w:pBdr>
              <w:spacing w:line="240" w:lineRule="auto"/>
              <w:rPr>
                <w:rFonts w:ascii="Consolas" w:eastAsia="Consolas" w:hAnsi="Consolas" w:cs="Consolas"/>
                <w:b/>
              </w:rPr>
            </w:pPr>
            <w:r>
              <w:rPr>
                <w:rFonts w:ascii="Consolas" w:eastAsia="Consolas" w:hAnsi="Consolas" w:cs="Consolas"/>
                <w:b/>
              </w:rPr>
              <w:t>id</w:t>
            </w:r>
            <w:r>
              <w:t xml:space="preserve"> (required)</w:t>
            </w:r>
          </w:p>
        </w:tc>
        <w:tc>
          <w:tcPr>
            <w:tcW w:w="2580" w:type="dxa"/>
            <w:shd w:val="clear" w:color="auto" w:fill="D9D9D9"/>
            <w:tcMar>
              <w:top w:w="100" w:type="dxa"/>
              <w:left w:w="100" w:type="dxa"/>
              <w:bottom w:w="100" w:type="dxa"/>
              <w:right w:w="100" w:type="dxa"/>
            </w:tcMar>
          </w:tcPr>
          <w:p w14:paraId="120ACE48" w14:textId="77777777" w:rsidR="00AC228C" w:rsidRDefault="001F3CCF">
            <w:pPr>
              <w:widowControl w:val="0"/>
              <w:pBdr>
                <w:top w:val="nil"/>
                <w:left w:val="nil"/>
                <w:bottom w:val="nil"/>
                <w:right w:val="nil"/>
                <w:between w:val="nil"/>
              </w:pBdr>
              <w:spacing w:line="240" w:lineRule="auto"/>
              <w:ind w:left="15"/>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tc>
        <w:tc>
          <w:tcPr>
            <w:tcW w:w="3840" w:type="dxa"/>
            <w:shd w:val="clear" w:color="auto" w:fill="D9D9D9"/>
            <w:tcMar>
              <w:top w:w="100" w:type="dxa"/>
              <w:left w:w="100" w:type="dxa"/>
              <w:bottom w:w="100" w:type="dxa"/>
              <w:right w:w="100" w:type="dxa"/>
            </w:tcMar>
          </w:tcPr>
          <w:p w14:paraId="43984C10" w14:textId="77777777" w:rsidR="00AC228C" w:rsidRDefault="001F3CCF">
            <w:pPr>
              <w:widowControl w:val="0"/>
              <w:pBdr>
                <w:top w:val="nil"/>
                <w:left w:val="nil"/>
                <w:bottom w:val="nil"/>
                <w:right w:val="nil"/>
                <w:between w:val="nil"/>
              </w:pBdr>
              <w:spacing w:line="240" w:lineRule="auto"/>
            </w:pPr>
            <w:r>
              <w:t xml:space="preserve">An identifier for this Bundle. The </w:t>
            </w:r>
            <w:r>
              <w:rPr>
                <w:rFonts w:ascii="Consolas" w:eastAsia="Consolas" w:hAnsi="Consolas" w:cs="Consolas"/>
                <w:b/>
              </w:rPr>
              <w:t>id</w:t>
            </w:r>
            <w:r>
              <w:t xml:space="preserve"> property for the Bundle is designed to help tools that may need it for processing, but tools are not required to store or track it. Consuming tools should not rely on the ability to refer to bundles by ID.</w:t>
            </w:r>
          </w:p>
        </w:tc>
      </w:tr>
      <w:tr w:rsidR="00E62934" w14:paraId="7F8C5B30" w14:textId="77777777">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5A0650" w14:textId="221EC0A6" w:rsidR="00E62934" w:rsidRPr="00505727" w:rsidRDefault="00E62934" w:rsidP="00E62934">
            <w:pPr>
              <w:widowControl w:val="0"/>
              <w:pBdr>
                <w:top w:val="nil"/>
                <w:left w:val="nil"/>
                <w:bottom w:val="nil"/>
                <w:right w:val="nil"/>
                <w:between w:val="nil"/>
              </w:pBdr>
              <w:spacing w:line="240" w:lineRule="auto"/>
              <w:ind w:left="-15"/>
              <w:rPr>
                <w:rFonts w:ascii="Consolas" w:eastAsia="Consolas" w:hAnsi="Consolas" w:cs="Consolas"/>
                <w:b/>
                <w:lang w:val="en-US"/>
              </w:rPr>
            </w:pPr>
            <w:proofErr w:type="spellStart"/>
            <w:r w:rsidRPr="00E62934">
              <w:rPr>
                <w:rFonts w:ascii="Consolas" w:eastAsia="Consolas" w:hAnsi="Consolas" w:cs="Consolas"/>
                <w:b/>
                <w:lang w:val="en-US"/>
              </w:rPr>
              <w:t>x_usa_gov_banner_marking</w:t>
            </w:r>
            <w:r>
              <w:rPr>
                <w:rFonts w:ascii="Consolas" w:eastAsia="Consolas" w:hAnsi="Consolas" w:cs="Consolas"/>
                <w:b/>
                <w:lang w:val="en-US"/>
              </w:rPr>
              <w:t>_ref</w:t>
            </w:r>
            <w:proofErr w:type="spellEnd"/>
            <w:r w:rsidR="00506801">
              <w:rPr>
                <w:rFonts w:ascii="Consolas" w:eastAsia="Consolas" w:hAnsi="Consolas" w:cs="Consolas"/>
                <w:b/>
                <w:lang w:val="en-US"/>
              </w:rPr>
              <w:t xml:space="preserve"> (optional)</w:t>
            </w:r>
          </w:p>
        </w:tc>
        <w:tc>
          <w:tcPr>
            <w:tcW w:w="25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B0F47E" w14:textId="6A9BAA28" w:rsidR="00E62934" w:rsidRDefault="003C751C">
            <w:pPr>
              <w:widowControl w:val="0"/>
              <w:pBdr>
                <w:top w:val="nil"/>
                <w:left w:val="nil"/>
                <w:bottom w:val="nil"/>
                <w:right w:val="nil"/>
                <w:between w:val="nil"/>
              </w:pBdr>
              <w:spacing w:line="240" w:lineRule="auto"/>
              <w:ind w:left="15"/>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tc>
        <w:tc>
          <w:tcPr>
            <w:tcW w:w="384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15A87" w14:textId="77777777" w:rsidR="00506801" w:rsidRDefault="003C751C">
            <w:pPr>
              <w:pBdr>
                <w:top w:val="nil"/>
                <w:left w:val="nil"/>
                <w:bottom w:val="nil"/>
                <w:right w:val="nil"/>
                <w:between w:val="nil"/>
              </w:pBdr>
              <w:spacing w:line="240" w:lineRule="auto"/>
            </w:pPr>
            <w:r>
              <w:t xml:space="preserve">When used in </w:t>
            </w:r>
            <w:r w:rsidR="003F3C3C">
              <w:t>conjunction</w:t>
            </w:r>
            <w:r>
              <w:t xml:space="preserve"> with ACS data markings, this contains the id of the most restrictive data marking definition</w:t>
            </w:r>
            <w:r w:rsidR="009E2A8A">
              <w:t xml:space="preserve"> of the bundle.</w:t>
            </w:r>
          </w:p>
          <w:p w14:paraId="44033711" w14:textId="77777777" w:rsidR="00506801" w:rsidRDefault="00506801">
            <w:pPr>
              <w:pBdr>
                <w:top w:val="nil"/>
                <w:left w:val="nil"/>
                <w:bottom w:val="nil"/>
                <w:right w:val="nil"/>
                <w:between w:val="nil"/>
              </w:pBdr>
              <w:spacing w:line="240" w:lineRule="auto"/>
            </w:pPr>
          </w:p>
          <w:p w14:paraId="0CA05FEA" w14:textId="157FDC7E" w:rsidR="00E62934" w:rsidRDefault="00A40C1A" w:rsidP="00A40C1A">
            <w:pPr>
              <w:pBdr>
                <w:top w:val="nil"/>
                <w:left w:val="nil"/>
                <w:bottom w:val="nil"/>
                <w:right w:val="nil"/>
                <w:between w:val="nil"/>
              </w:pBdr>
              <w:spacing w:line="240" w:lineRule="auto"/>
            </w:pPr>
            <w:r>
              <w:t xml:space="preserve">This is a customized property on bundle (see section </w:t>
            </w:r>
            <w:hyperlink w:anchor="_​8.1​_Custom_Properties" w:history="1">
              <w:r w:rsidRPr="00C75F96">
                <w:rPr>
                  <w:rStyle w:val="Hyperlink"/>
                </w:rPr>
                <w:t>8.1​</w:t>
              </w:r>
            </w:hyperlink>
            <w:r>
              <w:t>) to support handling restrictions in multi-security fabric sharing.</w:t>
            </w:r>
          </w:p>
        </w:tc>
      </w:tr>
      <w:tr w:rsidR="00AC228C" w14:paraId="3892D44D" w14:textId="77777777">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430A1C" w14:textId="77777777" w:rsidR="00AC228C" w:rsidRDefault="001F3CCF">
            <w:pPr>
              <w:widowControl w:val="0"/>
              <w:pBdr>
                <w:top w:val="nil"/>
                <w:left w:val="nil"/>
                <w:bottom w:val="nil"/>
                <w:right w:val="nil"/>
                <w:between w:val="nil"/>
              </w:pBdr>
              <w:spacing w:line="240" w:lineRule="auto"/>
              <w:ind w:left="-15"/>
            </w:pPr>
            <w:r>
              <w:rPr>
                <w:rFonts w:ascii="Consolas" w:eastAsia="Consolas" w:hAnsi="Consolas" w:cs="Consolas"/>
                <w:b/>
              </w:rPr>
              <w:lastRenderedPageBreak/>
              <w:t>objects</w:t>
            </w:r>
            <w:r>
              <w:rPr>
                <w:b/>
              </w:rPr>
              <w:t xml:space="preserve"> </w:t>
            </w:r>
            <w:r>
              <w:t>(optional)</w:t>
            </w:r>
          </w:p>
        </w:tc>
        <w:tc>
          <w:tcPr>
            <w:tcW w:w="25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E7C948" w14:textId="77777777" w:rsidR="00AC228C" w:rsidRDefault="001F3CCF">
            <w:pPr>
              <w:widowControl w:val="0"/>
              <w:pBdr>
                <w:top w:val="nil"/>
                <w:left w:val="nil"/>
                <w:bottom w:val="nil"/>
                <w:right w:val="nil"/>
                <w:between w:val="nil"/>
              </w:pBdr>
              <w:spacing w:line="240" w:lineRule="auto"/>
              <w:ind w:left="15"/>
              <w:rPr>
                <w:rFonts w:ascii="Consolas" w:eastAsia="Consolas" w:hAnsi="Consolas" w:cs="Consolas"/>
                <w:color w:val="B80E3D"/>
                <w:shd w:val="clear" w:color="auto" w:fill="F9F2F4"/>
              </w:rPr>
            </w:pPr>
            <w:r>
              <w:rPr>
                <w:rFonts w:ascii="Consolas" w:eastAsia="Consolas" w:hAnsi="Consolas" w:cs="Consolas"/>
                <w:color w:val="C7254E"/>
                <w:shd w:val="clear" w:color="auto" w:fill="F9F2F4"/>
              </w:rPr>
              <w:t>list</w:t>
            </w:r>
            <w:r>
              <w:t xml:space="preserve"> of type </w:t>
            </w:r>
            <w:r>
              <w:rPr>
                <w:rFonts w:ascii="Consolas" w:eastAsia="Consolas" w:hAnsi="Consolas" w:cs="Consolas"/>
                <w:i/>
                <w:color w:val="C7254E"/>
                <w:shd w:val="clear" w:color="auto" w:fill="F9F2F4"/>
              </w:rPr>
              <w:t>&lt;STIX Object&gt;</w:t>
            </w:r>
            <w:r>
              <w:t xml:space="preserve">, </w:t>
            </w:r>
            <w:r>
              <w:rPr>
                <w:rFonts w:ascii="Consolas" w:eastAsia="Consolas" w:hAnsi="Consolas" w:cs="Consolas"/>
                <w:color w:val="C7254E"/>
                <w:shd w:val="clear" w:color="auto" w:fill="F9F2F4"/>
              </w:rPr>
              <w:t>language-content</w:t>
            </w:r>
            <w:r>
              <w:t xml:space="preserve">, or </w:t>
            </w:r>
            <w:r>
              <w:rPr>
                <w:rFonts w:ascii="Consolas" w:eastAsia="Consolas" w:hAnsi="Consolas" w:cs="Consolas"/>
                <w:color w:val="C7254E"/>
                <w:shd w:val="clear" w:color="auto" w:fill="F9F2F4"/>
              </w:rPr>
              <w:t>marking-definition</w:t>
            </w:r>
          </w:p>
        </w:tc>
        <w:tc>
          <w:tcPr>
            <w:tcW w:w="384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21CBC2" w14:textId="77777777" w:rsidR="00AC228C" w:rsidRDefault="001F3CCF">
            <w:pPr>
              <w:pBdr>
                <w:top w:val="nil"/>
                <w:left w:val="nil"/>
                <w:bottom w:val="nil"/>
                <w:right w:val="nil"/>
                <w:between w:val="nil"/>
              </w:pBdr>
              <w:spacing w:line="240" w:lineRule="auto"/>
            </w:pPr>
            <w:r>
              <w:t xml:space="preserve">Specifies a set of one or more STIX Objects. Objects in this list </w:t>
            </w:r>
            <w:r>
              <w:rPr>
                <w:b/>
              </w:rPr>
              <w:t>MUST</w:t>
            </w:r>
            <w:r>
              <w:t xml:space="preserve"> be a STIX Object (SDO, SRO or Custom Object), a Language Content object, or a Marking Definition object.</w:t>
            </w:r>
          </w:p>
        </w:tc>
      </w:tr>
    </w:tbl>
    <w:p w14:paraId="73E76D81" w14:textId="77777777" w:rsidR="00AC228C" w:rsidRDefault="00AC228C">
      <w:pPr>
        <w:pBdr>
          <w:top w:val="nil"/>
          <w:left w:val="nil"/>
          <w:bottom w:val="nil"/>
          <w:right w:val="nil"/>
          <w:between w:val="nil"/>
        </w:pBdr>
      </w:pPr>
    </w:p>
    <w:p w14:paraId="1060DE69" w14:textId="77777777" w:rsidR="00AC228C" w:rsidRDefault="001F3CCF">
      <w:pPr>
        <w:pStyle w:val="Heading2"/>
        <w:pBdr>
          <w:top w:val="nil"/>
          <w:left w:val="nil"/>
          <w:bottom w:val="nil"/>
          <w:right w:val="nil"/>
          <w:between w:val="nil"/>
        </w:pBdr>
      </w:pPr>
      <w:bookmarkStart w:id="220" w:name="_Toc528065179"/>
      <w:r>
        <w:t>​6.2​ Relationships</w:t>
      </w:r>
      <w:bookmarkEnd w:id="220"/>
    </w:p>
    <w:p w14:paraId="6F410F06" w14:textId="77777777" w:rsidR="00AC228C" w:rsidRDefault="001F3CCF">
      <w:pPr>
        <w:pBdr>
          <w:top w:val="nil"/>
          <w:left w:val="nil"/>
          <w:bottom w:val="nil"/>
          <w:right w:val="nil"/>
          <w:between w:val="nil"/>
        </w:pBdr>
      </w:pPr>
      <w:r>
        <w:t xml:space="preserve">Bundle is not a STIX Object and </w:t>
      </w:r>
      <w:r>
        <w:rPr>
          <w:b/>
        </w:rPr>
        <w:t>MUST NOT</w:t>
      </w:r>
      <w:r>
        <w:t xml:space="preserve"> have any relationships to it or from it.</w:t>
      </w:r>
    </w:p>
    <w:p w14:paraId="2DEA51D1" w14:textId="77777777" w:rsidR="00AC228C" w:rsidRDefault="001F3CCF">
      <w:pPr>
        <w:pBdr>
          <w:top w:val="nil"/>
          <w:left w:val="nil"/>
          <w:bottom w:val="nil"/>
          <w:right w:val="nil"/>
          <w:between w:val="nil"/>
        </w:pBdr>
      </w:pPr>
      <w:r>
        <w:t>​</w:t>
      </w:r>
    </w:p>
    <w:p w14:paraId="1151837D" w14:textId="77777777" w:rsidR="00AC228C" w:rsidRDefault="001F3CCF">
      <w:pPr>
        <w:pBdr>
          <w:top w:val="nil"/>
          <w:left w:val="nil"/>
          <w:bottom w:val="nil"/>
          <w:right w:val="nil"/>
          <w:between w:val="nil"/>
        </w:pBdr>
        <w:rPr>
          <w:b/>
        </w:rPr>
      </w:pPr>
      <w:r>
        <w:rPr>
          <w:b/>
        </w:rPr>
        <w:t>Examples</w:t>
      </w:r>
    </w:p>
    <w:p w14:paraId="7F2E0D9A"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24CCB9D1"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"bundle",</w:t>
      </w:r>
    </w:p>
    <w:p w14:paraId="5D015DEB"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"bundle--5d0092c5-5f74-4287-9642-33f4c354e56d",</w:t>
      </w:r>
    </w:p>
    <w:p w14:paraId="187CD5CB"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"objects": [</w:t>
      </w:r>
    </w:p>
    <w:p w14:paraId="082282EC"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2F0557B9"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"indicator",</w:t>
      </w:r>
    </w:p>
    <w:p w14:paraId="7B0332B0" w14:textId="77777777" w:rsidR="00AC228C" w:rsidRDefault="001F3CCF">
      <w:pPr>
        <w:pBdr>
          <w:top w:val="nil"/>
          <w:left w:val="nil"/>
          <w:bottom w:val="nil"/>
          <w:right w:val="nil"/>
          <w:between w:val="nil"/>
        </w:pBd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44BC8C03"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"indicator--8e2e2d2b-17d4-4cbf-938f-98ee46b3cd3f",</w:t>
      </w:r>
    </w:p>
    <w:p w14:paraId="10543585"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created_by_ref</w:t>
      </w:r>
      <w:proofErr w:type="spellEnd"/>
      <w:r>
        <w:rPr>
          <w:rFonts w:ascii="Consolas" w:eastAsia="Consolas" w:hAnsi="Consolas" w:cs="Consolas"/>
          <w:color w:val="000000"/>
          <w:sz w:val="18"/>
          <w:szCs w:val="18"/>
          <w:shd w:val="clear" w:color="auto" w:fill="EFEFEF"/>
        </w:rPr>
        <w:t>": "identity--f431f809-377b-45e0-aa1c-6a4751cae5ff",</w:t>
      </w:r>
    </w:p>
    <w:p w14:paraId="0995EE69"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"2016-04-29T14:09:00.000Z",</w:t>
      </w:r>
    </w:p>
    <w:p w14:paraId="57E7E35F"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"modified": "2016-04-29T14:09:00.000Z",</w:t>
      </w:r>
    </w:p>
    <w:p w14:paraId="760A9A4F"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object_marking_refs</w:t>
      </w:r>
      <w:proofErr w:type="spellEnd"/>
      <w:r>
        <w:rPr>
          <w:rFonts w:ascii="Consolas" w:eastAsia="Consolas" w:hAnsi="Consolas" w:cs="Consolas"/>
          <w:color w:val="000000"/>
          <w:sz w:val="18"/>
          <w:szCs w:val="18"/>
          <w:shd w:val="clear" w:color="auto" w:fill="EFEFEF"/>
        </w:rPr>
        <w:t>": ["marking-definition--089a6ecb-cc15-43cc-9494-767639779123"],</w:t>
      </w:r>
    </w:p>
    <w:p w14:paraId="0FCED0FF"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"name": "Poison Ivy Malware",</w:t>
      </w:r>
    </w:p>
    <w:p w14:paraId="0C3489B3"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"description": "This file is part of Poison Ivy",</w:t>
      </w:r>
    </w:p>
    <w:p w14:paraId="5693614E"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"pattern": "[</w:t>
      </w:r>
      <w:proofErr w:type="gramStart"/>
      <w:r>
        <w:rPr>
          <w:rFonts w:ascii="Consolas" w:eastAsia="Consolas" w:hAnsi="Consolas" w:cs="Consolas"/>
          <w:color w:val="000000"/>
          <w:sz w:val="18"/>
          <w:szCs w:val="18"/>
          <w:shd w:val="clear" w:color="auto" w:fill="EFEFEF"/>
        </w:rPr>
        <w:t>file:hashes</w:t>
      </w:r>
      <w:proofErr w:type="gramEnd"/>
      <w:r>
        <w:rPr>
          <w:rFonts w:ascii="Consolas" w:eastAsia="Consolas" w:hAnsi="Consolas" w:cs="Consolas"/>
          <w:color w:val="000000"/>
          <w:sz w:val="18"/>
          <w:szCs w:val="18"/>
          <w:shd w:val="clear" w:color="auto" w:fill="EFEFEF"/>
        </w:rPr>
        <w:t>.</w:t>
      </w:r>
      <w:r>
        <w:rPr>
          <w:rFonts w:ascii="Consolas" w:eastAsia="Consolas" w:hAnsi="Consolas" w:cs="Consolas"/>
          <w:sz w:val="18"/>
          <w:szCs w:val="18"/>
          <w:shd w:val="clear" w:color="auto" w:fill="EFEFEF"/>
        </w:rPr>
        <w:t>'</w:t>
      </w:r>
      <w:r>
        <w:rPr>
          <w:rFonts w:ascii="Consolas" w:eastAsia="Consolas" w:hAnsi="Consolas" w:cs="Consolas"/>
          <w:color w:val="000000"/>
          <w:sz w:val="18"/>
          <w:szCs w:val="18"/>
          <w:shd w:val="clear" w:color="auto" w:fill="EFEFEF"/>
        </w:rPr>
        <w:t>SHA-256</w:t>
      </w:r>
      <w:r>
        <w:rPr>
          <w:rFonts w:ascii="Consolas" w:eastAsia="Consolas" w:hAnsi="Consolas" w:cs="Consolas"/>
          <w:sz w:val="18"/>
          <w:szCs w:val="18"/>
          <w:shd w:val="clear" w:color="auto" w:fill="EFEFEF"/>
        </w:rPr>
        <w:t>'</w:t>
      </w:r>
      <w:r>
        <w:rPr>
          <w:rFonts w:ascii="Consolas" w:eastAsia="Consolas" w:hAnsi="Consolas" w:cs="Consolas"/>
          <w:color w:val="000000"/>
          <w:sz w:val="18"/>
          <w:szCs w:val="18"/>
          <w:shd w:val="clear" w:color="auto" w:fill="EFEFEF"/>
        </w:rPr>
        <w:t xml:space="preserve"> = 'aec070645fe53ee3b3763059376134f058cc337247c978add178b6ccdfb0019f']"</w:t>
      </w:r>
    </w:p>
    <w:p w14:paraId="6F08DFE6"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42827058" w14:textId="77777777" w:rsidR="00AC228C" w:rsidRDefault="001F3CCF">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11CA820" w14:textId="77777777" w:rsidR="00AC228C" w:rsidRDefault="001F3CCF">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636AAA64" w14:textId="77777777" w:rsidR="00AC228C" w:rsidRDefault="001F3CCF">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0E17A535" w14:textId="77777777" w:rsidR="00AC228C" w:rsidRDefault="001F3CCF">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"marking-definition--34098fce-860f-48ae-8e50-ebd3cc5e41da",</w:t>
      </w:r>
    </w:p>
    <w:p w14:paraId="3C29A4CA" w14:textId="77777777" w:rsidR="00AC228C" w:rsidRDefault="001F3CCF">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14:paraId="24A3BE9D" w14:textId="77777777" w:rsidR="00AC228C" w:rsidRDefault="001F3CCF">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definition_type</w:t>
      </w:r>
      <w:proofErr w:type="spellEnd"/>
      <w:r>
        <w:rPr>
          <w:rFonts w:ascii="Consolas" w:eastAsia="Consolas" w:hAnsi="Consolas" w:cs="Consolas"/>
          <w:sz w:val="18"/>
          <w:szCs w:val="18"/>
          <w:shd w:val="clear" w:color="auto" w:fill="EFEFEF"/>
        </w:rPr>
        <w:t>":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w:t>
      </w:r>
    </w:p>
    <w:p w14:paraId="38D44FB9" w14:textId="77777777" w:rsidR="00AC228C" w:rsidRDefault="001F3CCF">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 {</w:t>
      </w:r>
    </w:p>
    <w:p w14:paraId="44033902" w14:textId="77777777" w:rsidR="00AC228C" w:rsidRDefault="001F3CCF">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 "green"</w:t>
      </w:r>
    </w:p>
    <w:p w14:paraId="4AAEE289" w14:textId="77777777" w:rsidR="00AC228C" w:rsidRDefault="001F3CCF">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32356F52" w14:textId="77777777" w:rsidR="00AC228C" w:rsidRDefault="001F3CCF">
      <w:pPr>
        <w:spacing w:line="240" w:lineRule="auto"/>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46FC768E"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5E5CF04A" w14:textId="77777777" w:rsidR="00AC228C" w:rsidRDefault="001F3CCF">
      <w:pPr>
        <w:pBdr>
          <w:top w:val="nil"/>
          <w:left w:val="nil"/>
          <w:bottom w:val="nil"/>
          <w:right w:val="nil"/>
          <w:between w:val="nil"/>
        </w:pBdr>
        <w:spacing w:line="240" w:lineRule="auto"/>
        <w:rPr>
          <w:rFonts w:ascii="Consolas" w:eastAsia="Consolas" w:hAnsi="Consolas" w:cs="Consolas"/>
          <w:sz w:val="18"/>
          <w:szCs w:val="18"/>
          <w:shd w:val="clear" w:color="auto" w:fill="CFE2F3"/>
        </w:rPr>
      </w:pPr>
      <w:r>
        <w:rPr>
          <w:rFonts w:ascii="Consolas" w:eastAsia="Consolas" w:hAnsi="Consolas" w:cs="Consolas"/>
          <w:color w:val="000000"/>
          <w:sz w:val="18"/>
          <w:szCs w:val="18"/>
          <w:shd w:val="clear" w:color="auto" w:fill="EFEFEF"/>
        </w:rPr>
        <w:t>}</w:t>
      </w:r>
    </w:p>
    <w:p w14:paraId="2E7B2465" w14:textId="77777777" w:rsidR="00AC228C" w:rsidRDefault="00AC228C">
      <w:pPr>
        <w:pBdr>
          <w:top w:val="nil"/>
          <w:left w:val="nil"/>
          <w:bottom w:val="nil"/>
          <w:right w:val="nil"/>
          <w:between w:val="nil"/>
        </w:pBdr>
      </w:pPr>
    </w:p>
    <w:p w14:paraId="4530048B" w14:textId="77777777" w:rsidR="00AC228C" w:rsidRDefault="00AC228C">
      <w:pPr>
        <w:pBdr>
          <w:top w:val="nil"/>
          <w:left w:val="nil"/>
          <w:bottom w:val="nil"/>
          <w:right w:val="nil"/>
          <w:between w:val="nil"/>
        </w:pBdr>
      </w:pPr>
    </w:p>
    <w:p w14:paraId="5E2B17C5" w14:textId="77777777" w:rsidR="00AC228C" w:rsidRDefault="001F3CCF">
      <w:pPr>
        <w:pBdr>
          <w:top w:val="nil"/>
          <w:left w:val="nil"/>
          <w:bottom w:val="nil"/>
          <w:right w:val="nil"/>
          <w:between w:val="nil"/>
        </w:pBdr>
      </w:pPr>
      <w:r>
        <w:br w:type="page"/>
      </w:r>
    </w:p>
    <w:p w14:paraId="516429C0" w14:textId="77777777" w:rsidR="00AC228C" w:rsidRDefault="002853D7">
      <w:pPr>
        <w:pStyle w:val="Heading1"/>
        <w:pBdr>
          <w:top w:val="nil"/>
          <w:left w:val="nil"/>
          <w:bottom w:val="nil"/>
          <w:right w:val="nil"/>
          <w:between w:val="nil"/>
        </w:pBdr>
        <w:rPr>
          <w:vertAlign w:val="superscript"/>
        </w:rPr>
      </w:pPr>
      <w:bookmarkStart w:id="221" w:name="_Toc528065180"/>
      <w:r>
        <w:rPr>
          <w:noProof/>
        </w:rPr>
        <w:lastRenderedPageBreak/>
        <w:pict w14:anchorId="555880CE">
          <v:rect id="_x0000_i1026" alt="" style="width:468pt;height:.05pt;mso-width-percent:0;mso-height-percent:0;mso-width-percent:0;mso-height-percent:0" o:hralign="center" o:hrstd="t" o:hr="t" fillcolor="#a0a0a0" stroked="f"/>
        </w:pict>
      </w:r>
      <w:r w:rsidR="001F3CCF">
        <w:t>​8​ Customizing STIX™</w:t>
      </w:r>
      <w:bookmarkEnd w:id="221"/>
    </w:p>
    <w:p w14:paraId="0AA28425" w14:textId="77777777" w:rsidR="00AC228C" w:rsidRDefault="001F3CCF">
      <w:pPr>
        <w:pBdr>
          <w:top w:val="nil"/>
          <w:left w:val="nil"/>
          <w:bottom w:val="nil"/>
          <w:right w:val="nil"/>
          <w:between w:val="nil"/>
        </w:pBdr>
      </w:pPr>
      <w:r>
        <w:t>There are two primary means to customize STIX: Custom Properties, and Custom Objects. Custom Properties provides a mechanism and requirements for adding properties not defined by this specification to existing STIX Objects. Custom Objects, on the other hand, provides a mechanism and requirements to create custom STIX Objects (objects not defined by this specification).</w:t>
      </w:r>
    </w:p>
    <w:p w14:paraId="17B4274E" w14:textId="77777777" w:rsidR="00AC228C" w:rsidRDefault="00AC228C">
      <w:pPr>
        <w:pBdr>
          <w:top w:val="nil"/>
          <w:left w:val="nil"/>
          <w:bottom w:val="nil"/>
          <w:right w:val="nil"/>
          <w:between w:val="nil"/>
        </w:pBdr>
      </w:pPr>
    </w:p>
    <w:p w14:paraId="7554A716" w14:textId="77777777" w:rsidR="00AC228C" w:rsidRDefault="001F3CCF">
      <w:pPr>
        <w:pBdr>
          <w:top w:val="nil"/>
          <w:left w:val="nil"/>
          <w:bottom w:val="nil"/>
          <w:right w:val="nil"/>
          <w:between w:val="nil"/>
        </w:pBdr>
      </w:pPr>
      <w:r>
        <w:t xml:space="preserve">A consumer that receives a STIX document containing Custom Properties or Objects it does not understand </w:t>
      </w:r>
      <w:r>
        <w:rPr>
          <w:b/>
        </w:rPr>
        <w:t>MAY</w:t>
      </w:r>
      <w:r>
        <w:t xml:space="preserve"> refuse to process the document or </w:t>
      </w:r>
      <w:r>
        <w:rPr>
          <w:b/>
        </w:rPr>
        <w:t>MAY</w:t>
      </w:r>
      <w:r>
        <w:t xml:space="preserve"> ignore those properties or objects and continue processing the document.</w:t>
      </w:r>
    </w:p>
    <w:p w14:paraId="4B9AE955" w14:textId="77777777" w:rsidR="00AC228C" w:rsidRDefault="00AC228C">
      <w:pPr>
        <w:pBdr>
          <w:top w:val="nil"/>
          <w:left w:val="nil"/>
          <w:bottom w:val="nil"/>
          <w:right w:val="nil"/>
          <w:between w:val="nil"/>
        </w:pBdr>
        <w:rPr>
          <w:i/>
        </w:rPr>
      </w:pPr>
    </w:p>
    <w:p w14:paraId="10F642EA" w14:textId="77777777" w:rsidR="00AC228C" w:rsidRDefault="001F3CCF">
      <w:pPr>
        <w:pBdr>
          <w:top w:val="nil"/>
          <w:left w:val="nil"/>
          <w:bottom w:val="nil"/>
          <w:right w:val="nil"/>
          <w:between w:val="nil"/>
        </w:pBdr>
      </w:pPr>
      <w:r>
        <w:t xml:space="preserve">Producers of STIX documents that contain Custom Properties or Objects should recognize that consumers may not understand them and may ignore them. Producers should define any Custom Properties and Objects they use, along with any rules for processing them, and make these definitions and rules accessible to any potential consumers. This specification does not specify a process for doing this. </w:t>
      </w:r>
    </w:p>
    <w:p w14:paraId="5271C719" w14:textId="77777777" w:rsidR="00AC228C" w:rsidRDefault="001F3CCF">
      <w:pPr>
        <w:pStyle w:val="Heading2"/>
        <w:pBdr>
          <w:top w:val="nil"/>
          <w:left w:val="nil"/>
          <w:bottom w:val="nil"/>
          <w:right w:val="nil"/>
          <w:between w:val="nil"/>
        </w:pBdr>
      </w:pPr>
      <w:bookmarkStart w:id="222" w:name="_​8.1​_Custom_Properties"/>
      <w:bookmarkStart w:id="223" w:name="_Toc528065181"/>
      <w:bookmarkEnd w:id="222"/>
      <w:r>
        <w:t>​8.1​ Custom Properties</w:t>
      </w:r>
      <w:bookmarkEnd w:id="223"/>
    </w:p>
    <w:p w14:paraId="71EFFDD8" w14:textId="77777777" w:rsidR="00AC228C" w:rsidRDefault="001F3CCF">
      <w:pPr>
        <w:pBdr>
          <w:top w:val="nil"/>
          <w:left w:val="nil"/>
          <w:bottom w:val="nil"/>
          <w:right w:val="nil"/>
          <w:between w:val="nil"/>
        </w:pBdr>
      </w:pPr>
      <w:r>
        <w:t xml:space="preserve">There will be cases where certain information exchanges can be improved by adding properties that are neither specified nor reserved in this document; these properties are called </w:t>
      </w:r>
      <w:r>
        <w:rPr>
          <w:b/>
        </w:rPr>
        <w:t>Custom Properties</w:t>
      </w:r>
      <w:r>
        <w:t>. This section provides guidance and requirements for how producers can use Custom Properties and how consumers should interpret them in order to extend STIX in an interoperable manner.</w:t>
      </w:r>
    </w:p>
    <w:p w14:paraId="1EEA39A9" w14:textId="34368574" w:rsidR="00AC228C" w:rsidRDefault="001F3CCF">
      <w:pPr>
        <w:pStyle w:val="Heading3"/>
        <w:pBdr>
          <w:top w:val="nil"/>
          <w:left w:val="nil"/>
          <w:bottom w:val="nil"/>
          <w:right w:val="nil"/>
          <w:between w:val="nil"/>
        </w:pBdr>
      </w:pPr>
      <w:bookmarkStart w:id="224" w:name="_Toc528065182"/>
      <w:r>
        <w:t>​8.1.1​ Requirements</w:t>
      </w:r>
      <w:bookmarkEnd w:id="224"/>
    </w:p>
    <w:p w14:paraId="1AB2DB58" w14:textId="77777777" w:rsidR="00AC228C" w:rsidRDefault="001F3CCF">
      <w:pPr>
        <w:numPr>
          <w:ilvl w:val="0"/>
          <w:numId w:val="5"/>
        </w:numPr>
        <w:pBdr>
          <w:top w:val="nil"/>
          <w:left w:val="nil"/>
          <w:bottom w:val="nil"/>
          <w:right w:val="nil"/>
          <w:between w:val="nil"/>
        </w:pBdr>
        <w:contextualSpacing/>
      </w:pPr>
      <w:r>
        <w:t xml:space="preserve">A STIX Object </w:t>
      </w:r>
      <w:r>
        <w:rPr>
          <w:b/>
        </w:rPr>
        <w:t>MAY</w:t>
      </w:r>
      <w:r>
        <w:t xml:space="preserve"> have any number of Custom Properties.</w:t>
      </w:r>
    </w:p>
    <w:p w14:paraId="5A95755E" w14:textId="77777777" w:rsidR="00AC228C" w:rsidRDefault="001F3CCF">
      <w:pPr>
        <w:numPr>
          <w:ilvl w:val="0"/>
          <w:numId w:val="5"/>
        </w:numPr>
        <w:pBdr>
          <w:top w:val="nil"/>
          <w:left w:val="nil"/>
          <w:bottom w:val="nil"/>
          <w:right w:val="nil"/>
          <w:between w:val="nil"/>
        </w:pBdr>
        <w:contextualSpacing/>
      </w:pPr>
      <w:r>
        <w:t xml:space="preserve">Custom Property names </w:t>
      </w:r>
      <w:r>
        <w:rPr>
          <w:b/>
        </w:rPr>
        <w:t>MUST</w:t>
      </w:r>
      <w:r>
        <w:t xml:space="preserve"> be in ASCII and </w:t>
      </w:r>
      <w:r>
        <w:rPr>
          <w:b/>
        </w:rPr>
        <w:t>MUST</w:t>
      </w:r>
      <w:r>
        <w:t xml:space="preserve"> only contain the characters a–z (lowercase ASCII), 0–9, and underscore (_).</w:t>
      </w:r>
    </w:p>
    <w:p w14:paraId="32C46C0B" w14:textId="77777777" w:rsidR="00AC228C" w:rsidRDefault="001F3CCF">
      <w:pPr>
        <w:numPr>
          <w:ilvl w:val="0"/>
          <w:numId w:val="5"/>
        </w:numPr>
        <w:pBdr>
          <w:top w:val="nil"/>
          <w:left w:val="nil"/>
          <w:bottom w:val="nil"/>
          <w:right w:val="nil"/>
          <w:between w:val="nil"/>
        </w:pBdr>
        <w:contextualSpacing/>
      </w:pPr>
      <w:r>
        <w:t xml:space="preserve">Custom Property names </w:t>
      </w:r>
      <w:r>
        <w:rPr>
          <w:b/>
        </w:rPr>
        <w:t>SHOULD</w:t>
      </w:r>
      <w:r>
        <w:t xml:space="preserve"> start with “x_” followed by a source unique identifier (such as a domain name with dots replaced by underscores), an underscore and then the name. For example, </w:t>
      </w:r>
      <w:proofErr w:type="spellStart"/>
      <w:r>
        <w:rPr>
          <w:rFonts w:ascii="Consolas" w:eastAsia="Consolas" w:hAnsi="Consolas" w:cs="Consolas"/>
          <w:b/>
        </w:rPr>
        <w:t>x_example_com_customfield</w:t>
      </w:r>
      <w:proofErr w:type="spellEnd"/>
      <w:r>
        <w:t xml:space="preserve">. </w:t>
      </w:r>
    </w:p>
    <w:p w14:paraId="3471B41E" w14:textId="77777777" w:rsidR="00AC228C" w:rsidRDefault="001F3CCF">
      <w:pPr>
        <w:numPr>
          <w:ilvl w:val="0"/>
          <w:numId w:val="5"/>
        </w:numPr>
        <w:pBdr>
          <w:top w:val="nil"/>
          <w:left w:val="nil"/>
          <w:bottom w:val="nil"/>
          <w:right w:val="nil"/>
          <w:between w:val="nil"/>
        </w:pBdr>
        <w:contextualSpacing/>
      </w:pPr>
      <w:r>
        <w:t xml:space="preserve">Custom Property names </w:t>
      </w:r>
      <w:r>
        <w:rPr>
          <w:b/>
        </w:rPr>
        <w:t>MUST</w:t>
      </w:r>
      <w:r>
        <w:t xml:space="preserve"> have a minimum length of 3 ASCII characters.</w:t>
      </w:r>
    </w:p>
    <w:p w14:paraId="0917BFBD" w14:textId="77777777" w:rsidR="00AC228C" w:rsidRDefault="001F3CCF">
      <w:pPr>
        <w:numPr>
          <w:ilvl w:val="0"/>
          <w:numId w:val="5"/>
        </w:numPr>
        <w:pBdr>
          <w:top w:val="nil"/>
          <w:left w:val="nil"/>
          <w:bottom w:val="nil"/>
          <w:right w:val="nil"/>
          <w:between w:val="nil"/>
        </w:pBdr>
        <w:contextualSpacing/>
      </w:pPr>
      <w:r>
        <w:t xml:space="preserve">Custom Property names </w:t>
      </w:r>
      <w:r>
        <w:rPr>
          <w:b/>
        </w:rPr>
        <w:t>MUST</w:t>
      </w:r>
      <w:r>
        <w:t xml:space="preserve"> be no longer than 250 ASCII characters in length.</w:t>
      </w:r>
    </w:p>
    <w:p w14:paraId="6F236B28" w14:textId="77777777" w:rsidR="00AC228C" w:rsidRDefault="001F3CCF">
      <w:pPr>
        <w:numPr>
          <w:ilvl w:val="0"/>
          <w:numId w:val="5"/>
        </w:numPr>
        <w:pBdr>
          <w:top w:val="nil"/>
          <w:left w:val="nil"/>
          <w:bottom w:val="nil"/>
          <w:right w:val="nil"/>
          <w:between w:val="nil"/>
        </w:pBdr>
        <w:contextualSpacing/>
      </w:pPr>
      <w:r>
        <w:t xml:space="preserve">Custom Property names that do not start with “x_” may be used in a future version of the specification for a different meaning. If compatibility with future versions of this specification is required, the “x_” prefix </w:t>
      </w:r>
      <w:r>
        <w:rPr>
          <w:b/>
        </w:rPr>
        <w:t>MUST</w:t>
      </w:r>
      <w:r>
        <w:t xml:space="preserve"> be used.</w:t>
      </w:r>
    </w:p>
    <w:p w14:paraId="3CD2D1E5" w14:textId="77777777" w:rsidR="00AC228C" w:rsidRDefault="001F3CCF">
      <w:pPr>
        <w:numPr>
          <w:ilvl w:val="0"/>
          <w:numId w:val="5"/>
        </w:numPr>
        <w:pBdr>
          <w:top w:val="nil"/>
          <w:left w:val="nil"/>
          <w:bottom w:val="nil"/>
          <w:right w:val="nil"/>
          <w:between w:val="nil"/>
        </w:pBdr>
        <w:contextualSpacing/>
      </w:pPr>
      <w:r>
        <w:t xml:space="preserve">Custom Properties </w:t>
      </w:r>
      <w:r>
        <w:rPr>
          <w:b/>
        </w:rPr>
        <w:t xml:space="preserve">SHOULD </w:t>
      </w:r>
      <w:r>
        <w:t xml:space="preserve">only be used when there </w:t>
      </w:r>
      <w:proofErr w:type="gramStart"/>
      <w:r>
        <w:t>is</w:t>
      </w:r>
      <w:proofErr w:type="gramEnd"/>
      <w:r>
        <w:t xml:space="preserve"> no existing properties defined by the STIX specification that fulfils that need.</w:t>
      </w:r>
    </w:p>
    <w:p w14:paraId="7ECB1B79" w14:textId="77777777" w:rsidR="00AC228C" w:rsidRDefault="00AC228C">
      <w:pPr>
        <w:pBdr>
          <w:top w:val="nil"/>
          <w:left w:val="nil"/>
          <w:bottom w:val="nil"/>
          <w:right w:val="nil"/>
          <w:between w:val="nil"/>
        </w:pBdr>
      </w:pPr>
    </w:p>
    <w:p w14:paraId="50E9F6A1" w14:textId="77777777" w:rsidR="00AC228C" w:rsidRDefault="001F3CCF">
      <w:pPr>
        <w:pBdr>
          <w:top w:val="nil"/>
          <w:left w:val="nil"/>
          <w:bottom w:val="nil"/>
          <w:right w:val="nil"/>
          <w:between w:val="nil"/>
        </w:pBdr>
        <w:rPr>
          <w:b/>
        </w:rPr>
      </w:pPr>
      <w:r>
        <w:rPr>
          <w:b/>
        </w:rPr>
        <w:t>Examples</w:t>
      </w:r>
    </w:p>
    <w:p w14:paraId="3AA75A20"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41395D15"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50B4D834"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x_acme_org_confidence</w:t>
      </w:r>
      <w:proofErr w:type="spellEnd"/>
      <w:r>
        <w:rPr>
          <w:rFonts w:ascii="Consolas" w:eastAsia="Consolas" w:hAnsi="Consolas" w:cs="Consolas"/>
          <w:color w:val="000000"/>
          <w:sz w:val="18"/>
          <w:szCs w:val="18"/>
          <w:shd w:val="clear" w:color="auto" w:fill="EFEFEF"/>
        </w:rPr>
        <w:t>": 10,</w:t>
      </w:r>
    </w:p>
    <w:p w14:paraId="44D71A1B"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x_acme_org_scoring</w:t>
      </w:r>
      <w:proofErr w:type="spellEnd"/>
      <w:r>
        <w:rPr>
          <w:rFonts w:ascii="Consolas" w:eastAsia="Consolas" w:hAnsi="Consolas" w:cs="Consolas"/>
          <w:color w:val="000000"/>
          <w:sz w:val="18"/>
          <w:szCs w:val="18"/>
          <w:shd w:val="clear" w:color="auto" w:fill="EFEFEF"/>
        </w:rPr>
        <w:t>": {</w:t>
      </w:r>
    </w:p>
    <w:p w14:paraId="0B116823"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"impact": "high",</w:t>
      </w:r>
    </w:p>
    <w:p w14:paraId="35D4B087"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"probability": "low"</w:t>
      </w:r>
    </w:p>
    <w:p w14:paraId="3B84EC28"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75648E73"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lastRenderedPageBreak/>
        <w:t xml:space="preserve">  ...</w:t>
      </w:r>
    </w:p>
    <w:p w14:paraId="2DB9BC67" w14:textId="77777777" w:rsidR="00AC228C" w:rsidRDefault="001F3CCF">
      <w:pPr>
        <w:pBdr>
          <w:top w:val="nil"/>
          <w:left w:val="nil"/>
          <w:bottom w:val="nil"/>
          <w:right w:val="nil"/>
          <w:between w:val="nil"/>
        </w:pBdr>
        <w:spacing w:line="240" w:lineRule="auto"/>
        <w:rPr>
          <w:rFonts w:ascii="Consolas" w:eastAsia="Consolas" w:hAnsi="Consolas" w:cs="Consolas"/>
          <w:sz w:val="18"/>
          <w:szCs w:val="18"/>
          <w:shd w:val="clear" w:color="auto" w:fill="CFE2F3"/>
        </w:rPr>
      </w:pPr>
      <w:r>
        <w:rPr>
          <w:rFonts w:ascii="Consolas" w:eastAsia="Consolas" w:hAnsi="Consolas" w:cs="Consolas"/>
          <w:color w:val="000000"/>
          <w:sz w:val="18"/>
          <w:szCs w:val="18"/>
          <w:shd w:val="clear" w:color="auto" w:fill="EFEFEF"/>
        </w:rPr>
        <w:t>}</w:t>
      </w:r>
    </w:p>
    <w:p w14:paraId="497D812D" w14:textId="77777777" w:rsidR="00AC228C" w:rsidRDefault="001F3CCF">
      <w:pPr>
        <w:pStyle w:val="Heading2"/>
        <w:pBdr>
          <w:top w:val="nil"/>
          <w:left w:val="nil"/>
          <w:bottom w:val="nil"/>
          <w:right w:val="nil"/>
          <w:between w:val="nil"/>
        </w:pBdr>
      </w:pPr>
      <w:bookmarkStart w:id="225" w:name="_Toc528065183"/>
      <w:r>
        <w:t>​8.2​ Custom Objects</w:t>
      </w:r>
      <w:bookmarkEnd w:id="225"/>
    </w:p>
    <w:p w14:paraId="6ED1794E" w14:textId="77777777" w:rsidR="00AC228C" w:rsidRDefault="001F3CCF">
      <w:pPr>
        <w:pBdr>
          <w:top w:val="nil"/>
          <w:left w:val="nil"/>
          <w:bottom w:val="nil"/>
          <w:right w:val="nil"/>
          <w:between w:val="nil"/>
        </w:pBdr>
      </w:pPr>
      <w:r>
        <w:t xml:space="preserve">There will be cases where certain information exchanges can be improved by adding objects that are not specified nor reserved in this document; these objects are called </w:t>
      </w:r>
      <w:r>
        <w:rPr>
          <w:b/>
        </w:rPr>
        <w:t>Custom Objects</w:t>
      </w:r>
      <w:r>
        <w:t>. This section provides guidance and requirements for how producers can use Custom Objects and how consumers should interpret them in order to extend STIX in an interoperable manner.</w:t>
      </w:r>
    </w:p>
    <w:p w14:paraId="75279CFE" w14:textId="77777777" w:rsidR="00AC228C" w:rsidRDefault="001F3CCF">
      <w:pPr>
        <w:pStyle w:val="Heading3"/>
        <w:pBdr>
          <w:top w:val="nil"/>
          <w:left w:val="nil"/>
          <w:bottom w:val="nil"/>
          <w:right w:val="nil"/>
          <w:between w:val="nil"/>
        </w:pBdr>
      </w:pPr>
      <w:bookmarkStart w:id="226" w:name="_Toc528065184"/>
      <w:r>
        <w:t>​8.2.1​ Requirements</w:t>
      </w:r>
      <w:bookmarkEnd w:id="226"/>
    </w:p>
    <w:p w14:paraId="0BBEBFA0" w14:textId="77777777" w:rsidR="00AC228C" w:rsidRDefault="001F3CCF">
      <w:pPr>
        <w:numPr>
          <w:ilvl w:val="0"/>
          <w:numId w:val="5"/>
        </w:numPr>
        <w:pBdr>
          <w:top w:val="nil"/>
          <w:left w:val="nil"/>
          <w:bottom w:val="nil"/>
          <w:right w:val="nil"/>
          <w:between w:val="nil"/>
        </w:pBdr>
        <w:contextualSpacing/>
      </w:pPr>
      <w:r>
        <w:t xml:space="preserve">Producers </w:t>
      </w:r>
      <w:r>
        <w:rPr>
          <w:b/>
        </w:rPr>
        <w:t>MAY</w:t>
      </w:r>
      <w:r>
        <w:t xml:space="preserve"> include any number of Custom Objects in STIX documents.</w:t>
      </w:r>
    </w:p>
    <w:p w14:paraId="2FCA20A3" w14:textId="77777777" w:rsidR="00AC228C" w:rsidRDefault="001F3CCF">
      <w:pPr>
        <w:numPr>
          <w:ilvl w:val="0"/>
          <w:numId w:val="5"/>
        </w:numPr>
        <w:pBdr>
          <w:top w:val="nil"/>
          <w:left w:val="nil"/>
          <w:bottom w:val="nil"/>
          <w:right w:val="nil"/>
          <w:between w:val="nil"/>
        </w:pBdr>
        <w:contextualSpacing/>
      </w:pPr>
      <w:r>
        <w:t xml:space="preserve">Custom Objects </w:t>
      </w:r>
      <w:r>
        <w:rPr>
          <w:b/>
        </w:rPr>
        <w:t>MUST</w:t>
      </w:r>
      <w:r>
        <w:t xml:space="preserve"> support the Common Properties as defined in section </w:t>
      </w:r>
      <w:hyperlink w:anchor="_xzbicbtscatx">
        <w:r>
          <w:rPr>
            <w:color w:val="1155CC"/>
            <w:u w:val="single"/>
          </w:rPr>
          <w:t>3.1</w:t>
        </w:r>
      </w:hyperlink>
      <w:r>
        <w:t xml:space="preserve">. </w:t>
      </w:r>
    </w:p>
    <w:p w14:paraId="7852D9F0" w14:textId="77777777" w:rsidR="00AC228C" w:rsidRDefault="001F3CCF">
      <w:pPr>
        <w:numPr>
          <w:ilvl w:val="1"/>
          <w:numId w:val="5"/>
        </w:numPr>
        <w:pBdr>
          <w:top w:val="nil"/>
          <w:left w:val="nil"/>
          <w:bottom w:val="nil"/>
          <w:right w:val="nil"/>
          <w:between w:val="nil"/>
        </w:pBdr>
        <w:contextualSpacing/>
      </w:pPr>
      <w:r>
        <w:t xml:space="preserve">The definitions of these properties are the same as those defined in Common Properties and therefore those properties </w:t>
      </w:r>
      <w:r>
        <w:rPr>
          <w:b/>
        </w:rPr>
        <w:t xml:space="preserve">MUST NOT </w:t>
      </w:r>
      <w:r>
        <w:t>be used to represent the custom properties in the object.</w:t>
      </w:r>
    </w:p>
    <w:p w14:paraId="1D7FCC64" w14:textId="77777777" w:rsidR="00AC228C" w:rsidRDefault="001F3CCF">
      <w:pPr>
        <w:numPr>
          <w:ilvl w:val="0"/>
          <w:numId w:val="5"/>
        </w:numPr>
        <w:pBdr>
          <w:top w:val="nil"/>
          <w:left w:val="nil"/>
          <w:bottom w:val="nil"/>
          <w:right w:val="nil"/>
          <w:between w:val="nil"/>
        </w:pBdr>
        <w:contextualSpacing/>
      </w:pPr>
      <w:r>
        <w:t xml:space="preserve">The </w:t>
      </w:r>
      <w:r>
        <w:rPr>
          <w:rFonts w:ascii="Consolas" w:eastAsia="Consolas" w:hAnsi="Consolas" w:cs="Consolas"/>
          <w:b/>
        </w:rPr>
        <w:t>type</w:t>
      </w:r>
      <w:r>
        <w:t xml:space="preserve"> property in a Custom Object </w:t>
      </w:r>
      <w:r>
        <w:rPr>
          <w:b/>
        </w:rPr>
        <w:t>MUST</w:t>
      </w:r>
      <w:r>
        <w:t xml:space="preserve"> be in ASCII and </w:t>
      </w:r>
      <w:r>
        <w:rPr>
          <w:b/>
        </w:rPr>
        <w:t>MUST</w:t>
      </w:r>
      <w:r>
        <w:t xml:space="preserve"> only contain the characters a–z (lowercase ASCII), 0–9, and hyphen (-).</w:t>
      </w:r>
    </w:p>
    <w:p w14:paraId="4AD0EA13" w14:textId="77777777" w:rsidR="00AC228C" w:rsidRDefault="001F3CCF">
      <w:pPr>
        <w:numPr>
          <w:ilvl w:val="0"/>
          <w:numId w:val="5"/>
        </w:numPr>
        <w:pBdr>
          <w:top w:val="nil"/>
          <w:left w:val="nil"/>
          <w:bottom w:val="nil"/>
          <w:right w:val="nil"/>
          <w:between w:val="nil"/>
        </w:pBdr>
        <w:contextualSpacing/>
      </w:pPr>
      <w:r>
        <w:t xml:space="preserve">The </w:t>
      </w:r>
      <w:r>
        <w:rPr>
          <w:rFonts w:ascii="Consolas" w:eastAsia="Consolas" w:hAnsi="Consolas" w:cs="Consolas"/>
          <w:b/>
        </w:rPr>
        <w:t>type</w:t>
      </w:r>
      <w:r>
        <w:t xml:space="preserve"> property </w:t>
      </w:r>
      <w:r>
        <w:rPr>
          <w:b/>
        </w:rPr>
        <w:t>MUST NOT</w:t>
      </w:r>
      <w:r>
        <w:t xml:space="preserve"> contain a hyphen (-) character immediately following another hyphen (-) character.</w:t>
      </w:r>
    </w:p>
    <w:p w14:paraId="4BB0BB42" w14:textId="77777777" w:rsidR="00AC228C" w:rsidRDefault="001F3CCF">
      <w:pPr>
        <w:numPr>
          <w:ilvl w:val="0"/>
          <w:numId w:val="5"/>
        </w:numPr>
        <w:pBdr>
          <w:top w:val="nil"/>
          <w:left w:val="nil"/>
          <w:bottom w:val="nil"/>
          <w:right w:val="nil"/>
          <w:between w:val="nil"/>
        </w:pBdr>
        <w:contextualSpacing/>
      </w:pPr>
      <w:r>
        <w:t xml:space="preserve">Custom Object names </w:t>
      </w:r>
      <w:r>
        <w:rPr>
          <w:b/>
        </w:rPr>
        <w:t>MUST</w:t>
      </w:r>
      <w:r>
        <w:t xml:space="preserve"> have a minimum length of 3 ASCII characters.</w:t>
      </w:r>
    </w:p>
    <w:p w14:paraId="560CC371" w14:textId="77777777" w:rsidR="00AC228C" w:rsidRDefault="001F3CCF">
      <w:pPr>
        <w:numPr>
          <w:ilvl w:val="0"/>
          <w:numId w:val="5"/>
        </w:numPr>
        <w:pBdr>
          <w:top w:val="nil"/>
          <w:left w:val="nil"/>
          <w:bottom w:val="nil"/>
          <w:right w:val="nil"/>
          <w:between w:val="nil"/>
        </w:pBdr>
        <w:contextualSpacing/>
      </w:pPr>
      <w:r>
        <w:t xml:space="preserve">Custom Object names </w:t>
      </w:r>
      <w:r>
        <w:rPr>
          <w:b/>
        </w:rPr>
        <w:t>MUST</w:t>
      </w:r>
      <w:r>
        <w:t xml:space="preserve"> be no longer than 250 ASCII characters in length.</w:t>
      </w:r>
    </w:p>
    <w:p w14:paraId="42B2B88B" w14:textId="77777777" w:rsidR="00AC228C" w:rsidRDefault="001F3CCF">
      <w:pPr>
        <w:numPr>
          <w:ilvl w:val="0"/>
          <w:numId w:val="5"/>
        </w:numPr>
        <w:pBdr>
          <w:top w:val="nil"/>
          <w:left w:val="nil"/>
          <w:bottom w:val="nil"/>
          <w:right w:val="nil"/>
          <w:between w:val="nil"/>
        </w:pBdr>
        <w:contextualSpacing/>
      </w:pPr>
      <w:r>
        <w:t xml:space="preserve">The value of the </w:t>
      </w:r>
      <w:r>
        <w:rPr>
          <w:rFonts w:ascii="Consolas" w:eastAsia="Consolas" w:hAnsi="Consolas" w:cs="Consolas"/>
          <w:b/>
        </w:rPr>
        <w:t>type</w:t>
      </w:r>
      <w:r>
        <w:t xml:space="preserve"> property in a Custom Object </w:t>
      </w:r>
      <w:r>
        <w:rPr>
          <w:b/>
        </w:rPr>
        <w:t>SHOULD</w:t>
      </w:r>
      <w:r>
        <w:t xml:space="preserve"> start with “x-” followed by a source unique identifier (like a domain name with dots replaced by hyphens), a hyphen and then the name. For example, </w:t>
      </w:r>
      <w:r>
        <w:rPr>
          <w:rFonts w:ascii="Consolas" w:eastAsia="Consolas" w:hAnsi="Consolas" w:cs="Consolas"/>
          <w:color w:val="C7254E"/>
          <w:shd w:val="clear" w:color="auto" w:fill="F9F2F4"/>
        </w:rPr>
        <w:t>x-example-com-</w:t>
      </w:r>
      <w:proofErr w:type="spellStart"/>
      <w:r>
        <w:rPr>
          <w:rFonts w:ascii="Consolas" w:eastAsia="Consolas" w:hAnsi="Consolas" w:cs="Consolas"/>
          <w:color w:val="C7254E"/>
          <w:shd w:val="clear" w:color="auto" w:fill="F9F2F4"/>
        </w:rPr>
        <w:t>customobject</w:t>
      </w:r>
      <w:proofErr w:type="spellEnd"/>
      <w:r>
        <w:t>.</w:t>
      </w:r>
    </w:p>
    <w:p w14:paraId="5D5E74F3" w14:textId="77777777" w:rsidR="00AC228C" w:rsidRDefault="001F3CCF">
      <w:pPr>
        <w:numPr>
          <w:ilvl w:val="0"/>
          <w:numId w:val="5"/>
        </w:numPr>
        <w:pBdr>
          <w:top w:val="nil"/>
          <w:left w:val="nil"/>
          <w:bottom w:val="nil"/>
          <w:right w:val="nil"/>
          <w:between w:val="nil"/>
        </w:pBdr>
      </w:pPr>
      <w:r>
        <w:t xml:space="preserve">A Custom Object whose name is not prefixed with “x-” may be used in a future version of the specification with a different meaning. Therefore, if compatibility with future versions of this specification is required, the “x-” prefix </w:t>
      </w:r>
      <w:r>
        <w:rPr>
          <w:b/>
        </w:rPr>
        <w:t>MUST</w:t>
      </w:r>
      <w:r>
        <w:t xml:space="preserve"> be used.</w:t>
      </w:r>
    </w:p>
    <w:p w14:paraId="0BB980EC" w14:textId="77777777" w:rsidR="00AC228C" w:rsidRDefault="001F3CCF">
      <w:pPr>
        <w:numPr>
          <w:ilvl w:val="0"/>
          <w:numId w:val="5"/>
        </w:numPr>
        <w:pBdr>
          <w:top w:val="nil"/>
          <w:left w:val="nil"/>
          <w:bottom w:val="nil"/>
          <w:right w:val="nil"/>
          <w:between w:val="nil"/>
        </w:pBdr>
        <w:contextualSpacing/>
      </w:pPr>
      <w:r>
        <w:t xml:space="preserve">The value of the </w:t>
      </w:r>
      <w:r>
        <w:rPr>
          <w:rFonts w:ascii="Consolas" w:eastAsia="Consolas" w:hAnsi="Consolas" w:cs="Consolas"/>
          <w:b/>
        </w:rPr>
        <w:t>id</w:t>
      </w:r>
      <w:r>
        <w:t xml:space="preserve"> property in a Custom Object </w:t>
      </w:r>
      <w:r>
        <w:rPr>
          <w:b/>
        </w:rPr>
        <w:t>MUST</w:t>
      </w:r>
      <w:r>
        <w:t xml:space="preserve"> use the same format as the </w:t>
      </w:r>
      <w:r>
        <w:rPr>
          <w:rFonts w:ascii="Consolas" w:eastAsia="Consolas" w:hAnsi="Consolas" w:cs="Consolas"/>
          <w:color w:val="C7254E"/>
          <w:shd w:val="clear" w:color="auto" w:fill="F9F2F4"/>
        </w:rPr>
        <w:t>identifier</w:t>
      </w:r>
      <w:r>
        <w:t xml:space="preserve"> type, namely, </w:t>
      </w:r>
      <w:r>
        <w:rPr>
          <w:rFonts w:ascii="Consolas" w:eastAsia="Consolas" w:hAnsi="Consolas" w:cs="Consolas"/>
          <w:color w:val="000000"/>
          <w:sz w:val="18"/>
          <w:szCs w:val="18"/>
          <w:shd w:val="clear" w:color="auto" w:fill="EFEFEF"/>
        </w:rPr>
        <w:t>[object-</w:t>
      </w:r>
      <w:proofErr w:type="gramStart"/>
      <w:r>
        <w:rPr>
          <w:rFonts w:ascii="Consolas" w:eastAsia="Consolas" w:hAnsi="Consolas" w:cs="Consolas"/>
          <w:color w:val="000000"/>
          <w:sz w:val="18"/>
          <w:szCs w:val="18"/>
          <w:shd w:val="clear" w:color="auto" w:fill="EFEFEF"/>
        </w:rPr>
        <w:t>type]--</w:t>
      </w:r>
      <w:proofErr w:type="gramEnd"/>
      <w:r>
        <w:rPr>
          <w:rFonts w:ascii="Consolas" w:eastAsia="Consolas" w:hAnsi="Consolas" w:cs="Consolas"/>
          <w:color w:val="000000"/>
          <w:sz w:val="18"/>
          <w:szCs w:val="18"/>
          <w:shd w:val="clear" w:color="auto" w:fill="EFEFEF"/>
        </w:rPr>
        <w:t>[UUIDv4]</w:t>
      </w:r>
      <w:r>
        <w:t>.</w:t>
      </w:r>
    </w:p>
    <w:p w14:paraId="66938DC3" w14:textId="77777777" w:rsidR="00AC228C" w:rsidRDefault="001F3CCF">
      <w:pPr>
        <w:numPr>
          <w:ilvl w:val="0"/>
          <w:numId w:val="5"/>
        </w:numPr>
        <w:pBdr>
          <w:top w:val="nil"/>
          <w:left w:val="nil"/>
          <w:bottom w:val="nil"/>
          <w:right w:val="nil"/>
          <w:between w:val="nil"/>
        </w:pBdr>
        <w:contextualSpacing/>
      </w:pPr>
      <w:r>
        <w:t xml:space="preserve">Custom Objects </w:t>
      </w:r>
      <w:r>
        <w:rPr>
          <w:b/>
        </w:rPr>
        <w:t xml:space="preserve">SHOULD </w:t>
      </w:r>
      <w:r>
        <w:t>only be used when there is no existing STIX Object defined by the STIX specification that fulfils that need.</w:t>
      </w:r>
    </w:p>
    <w:p w14:paraId="45B25C3D" w14:textId="77777777" w:rsidR="00AC228C" w:rsidRDefault="00AC228C">
      <w:pPr>
        <w:pBdr>
          <w:top w:val="nil"/>
          <w:left w:val="nil"/>
          <w:bottom w:val="nil"/>
          <w:right w:val="nil"/>
          <w:between w:val="nil"/>
        </w:pBdr>
      </w:pPr>
    </w:p>
    <w:p w14:paraId="6689674D" w14:textId="77777777" w:rsidR="00AC228C" w:rsidRDefault="001F3CCF">
      <w:pPr>
        <w:pBdr>
          <w:top w:val="nil"/>
          <w:left w:val="nil"/>
          <w:bottom w:val="nil"/>
          <w:right w:val="nil"/>
          <w:between w:val="nil"/>
        </w:pBdr>
        <w:rPr>
          <w:b/>
        </w:rPr>
      </w:pPr>
      <w:r>
        <w:rPr>
          <w:b/>
        </w:rPr>
        <w:t>Examples</w:t>
      </w:r>
    </w:p>
    <w:p w14:paraId="404CD854"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5F13E2CF"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"bundle",</w:t>
      </w:r>
    </w:p>
    <w:p w14:paraId="18F1064E" w14:textId="77777777" w:rsidR="00AC228C" w:rsidRDefault="001F3CCF">
      <w:pPr>
        <w:pBdr>
          <w:top w:val="nil"/>
          <w:left w:val="nil"/>
          <w:bottom w:val="nil"/>
          <w:right w:val="nil"/>
          <w:between w:val="nil"/>
        </w:pBdr>
        <w:spacing w:line="240" w:lineRule="auto"/>
        <w:rPr>
          <w:rFonts w:ascii="Consolas" w:eastAsia="Consolas" w:hAnsi="Consolas" w:cs="Consolas"/>
          <w:sz w:val="18"/>
          <w:szCs w:val="18"/>
          <w:shd w:val="clear" w:color="auto" w:fill="EFEFEF"/>
        </w:rPr>
      </w:pPr>
      <w:r>
        <w:rPr>
          <w:rFonts w:ascii="Consolas" w:eastAsia="Consolas" w:hAnsi="Consolas" w:cs="Consolas"/>
          <w:color w:val="000000"/>
          <w:sz w:val="18"/>
          <w:szCs w:val="18"/>
          <w:shd w:val="clear" w:color="auto" w:fill="EFEFEF"/>
        </w:rPr>
        <w:t xml:space="preserve">  "id": "bundle--f37aa79d-f5f5-4af7-874b-734d32c08c10"</w:t>
      </w:r>
      <w:r>
        <w:rPr>
          <w:rFonts w:ascii="Consolas" w:eastAsia="Consolas" w:hAnsi="Consolas" w:cs="Consolas"/>
          <w:sz w:val="18"/>
          <w:szCs w:val="18"/>
          <w:shd w:val="clear" w:color="auto" w:fill="EFEFEF"/>
        </w:rPr>
        <w:t>,</w:t>
      </w:r>
    </w:p>
    <w:p w14:paraId="718B8F69"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"objects": [</w:t>
      </w:r>
    </w:p>
    <w:p w14:paraId="1209AE60"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8735CD6"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"x-example-com-</w:t>
      </w:r>
      <w:proofErr w:type="spellStart"/>
      <w:r>
        <w:rPr>
          <w:rFonts w:ascii="Consolas" w:eastAsia="Consolas" w:hAnsi="Consolas" w:cs="Consolas"/>
          <w:color w:val="000000"/>
          <w:sz w:val="18"/>
          <w:szCs w:val="18"/>
          <w:shd w:val="clear" w:color="auto" w:fill="EFEFEF"/>
        </w:rPr>
        <w:t>customobject</w:t>
      </w:r>
      <w:proofErr w:type="spellEnd"/>
      <w:r>
        <w:rPr>
          <w:rFonts w:ascii="Consolas" w:eastAsia="Consolas" w:hAnsi="Consolas" w:cs="Consolas"/>
          <w:color w:val="000000"/>
          <w:sz w:val="18"/>
          <w:szCs w:val="18"/>
          <w:shd w:val="clear" w:color="auto" w:fill="EFEFEF"/>
        </w:rPr>
        <w:t>",</w:t>
      </w:r>
    </w:p>
    <w:p w14:paraId="1CBD4DEB"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"x-example-com-</w:t>
      </w:r>
      <w:proofErr w:type="spellStart"/>
      <w:r>
        <w:rPr>
          <w:rFonts w:ascii="Consolas" w:eastAsia="Consolas" w:hAnsi="Consolas" w:cs="Consolas"/>
          <w:color w:val="000000"/>
          <w:sz w:val="18"/>
          <w:szCs w:val="18"/>
          <w:shd w:val="clear" w:color="auto" w:fill="EFEFEF"/>
        </w:rPr>
        <w:t>customobject</w:t>
      </w:r>
      <w:proofErr w:type="spellEnd"/>
      <w:r>
        <w:rPr>
          <w:rFonts w:ascii="Consolas" w:eastAsia="Consolas" w:hAnsi="Consolas" w:cs="Consolas"/>
          <w:color w:val="000000"/>
          <w:sz w:val="18"/>
          <w:szCs w:val="18"/>
          <w:shd w:val="clear" w:color="auto" w:fill="EFEFEF"/>
        </w:rPr>
        <w:t>--4527e5de-8572-446a-a57a-706f15467461",</w:t>
      </w:r>
    </w:p>
    <w:p w14:paraId="2562F17C"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"2016-08-01T00:00:00.000Z",</w:t>
      </w:r>
    </w:p>
    <w:p w14:paraId="5FD6F5F7"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"modified": "2016-08-01T00:00:00.000Z",</w:t>
      </w:r>
    </w:p>
    <w:p w14:paraId="54A6EF5A"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some_custom_stuff</w:t>
      </w:r>
      <w:proofErr w:type="spellEnd"/>
      <w:r>
        <w:rPr>
          <w:rFonts w:ascii="Consolas" w:eastAsia="Consolas" w:hAnsi="Consolas" w:cs="Consolas"/>
          <w:color w:val="000000"/>
          <w:sz w:val="18"/>
          <w:szCs w:val="18"/>
          <w:shd w:val="clear" w:color="auto" w:fill="EFEFEF"/>
        </w:rPr>
        <w:t>": 14,</w:t>
      </w:r>
    </w:p>
    <w:p w14:paraId="23393BBE"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other_custom_stuff</w:t>
      </w:r>
      <w:proofErr w:type="spellEnd"/>
      <w:r>
        <w:rPr>
          <w:rFonts w:ascii="Consolas" w:eastAsia="Consolas" w:hAnsi="Consolas" w:cs="Consolas"/>
          <w:color w:val="000000"/>
          <w:sz w:val="18"/>
          <w:szCs w:val="18"/>
          <w:shd w:val="clear" w:color="auto" w:fill="EFEFEF"/>
        </w:rPr>
        <w:t>": "hello"</w:t>
      </w:r>
    </w:p>
    <w:p w14:paraId="65B5BF03"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86DD1E0" w14:textId="77777777" w:rsidR="00AC228C" w:rsidRDefault="001F3CCF">
      <w:pPr>
        <w:pBdr>
          <w:top w:val="nil"/>
          <w:left w:val="nil"/>
          <w:bottom w:val="nil"/>
          <w:right w:val="nil"/>
          <w:between w:val="nil"/>
        </w:pBdr>
        <w:spacing w:line="240" w:lineRule="auto"/>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7819348C" w14:textId="77777777" w:rsidR="00AC228C" w:rsidRDefault="001F3CCF">
      <w:pPr>
        <w:pBdr>
          <w:top w:val="nil"/>
          <w:left w:val="nil"/>
          <w:bottom w:val="nil"/>
          <w:right w:val="nil"/>
          <w:between w:val="nil"/>
        </w:pBdr>
        <w:spacing w:line="240" w:lineRule="auto"/>
      </w:pPr>
      <w:r>
        <w:rPr>
          <w:rFonts w:ascii="Consolas" w:eastAsia="Consolas" w:hAnsi="Consolas" w:cs="Consolas"/>
          <w:color w:val="000000"/>
          <w:sz w:val="18"/>
          <w:szCs w:val="18"/>
          <w:shd w:val="clear" w:color="auto" w:fill="EFEFEF"/>
        </w:rPr>
        <w:t>}​</w:t>
      </w:r>
    </w:p>
    <w:p w14:paraId="7A01C535" w14:textId="77777777" w:rsidR="00AC228C" w:rsidRDefault="001F3CCF">
      <w:pPr>
        <w:pBdr>
          <w:top w:val="nil"/>
          <w:left w:val="nil"/>
          <w:bottom w:val="nil"/>
          <w:right w:val="nil"/>
          <w:between w:val="nil"/>
        </w:pBdr>
      </w:pPr>
      <w:r>
        <w:br w:type="page"/>
      </w:r>
    </w:p>
    <w:p w14:paraId="75BD0E27" w14:textId="77777777" w:rsidR="00AC228C" w:rsidRDefault="002853D7">
      <w:pPr>
        <w:pStyle w:val="Heading1"/>
        <w:pBdr>
          <w:top w:val="nil"/>
          <w:left w:val="nil"/>
          <w:bottom w:val="nil"/>
          <w:right w:val="nil"/>
          <w:between w:val="nil"/>
        </w:pBdr>
      </w:pPr>
      <w:bookmarkStart w:id="227" w:name="_Toc528065185"/>
      <w:r>
        <w:rPr>
          <w:noProof/>
        </w:rPr>
        <w:lastRenderedPageBreak/>
        <w:pict w14:anchorId="5B492F39">
          <v:rect id="_x0000_i1025" alt="" style="width:468pt;height:.05pt;mso-width-percent:0;mso-height-percent:0;mso-width-percent:0;mso-height-percent:0" o:hralign="center" o:hrstd="t" o:hr="t" fillcolor="#a0a0a0" stroked="f"/>
        </w:pict>
      </w:r>
      <w:r w:rsidR="001F3CCF">
        <w:t>​Appendix E. Revision History</w:t>
      </w:r>
      <w:bookmarkEnd w:id="227"/>
    </w:p>
    <w:p w14:paraId="70D4F5C9" w14:textId="77777777" w:rsidR="00AC228C" w:rsidRDefault="00AC228C">
      <w:pPr>
        <w:pBdr>
          <w:top w:val="nil"/>
          <w:left w:val="nil"/>
          <w:bottom w:val="nil"/>
          <w:right w:val="nil"/>
          <w:between w:val="nil"/>
        </w:pBdr>
      </w:pPr>
    </w:p>
    <w:tbl>
      <w:tblPr>
        <w:tblStyle w:val="aff4"/>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Change w:id="228">
          <w:tblGrid>
            <w:gridCol w:w="1605"/>
            <w:gridCol w:w="1485"/>
            <w:gridCol w:w="2100"/>
            <w:gridCol w:w="3930"/>
          </w:tblGrid>
        </w:tblGridChange>
      </w:tblGrid>
      <w:tr w:rsidR="00AC228C" w14:paraId="653C0572" w14:textId="77777777">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61788" w14:textId="77777777" w:rsidR="00AC228C" w:rsidRDefault="001F3CCF">
            <w:pPr>
              <w:pBdr>
                <w:top w:val="nil"/>
                <w:left w:val="nil"/>
                <w:bottom w:val="nil"/>
                <w:right w:val="nil"/>
                <w:between w:val="nil"/>
              </w:pBdr>
              <w:spacing w:line="240" w:lineRule="auto"/>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18B74" w14:textId="77777777" w:rsidR="00AC228C" w:rsidRDefault="001F3CCF">
            <w:pPr>
              <w:pBdr>
                <w:top w:val="nil"/>
                <w:left w:val="nil"/>
                <w:bottom w:val="nil"/>
                <w:right w:val="nil"/>
                <w:between w:val="nil"/>
              </w:pBdr>
              <w:spacing w:line="240" w:lineRule="auto"/>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FD32E" w14:textId="77777777" w:rsidR="00AC228C" w:rsidRDefault="001F3CCF">
            <w:pPr>
              <w:pBdr>
                <w:top w:val="nil"/>
                <w:left w:val="nil"/>
                <w:bottom w:val="nil"/>
                <w:right w:val="nil"/>
                <w:between w:val="nil"/>
              </w:pBdr>
              <w:spacing w:line="240" w:lineRule="auto"/>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85773B" w14:textId="77777777" w:rsidR="00AC228C" w:rsidRDefault="001F3CCF">
            <w:pPr>
              <w:pBdr>
                <w:top w:val="nil"/>
                <w:left w:val="nil"/>
                <w:bottom w:val="nil"/>
                <w:right w:val="nil"/>
                <w:between w:val="nil"/>
              </w:pBdr>
              <w:spacing w:line="240" w:lineRule="auto"/>
              <w:rPr>
                <w:b/>
              </w:rPr>
            </w:pPr>
            <w:r>
              <w:rPr>
                <w:b/>
              </w:rPr>
              <w:t>Changes Made</w:t>
            </w:r>
          </w:p>
        </w:tc>
      </w:tr>
      <w:tr w:rsidR="00AC228C" w14:paraId="15D64DE6" w14:textId="77777777" w:rsidTr="009C3FC0">
        <w:tblPrEx>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ExChange w:id="229" w:author="Piazza, Rich" w:date="2019-10-02T14:03:00Z">
            <w:tblPrEx>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Ex>
          </w:tblPrExChange>
        </w:tblPrEx>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Change w:id="230" w:author="Piazza, Rich" w:date="2019-10-02T14:03:00Z">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AA9DFA6" w14:textId="77777777" w:rsidR="00AC228C" w:rsidRDefault="001F3CCF">
            <w:pPr>
              <w:widowControl w:val="0"/>
              <w:pBdr>
                <w:top w:val="nil"/>
                <w:left w:val="nil"/>
                <w:bottom w:val="nil"/>
                <w:right w:val="nil"/>
                <w:between w:val="nil"/>
              </w:pBdr>
              <w:spacing w:line="240" w:lineRule="auto"/>
            </w:pPr>
            <w:r>
              <w:t>01</w:t>
            </w:r>
          </w:p>
        </w:tc>
        <w:tc>
          <w:tcPr>
            <w:tcW w:w="1485" w:type="dxa"/>
            <w:tcBorders>
              <w:right w:val="single" w:sz="8" w:space="0" w:color="000000"/>
            </w:tcBorders>
            <w:shd w:val="clear" w:color="auto" w:fill="auto"/>
            <w:tcMar>
              <w:top w:w="100" w:type="dxa"/>
              <w:left w:w="100" w:type="dxa"/>
              <w:bottom w:w="100" w:type="dxa"/>
              <w:right w:w="100" w:type="dxa"/>
            </w:tcMar>
            <w:tcPrChange w:id="231" w:author="Piazza, Rich" w:date="2019-10-02T14:03:00Z">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71F5B918" w14:textId="7594382B" w:rsidR="00AC228C" w:rsidRDefault="001F3CCF">
            <w:pPr>
              <w:widowControl w:val="0"/>
              <w:pBdr>
                <w:top w:val="nil"/>
                <w:left w:val="nil"/>
                <w:bottom w:val="nil"/>
                <w:right w:val="nil"/>
                <w:between w:val="nil"/>
              </w:pBdr>
              <w:spacing w:line="240" w:lineRule="auto"/>
            </w:pPr>
            <w:r>
              <w:t>2018-</w:t>
            </w:r>
            <w:r w:rsidR="00831523">
              <w:t>10</w:t>
            </w:r>
            <w:r>
              <w:t>-2</w:t>
            </w:r>
            <w:r w:rsidR="00831523">
              <w:t>3</w:t>
            </w:r>
          </w:p>
        </w:tc>
        <w:tc>
          <w:tcPr>
            <w:tcW w:w="2100" w:type="dxa"/>
            <w:tcBorders>
              <w:right w:val="single" w:sz="8" w:space="0" w:color="000000"/>
            </w:tcBorders>
            <w:shd w:val="clear" w:color="auto" w:fill="auto"/>
            <w:tcMar>
              <w:top w:w="100" w:type="dxa"/>
              <w:left w:w="100" w:type="dxa"/>
              <w:bottom w:w="100" w:type="dxa"/>
              <w:right w:w="100" w:type="dxa"/>
            </w:tcMar>
            <w:tcPrChange w:id="232" w:author="Piazza, Rich" w:date="2019-10-02T14:03:00Z">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4A44E1F6" w14:textId="1822E8EC" w:rsidR="00831523" w:rsidRDefault="00831523" w:rsidP="00831523">
            <w:pPr>
              <w:pBdr>
                <w:top w:val="nil"/>
                <w:left w:val="nil"/>
                <w:bottom w:val="nil"/>
                <w:right w:val="nil"/>
                <w:between w:val="nil"/>
              </w:pBdr>
              <w:spacing w:line="240" w:lineRule="auto"/>
            </w:pPr>
            <w:r>
              <w:t>Gregory Cheatham</w:t>
            </w:r>
          </w:p>
          <w:p w14:paraId="4F9D6B37" w14:textId="0E4E74CA" w:rsidR="00831523" w:rsidRDefault="00831523" w:rsidP="00831523">
            <w:pPr>
              <w:pBdr>
                <w:top w:val="nil"/>
                <w:left w:val="nil"/>
                <w:bottom w:val="nil"/>
                <w:right w:val="nil"/>
                <w:between w:val="nil"/>
              </w:pBdr>
              <w:spacing w:line="240" w:lineRule="auto"/>
            </w:pPr>
            <w:r>
              <w:t>Terri</w:t>
            </w:r>
            <w:r>
              <w:tab/>
              <w:t xml:space="preserve"> Hayes</w:t>
            </w:r>
          </w:p>
          <w:p w14:paraId="6526F671" w14:textId="72E325B3" w:rsidR="00831523" w:rsidRDefault="00831523" w:rsidP="00831523">
            <w:pPr>
              <w:pBdr>
                <w:top w:val="nil"/>
                <w:left w:val="nil"/>
                <w:bottom w:val="nil"/>
                <w:right w:val="nil"/>
                <w:between w:val="nil"/>
              </w:pBdr>
              <w:spacing w:line="240" w:lineRule="auto"/>
            </w:pPr>
            <w:r>
              <w:t>Toni</w:t>
            </w:r>
            <w:r>
              <w:tab/>
              <w:t xml:space="preserve"> Haynes</w:t>
            </w:r>
          </w:p>
          <w:p w14:paraId="22C9489C" w14:textId="0F2A2656" w:rsidR="00831523" w:rsidRDefault="00831523" w:rsidP="00831523">
            <w:pPr>
              <w:pBdr>
                <w:top w:val="nil"/>
                <w:left w:val="nil"/>
                <w:bottom w:val="nil"/>
                <w:right w:val="nil"/>
                <w:between w:val="nil"/>
              </w:pBdr>
              <w:spacing w:line="240" w:lineRule="auto"/>
            </w:pPr>
            <w:r>
              <w:t>Ivan</w:t>
            </w:r>
            <w:r>
              <w:tab/>
              <w:t xml:space="preserve"> Kirillov</w:t>
            </w:r>
          </w:p>
          <w:p w14:paraId="1EF3504E" w14:textId="5F0D70B4" w:rsidR="00831523" w:rsidRDefault="00831523" w:rsidP="00831523">
            <w:pPr>
              <w:pBdr>
                <w:top w:val="nil"/>
                <w:left w:val="nil"/>
                <w:bottom w:val="nil"/>
                <w:right w:val="nil"/>
                <w:between w:val="nil"/>
              </w:pBdr>
              <w:spacing w:line="240" w:lineRule="auto"/>
            </w:pPr>
            <w:r>
              <w:t>Timothy</w:t>
            </w:r>
            <w:r>
              <w:tab/>
              <w:t xml:space="preserve"> </w:t>
            </w:r>
            <w:proofErr w:type="spellStart"/>
            <w:r>
              <w:t>Lachapelle</w:t>
            </w:r>
            <w:proofErr w:type="spellEnd"/>
          </w:p>
          <w:p w14:paraId="775C8CAF" w14:textId="21A9A3D3" w:rsidR="00831523" w:rsidRDefault="00831523" w:rsidP="00831523">
            <w:pPr>
              <w:pBdr>
                <w:top w:val="nil"/>
                <w:left w:val="nil"/>
                <w:bottom w:val="nil"/>
                <w:right w:val="nil"/>
                <w:between w:val="nil"/>
              </w:pBdr>
              <w:spacing w:line="240" w:lineRule="auto"/>
            </w:pPr>
            <w:r>
              <w:t>Mark</w:t>
            </w:r>
            <w:r>
              <w:tab/>
              <w:t xml:space="preserve"> Munoz</w:t>
            </w:r>
          </w:p>
          <w:p w14:paraId="348E194D" w14:textId="03FEA7DA" w:rsidR="00831523" w:rsidRDefault="00831523" w:rsidP="00831523">
            <w:pPr>
              <w:pBdr>
                <w:top w:val="nil"/>
                <w:left w:val="nil"/>
                <w:bottom w:val="nil"/>
                <w:right w:val="nil"/>
                <w:between w:val="nil"/>
              </w:pBdr>
              <w:spacing w:line="240" w:lineRule="auto"/>
            </w:pPr>
            <w:r>
              <w:t>Rich</w:t>
            </w:r>
            <w:r>
              <w:tab/>
              <w:t xml:space="preserve"> Piazza</w:t>
            </w:r>
          </w:p>
          <w:p w14:paraId="4A6D5F09" w14:textId="5B7A13A3" w:rsidR="00831523" w:rsidRDefault="00831523" w:rsidP="00831523">
            <w:pPr>
              <w:pBdr>
                <w:top w:val="nil"/>
                <w:left w:val="nil"/>
                <w:bottom w:val="nil"/>
                <w:right w:val="nil"/>
                <w:between w:val="nil"/>
              </w:pBdr>
              <w:spacing w:line="240" w:lineRule="auto"/>
            </w:pPr>
            <w:r>
              <w:t>Scott</w:t>
            </w:r>
            <w:r>
              <w:tab/>
              <w:t xml:space="preserve"> Pinkerton</w:t>
            </w:r>
          </w:p>
          <w:p w14:paraId="60E3C1B9" w14:textId="72559206" w:rsidR="00831523" w:rsidRDefault="00831523" w:rsidP="00831523">
            <w:pPr>
              <w:pBdr>
                <w:top w:val="nil"/>
                <w:left w:val="nil"/>
                <w:bottom w:val="nil"/>
                <w:right w:val="nil"/>
                <w:between w:val="nil"/>
              </w:pBdr>
              <w:spacing w:line="240" w:lineRule="auto"/>
            </w:pPr>
            <w:r>
              <w:t>David</w:t>
            </w:r>
            <w:r>
              <w:tab/>
              <w:t xml:space="preserve"> Schuler</w:t>
            </w:r>
          </w:p>
          <w:p w14:paraId="1C8BADCD" w14:textId="1FB32462" w:rsidR="00831523" w:rsidRDefault="00831523" w:rsidP="00831523">
            <w:pPr>
              <w:pBdr>
                <w:top w:val="nil"/>
                <w:left w:val="nil"/>
                <w:bottom w:val="nil"/>
                <w:right w:val="nil"/>
                <w:between w:val="nil"/>
              </w:pBdr>
              <w:spacing w:line="240" w:lineRule="auto"/>
            </w:pPr>
            <w:r>
              <w:t>Craig</w:t>
            </w:r>
            <w:r>
              <w:tab/>
              <w:t xml:space="preserve"> </w:t>
            </w:r>
            <w:proofErr w:type="spellStart"/>
            <w:r>
              <w:t>Schweinhart</w:t>
            </w:r>
            <w:proofErr w:type="spellEnd"/>
          </w:p>
          <w:p w14:paraId="359751E9" w14:textId="36877714" w:rsidR="00831523" w:rsidRDefault="00831523" w:rsidP="00831523">
            <w:pPr>
              <w:pBdr>
                <w:top w:val="nil"/>
                <w:left w:val="nil"/>
                <w:bottom w:val="nil"/>
                <w:right w:val="nil"/>
                <w:between w:val="nil"/>
              </w:pBdr>
              <w:spacing w:line="240" w:lineRule="auto"/>
            </w:pPr>
            <w:r>
              <w:t>Kathy</w:t>
            </w:r>
            <w:r>
              <w:tab/>
              <w:t xml:space="preserve"> </w:t>
            </w:r>
            <w:proofErr w:type="spellStart"/>
            <w:r>
              <w:t>Simunich</w:t>
            </w:r>
            <w:proofErr w:type="spellEnd"/>
          </w:p>
          <w:p w14:paraId="092E3994" w14:textId="05F00BF1" w:rsidR="00831523" w:rsidRDefault="00831523" w:rsidP="00831523">
            <w:pPr>
              <w:pBdr>
                <w:top w:val="nil"/>
                <w:left w:val="nil"/>
                <w:bottom w:val="nil"/>
                <w:right w:val="nil"/>
                <w:between w:val="nil"/>
              </w:pBdr>
              <w:spacing w:line="240" w:lineRule="auto"/>
            </w:pPr>
            <w:r>
              <w:t>Marlon</w:t>
            </w:r>
            <w:r>
              <w:tab/>
              <w:t xml:space="preserve"> Taylor</w:t>
            </w:r>
          </w:p>
          <w:p w14:paraId="719D8959" w14:textId="0BA998C6" w:rsidR="00AC228C" w:rsidRDefault="00831523">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Change w:id="233" w:author="Piazza, Rich" w:date="2019-10-02T14:03:00Z">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43AB1876" w14:textId="77777777" w:rsidR="00AC228C" w:rsidRDefault="001F3CCF">
            <w:pPr>
              <w:widowControl w:val="0"/>
              <w:pBdr>
                <w:top w:val="nil"/>
                <w:left w:val="nil"/>
                <w:bottom w:val="nil"/>
                <w:right w:val="nil"/>
                <w:between w:val="nil"/>
              </w:pBdr>
              <w:spacing w:line="240" w:lineRule="auto"/>
            </w:pPr>
            <w:r>
              <w:t>Initial Version</w:t>
            </w:r>
          </w:p>
        </w:tc>
      </w:tr>
      <w:tr w:rsidR="009C3FC0" w14:paraId="277C245E" w14:textId="77777777">
        <w:trPr>
          <w:ins w:id="234" w:author="Piazza, Rich" w:date="2019-10-02T14:03:00Z"/>
        </w:trPr>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5ECD4" w14:textId="744B8C0E" w:rsidR="009C3FC0" w:rsidRDefault="009C3FC0">
            <w:pPr>
              <w:widowControl w:val="0"/>
              <w:pBdr>
                <w:top w:val="nil"/>
                <w:left w:val="nil"/>
                <w:bottom w:val="nil"/>
                <w:right w:val="nil"/>
                <w:between w:val="nil"/>
              </w:pBdr>
              <w:spacing w:line="240" w:lineRule="auto"/>
              <w:rPr>
                <w:ins w:id="235" w:author="Piazza, Rich" w:date="2019-10-02T14:03:00Z"/>
              </w:rPr>
            </w:pPr>
            <w:ins w:id="236" w:author="Piazza, Rich" w:date="2019-10-02T14:03:00Z">
              <w:r>
                <w:t>02</w:t>
              </w:r>
            </w:ins>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22CB4CFF" w14:textId="6C8E9665" w:rsidR="009C3FC0" w:rsidRDefault="009C3FC0">
            <w:pPr>
              <w:widowControl w:val="0"/>
              <w:pBdr>
                <w:top w:val="nil"/>
                <w:left w:val="nil"/>
                <w:bottom w:val="nil"/>
                <w:right w:val="nil"/>
                <w:between w:val="nil"/>
              </w:pBdr>
              <w:spacing w:line="240" w:lineRule="auto"/>
              <w:rPr>
                <w:ins w:id="237" w:author="Piazza, Rich" w:date="2019-10-02T14:03:00Z"/>
              </w:rPr>
            </w:pPr>
            <w:ins w:id="238" w:author="Piazza, Rich" w:date="2019-10-02T14:03:00Z">
              <w:r>
                <w:t>2019-9-30</w:t>
              </w:r>
            </w:ins>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02784DA9" w14:textId="77777777" w:rsidR="009C3FC0" w:rsidRDefault="009C3FC0" w:rsidP="009C3FC0">
            <w:pPr>
              <w:pBdr>
                <w:top w:val="nil"/>
                <w:left w:val="nil"/>
                <w:bottom w:val="nil"/>
                <w:right w:val="nil"/>
                <w:between w:val="nil"/>
              </w:pBdr>
              <w:spacing w:line="240" w:lineRule="auto"/>
              <w:rPr>
                <w:ins w:id="239" w:author="Piazza, Rich" w:date="2019-10-02T14:03:00Z"/>
              </w:rPr>
            </w:pPr>
            <w:ins w:id="240" w:author="Piazza, Rich" w:date="2019-10-02T14:03:00Z">
              <w:r>
                <w:t>Gregory Cheatham</w:t>
              </w:r>
            </w:ins>
          </w:p>
          <w:p w14:paraId="5C47FA53" w14:textId="77777777" w:rsidR="009C3FC0" w:rsidRDefault="009C3FC0" w:rsidP="009C3FC0">
            <w:pPr>
              <w:pBdr>
                <w:top w:val="nil"/>
                <w:left w:val="nil"/>
                <w:bottom w:val="nil"/>
                <w:right w:val="nil"/>
                <w:between w:val="nil"/>
              </w:pBdr>
              <w:spacing w:line="240" w:lineRule="auto"/>
              <w:rPr>
                <w:ins w:id="241" w:author="Piazza, Rich" w:date="2019-10-02T14:03:00Z"/>
              </w:rPr>
            </w:pPr>
            <w:ins w:id="242" w:author="Piazza, Rich" w:date="2019-10-02T14:03:00Z">
              <w:r>
                <w:t>Terri</w:t>
              </w:r>
              <w:r>
                <w:tab/>
                <w:t xml:space="preserve"> Hayes</w:t>
              </w:r>
            </w:ins>
          </w:p>
          <w:p w14:paraId="505B2941" w14:textId="77777777" w:rsidR="009C3FC0" w:rsidRDefault="009C3FC0" w:rsidP="009C3FC0">
            <w:pPr>
              <w:pBdr>
                <w:top w:val="nil"/>
                <w:left w:val="nil"/>
                <w:bottom w:val="nil"/>
                <w:right w:val="nil"/>
                <w:between w:val="nil"/>
              </w:pBdr>
              <w:spacing w:line="240" w:lineRule="auto"/>
              <w:rPr>
                <w:ins w:id="243" w:author="Piazza, Rich" w:date="2019-10-02T14:03:00Z"/>
              </w:rPr>
            </w:pPr>
            <w:ins w:id="244" w:author="Piazza, Rich" w:date="2019-10-02T14:03:00Z">
              <w:r>
                <w:t>Toni</w:t>
              </w:r>
              <w:r>
                <w:tab/>
                <w:t xml:space="preserve"> Haynes</w:t>
              </w:r>
            </w:ins>
          </w:p>
          <w:p w14:paraId="544A910F" w14:textId="77777777" w:rsidR="009C3FC0" w:rsidRDefault="009C3FC0" w:rsidP="009C3FC0">
            <w:pPr>
              <w:pBdr>
                <w:top w:val="nil"/>
                <w:left w:val="nil"/>
                <w:bottom w:val="nil"/>
                <w:right w:val="nil"/>
                <w:between w:val="nil"/>
              </w:pBdr>
              <w:spacing w:line="240" w:lineRule="auto"/>
              <w:rPr>
                <w:ins w:id="245" w:author="Piazza, Rich" w:date="2019-10-02T14:03:00Z"/>
              </w:rPr>
            </w:pPr>
            <w:ins w:id="246" w:author="Piazza, Rich" w:date="2019-10-02T14:03:00Z">
              <w:r>
                <w:t>Ivan</w:t>
              </w:r>
              <w:r>
                <w:tab/>
                <w:t xml:space="preserve"> Kirillov</w:t>
              </w:r>
            </w:ins>
          </w:p>
          <w:p w14:paraId="4BABBC3F" w14:textId="77777777" w:rsidR="009C3FC0" w:rsidRDefault="009C3FC0" w:rsidP="009C3FC0">
            <w:pPr>
              <w:pBdr>
                <w:top w:val="nil"/>
                <w:left w:val="nil"/>
                <w:bottom w:val="nil"/>
                <w:right w:val="nil"/>
                <w:between w:val="nil"/>
              </w:pBdr>
              <w:spacing w:line="240" w:lineRule="auto"/>
              <w:rPr>
                <w:ins w:id="247" w:author="Piazza, Rich" w:date="2019-10-02T14:03:00Z"/>
              </w:rPr>
            </w:pPr>
            <w:ins w:id="248" w:author="Piazza, Rich" w:date="2019-10-02T14:03:00Z">
              <w:r>
                <w:t>Timothy</w:t>
              </w:r>
              <w:r>
                <w:tab/>
                <w:t xml:space="preserve"> </w:t>
              </w:r>
              <w:proofErr w:type="spellStart"/>
              <w:r>
                <w:t>Lachapelle</w:t>
              </w:r>
              <w:proofErr w:type="spellEnd"/>
            </w:ins>
          </w:p>
          <w:p w14:paraId="1661A7E3" w14:textId="77777777" w:rsidR="009C3FC0" w:rsidRDefault="009C3FC0" w:rsidP="009C3FC0">
            <w:pPr>
              <w:pBdr>
                <w:top w:val="nil"/>
                <w:left w:val="nil"/>
                <w:bottom w:val="nil"/>
                <w:right w:val="nil"/>
                <w:between w:val="nil"/>
              </w:pBdr>
              <w:spacing w:line="240" w:lineRule="auto"/>
              <w:rPr>
                <w:ins w:id="249" w:author="Piazza, Rich" w:date="2019-10-02T14:03:00Z"/>
              </w:rPr>
            </w:pPr>
            <w:ins w:id="250" w:author="Piazza, Rich" w:date="2019-10-02T14:03:00Z">
              <w:r>
                <w:t>Mark</w:t>
              </w:r>
              <w:r>
                <w:tab/>
                <w:t xml:space="preserve"> Munoz</w:t>
              </w:r>
            </w:ins>
          </w:p>
          <w:p w14:paraId="3B7271A1" w14:textId="77777777" w:rsidR="009C3FC0" w:rsidRDefault="009C3FC0" w:rsidP="009C3FC0">
            <w:pPr>
              <w:pBdr>
                <w:top w:val="nil"/>
                <w:left w:val="nil"/>
                <w:bottom w:val="nil"/>
                <w:right w:val="nil"/>
                <w:between w:val="nil"/>
              </w:pBdr>
              <w:spacing w:line="240" w:lineRule="auto"/>
              <w:rPr>
                <w:ins w:id="251" w:author="Piazza, Rich" w:date="2019-10-02T14:03:00Z"/>
              </w:rPr>
            </w:pPr>
            <w:ins w:id="252" w:author="Piazza, Rich" w:date="2019-10-02T14:03:00Z">
              <w:r>
                <w:t>Rich</w:t>
              </w:r>
              <w:r>
                <w:tab/>
                <w:t xml:space="preserve"> Piazza</w:t>
              </w:r>
            </w:ins>
          </w:p>
          <w:p w14:paraId="307DEFE0" w14:textId="77777777" w:rsidR="009C3FC0" w:rsidRDefault="009C3FC0" w:rsidP="009C3FC0">
            <w:pPr>
              <w:pBdr>
                <w:top w:val="nil"/>
                <w:left w:val="nil"/>
                <w:bottom w:val="nil"/>
                <w:right w:val="nil"/>
                <w:between w:val="nil"/>
              </w:pBdr>
              <w:spacing w:line="240" w:lineRule="auto"/>
              <w:rPr>
                <w:ins w:id="253" w:author="Piazza, Rich" w:date="2019-10-02T14:03:00Z"/>
              </w:rPr>
            </w:pPr>
            <w:ins w:id="254" w:author="Piazza, Rich" w:date="2019-10-02T14:03:00Z">
              <w:r>
                <w:t>Scott</w:t>
              </w:r>
              <w:r>
                <w:tab/>
                <w:t xml:space="preserve"> Pinkerton</w:t>
              </w:r>
            </w:ins>
          </w:p>
          <w:p w14:paraId="6A683BAA" w14:textId="77777777" w:rsidR="009C3FC0" w:rsidRDefault="009C3FC0" w:rsidP="009C3FC0">
            <w:pPr>
              <w:pBdr>
                <w:top w:val="nil"/>
                <w:left w:val="nil"/>
                <w:bottom w:val="nil"/>
                <w:right w:val="nil"/>
                <w:between w:val="nil"/>
              </w:pBdr>
              <w:spacing w:line="240" w:lineRule="auto"/>
              <w:rPr>
                <w:ins w:id="255" w:author="Piazza, Rich" w:date="2019-10-02T14:03:00Z"/>
              </w:rPr>
            </w:pPr>
            <w:ins w:id="256" w:author="Piazza, Rich" w:date="2019-10-02T14:03:00Z">
              <w:r>
                <w:t>David</w:t>
              </w:r>
              <w:r>
                <w:tab/>
                <w:t xml:space="preserve"> Schuler</w:t>
              </w:r>
            </w:ins>
          </w:p>
          <w:p w14:paraId="3BC5DA0D" w14:textId="77777777" w:rsidR="009C3FC0" w:rsidRDefault="009C3FC0" w:rsidP="009C3FC0">
            <w:pPr>
              <w:pBdr>
                <w:top w:val="nil"/>
                <w:left w:val="nil"/>
                <w:bottom w:val="nil"/>
                <w:right w:val="nil"/>
                <w:between w:val="nil"/>
              </w:pBdr>
              <w:spacing w:line="240" w:lineRule="auto"/>
              <w:rPr>
                <w:ins w:id="257" w:author="Piazza, Rich" w:date="2019-10-02T14:03:00Z"/>
              </w:rPr>
            </w:pPr>
            <w:ins w:id="258" w:author="Piazza, Rich" w:date="2019-10-02T14:03:00Z">
              <w:r>
                <w:t>Craig</w:t>
              </w:r>
              <w:r>
                <w:tab/>
                <w:t xml:space="preserve"> </w:t>
              </w:r>
              <w:proofErr w:type="spellStart"/>
              <w:r>
                <w:t>Schweinhart</w:t>
              </w:r>
              <w:proofErr w:type="spellEnd"/>
            </w:ins>
          </w:p>
          <w:p w14:paraId="304AF0C7" w14:textId="77777777" w:rsidR="009C3FC0" w:rsidRDefault="009C3FC0" w:rsidP="009C3FC0">
            <w:pPr>
              <w:pBdr>
                <w:top w:val="nil"/>
                <w:left w:val="nil"/>
                <w:bottom w:val="nil"/>
                <w:right w:val="nil"/>
                <w:between w:val="nil"/>
              </w:pBdr>
              <w:spacing w:line="240" w:lineRule="auto"/>
              <w:rPr>
                <w:ins w:id="259" w:author="Piazza, Rich" w:date="2019-10-02T14:03:00Z"/>
              </w:rPr>
            </w:pPr>
            <w:ins w:id="260" w:author="Piazza, Rich" w:date="2019-10-02T14:03:00Z">
              <w:r>
                <w:t>Kathy</w:t>
              </w:r>
              <w:r>
                <w:tab/>
                <w:t xml:space="preserve"> </w:t>
              </w:r>
              <w:proofErr w:type="spellStart"/>
              <w:r>
                <w:t>Simunich</w:t>
              </w:r>
              <w:proofErr w:type="spellEnd"/>
            </w:ins>
          </w:p>
          <w:p w14:paraId="4603C3C8" w14:textId="77777777" w:rsidR="009C3FC0" w:rsidRDefault="009C3FC0" w:rsidP="009C3FC0">
            <w:pPr>
              <w:pBdr>
                <w:top w:val="nil"/>
                <w:left w:val="nil"/>
                <w:bottom w:val="nil"/>
                <w:right w:val="nil"/>
                <w:between w:val="nil"/>
              </w:pBdr>
              <w:spacing w:line="240" w:lineRule="auto"/>
              <w:rPr>
                <w:ins w:id="261" w:author="Piazza, Rich" w:date="2019-10-02T14:03:00Z"/>
              </w:rPr>
            </w:pPr>
            <w:ins w:id="262" w:author="Piazza, Rich" w:date="2019-10-02T14:03:00Z">
              <w:r>
                <w:t>Marlon</w:t>
              </w:r>
              <w:r>
                <w:tab/>
                <w:t xml:space="preserve"> Taylor</w:t>
              </w:r>
            </w:ins>
          </w:p>
          <w:p w14:paraId="6C558D27" w14:textId="197AA00F" w:rsidR="009C3FC0" w:rsidRDefault="009C3FC0" w:rsidP="009C3FC0">
            <w:pPr>
              <w:pBdr>
                <w:top w:val="nil"/>
                <w:left w:val="nil"/>
                <w:bottom w:val="nil"/>
                <w:right w:val="nil"/>
                <w:between w:val="nil"/>
              </w:pBdr>
              <w:spacing w:line="240" w:lineRule="auto"/>
              <w:rPr>
                <w:ins w:id="263" w:author="Piazza, Rich" w:date="2019-10-02T14:03:00Z"/>
              </w:rPr>
            </w:pPr>
            <w:ins w:id="264" w:author="Piazza, Rich" w:date="2019-10-02T14:03:00Z">
              <w:r>
                <w:t>David</w:t>
              </w:r>
              <w:r>
                <w:tab/>
                <w:t xml:space="preserve"> Thomas</w:t>
              </w:r>
            </w:ins>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29150C0D" w14:textId="22A5AE82" w:rsidR="009C3FC0" w:rsidRDefault="009C3FC0">
            <w:pPr>
              <w:widowControl w:val="0"/>
              <w:pBdr>
                <w:top w:val="nil"/>
                <w:left w:val="nil"/>
                <w:bottom w:val="nil"/>
                <w:right w:val="nil"/>
                <w:between w:val="nil"/>
              </w:pBdr>
              <w:spacing w:line="240" w:lineRule="auto"/>
              <w:rPr>
                <w:ins w:id="265" w:author="Piazza, Rich" w:date="2019-10-02T14:03:00Z"/>
              </w:rPr>
            </w:pPr>
            <w:ins w:id="266" w:author="Piazza, Rich" w:date="2019-10-02T14:03:00Z">
              <w:r>
                <w:t xml:space="preserve">Redesign </w:t>
              </w:r>
            </w:ins>
            <w:ins w:id="267" w:author="Piazza, Rich" w:date="2019-10-02T14:04:00Z">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r>
                <w:rPr>
                  <w:rFonts w:eastAsia="Consolas"/>
                  <w:bCs/>
                  <w:iCs/>
                  <w:color w:val="C7254E"/>
                  <w:shd w:val="clear" w:color="auto" w:fill="F9F2F4"/>
                  <w:lang w:val="en-US"/>
                </w:rPr>
                <w:t>.</w:t>
              </w:r>
            </w:ins>
          </w:p>
        </w:tc>
      </w:tr>
    </w:tbl>
    <w:p w14:paraId="3D9DF462" w14:textId="77777777" w:rsidR="00AC228C" w:rsidRDefault="00AC228C">
      <w:pPr>
        <w:pBdr>
          <w:top w:val="nil"/>
          <w:left w:val="nil"/>
          <w:bottom w:val="nil"/>
          <w:right w:val="nil"/>
          <w:between w:val="nil"/>
        </w:pBdr>
      </w:pPr>
    </w:p>
    <w:p w14:paraId="6FB524AC" w14:textId="77777777" w:rsidR="00AC228C" w:rsidRDefault="00AC228C">
      <w:pPr>
        <w:pBdr>
          <w:top w:val="nil"/>
          <w:left w:val="nil"/>
          <w:bottom w:val="nil"/>
          <w:right w:val="nil"/>
          <w:between w:val="nil"/>
        </w:pBdr>
      </w:pPr>
    </w:p>
    <w:sectPr w:rsidR="00AC228C">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43867" w14:textId="77777777" w:rsidR="002853D7" w:rsidRDefault="002853D7">
      <w:pPr>
        <w:spacing w:line="240" w:lineRule="auto"/>
      </w:pPr>
      <w:r>
        <w:separator/>
      </w:r>
    </w:p>
  </w:endnote>
  <w:endnote w:type="continuationSeparator" w:id="0">
    <w:p w14:paraId="58B3AB13" w14:textId="77777777" w:rsidR="002853D7" w:rsidRDefault="00285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Menlo">
    <w:altName w:val="Arial"/>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97C0" w14:textId="77777777" w:rsidR="00F72E5B" w:rsidRDefault="00F72E5B" w:rsidP="00D13435">
    <w:pPr>
      <w:pBdr>
        <w:top w:val="nil"/>
        <w:left w:val="nil"/>
        <w:bottom w:val="nil"/>
        <w:right w:val="nil"/>
        <w:between w:val="nil"/>
      </w:pBdr>
      <w:rPr>
        <w:sz w:val="16"/>
        <w:szCs w:val="16"/>
      </w:rPr>
    </w:pPr>
  </w:p>
  <w:p w14:paraId="785E6F6C" w14:textId="77777777" w:rsidR="00F72E5B" w:rsidRDefault="00F72E5B" w:rsidP="00D13435">
    <w:pPr>
      <w:pBdr>
        <w:top w:val="nil"/>
        <w:left w:val="nil"/>
        <w:bottom w:val="nil"/>
        <w:right w:val="nil"/>
        <w:between w:val="nil"/>
      </w:pBdr>
      <w:rPr>
        <w:sz w:val="16"/>
        <w:szCs w:val="16"/>
      </w:rPr>
    </w:pPr>
  </w:p>
  <w:p w14:paraId="59E577CC" w14:textId="52B93DE8" w:rsidR="00F72E5B" w:rsidRDefault="00F72E5B" w:rsidP="00D13435">
    <w:pPr>
      <w:pBdr>
        <w:top w:val="nil"/>
        <w:left w:val="nil"/>
        <w:bottom w:val="nil"/>
        <w:right w:val="nil"/>
        <w:between w:val="nil"/>
      </w:pBdr>
      <w:rPr>
        <w:sz w:val="16"/>
        <w:szCs w:val="16"/>
      </w:rPr>
    </w:pPr>
    <w:r>
      <w:rPr>
        <w:sz w:val="16"/>
        <w:szCs w:val="16"/>
      </w:rPr>
      <w:t>acs-marking-definition-v3.0-stix-v2.1-wd03-part1-stix-core                          Working Draft 0</w:t>
    </w:r>
    <w:ins w:id="268" w:author="Piazza, Rich" w:date="2019-10-02T12:36:00Z">
      <w:r w:rsidR="00A07353">
        <w:rPr>
          <w:sz w:val="16"/>
          <w:szCs w:val="16"/>
        </w:rPr>
        <w:t>2</w:t>
      </w:r>
    </w:ins>
    <w:del w:id="269" w:author="Piazza, Rich" w:date="2019-10-02T12:36:00Z">
      <w:r w:rsidDel="00A07353">
        <w:rPr>
          <w:sz w:val="16"/>
          <w:szCs w:val="16"/>
        </w:rPr>
        <w:delText>1</w:delText>
      </w:r>
    </w:del>
    <w:r>
      <w:rPr>
        <w:sz w:val="16"/>
        <w:szCs w:val="16"/>
      </w:rPr>
      <w:t xml:space="preserve">                           </w:t>
    </w:r>
    <w:ins w:id="270" w:author="Piazza, Rich" w:date="2019-10-02T13:58:00Z">
      <w:r w:rsidR="00960608">
        <w:rPr>
          <w:sz w:val="16"/>
          <w:szCs w:val="16"/>
        </w:rPr>
        <w:t xml:space="preserve">  </w:t>
      </w:r>
    </w:ins>
    <w:del w:id="271" w:author="Piazza, Rich" w:date="2019-10-02T12:36:00Z">
      <w:r w:rsidDel="00A07353">
        <w:rPr>
          <w:sz w:val="16"/>
          <w:szCs w:val="16"/>
        </w:rPr>
        <w:delText xml:space="preserve">     23 October 2018</w:delText>
      </w:r>
    </w:del>
    <w:ins w:id="272" w:author="Piazza, Rich" w:date="2019-10-02T12:36:00Z">
      <w:r w:rsidR="00A07353">
        <w:rPr>
          <w:sz w:val="16"/>
          <w:szCs w:val="16"/>
        </w:rPr>
        <w:t>30 September 2019</w:t>
      </w:r>
    </w:ins>
  </w:p>
  <w:p w14:paraId="7C657CBB" w14:textId="378F7D08" w:rsidR="00F72E5B" w:rsidRDefault="00F72E5B">
    <w:pPr>
      <w:pBdr>
        <w:top w:val="nil"/>
        <w:left w:val="nil"/>
        <w:bottom w:val="nil"/>
        <w:right w:val="nil"/>
        <w:between w:val="nil"/>
      </w:pBdr>
    </w:pPr>
    <w:r>
      <w:rPr>
        <w:sz w:val="16"/>
        <w:szCs w:val="16"/>
      </w:rPr>
      <w:t xml:space="preserve">Standards Track Draft                                                                                                                                                    Page </w:t>
    </w:r>
    <w:r>
      <w:rPr>
        <w:sz w:val="16"/>
        <w:szCs w:val="16"/>
      </w:rPr>
      <w:fldChar w:fldCharType="begin"/>
    </w:r>
    <w:r>
      <w:rPr>
        <w:sz w:val="16"/>
        <w:szCs w:val="16"/>
      </w:rPr>
      <w:instrText>PAGE</w:instrText>
    </w:r>
    <w:r>
      <w:rPr>
        <w:sz w:val="16"/>
        <w:szCs w:val="16"/>
      </w:rPr>
      <w:fldChar w:fldCharType="separate"/>
    </w:r>
    <w:r>
      <w:rPr>
        <w:noProof/>
        <w:sz w:val="16"/>
        <w:szCs w:val="16"/>
      </w:rPr>
      <w:t>22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Pr>
        <w:noProof/>
        <w:sz w:val="16"/>
        <w:szCs w:val="16"/>
      </w:rPr>
      <w:t>23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C6BAE" w14:textId="77777777" w:rsidR="002853D7" w:rsidRDefault="002853D7">
      <w:pPr>
        <w:spacing w:line="240" w:lineRule="auto"/>
      </w:pPr>
      <w:r>
        <w:separator/>
      </w:r>
    </w:p>
  </w:footnote>
  <w:footnote w:type="continuationSeparator" w:id="0">
    <w:p w14:paraId="2BB54F45" w14:textId="77777777" w:rsidR="002853D7" w:rsidRDefault="002853D7">
      <w:pPr>
        <w:spacing w:line="240" w:lineRule="auto"/>
      </w:pPr>
      <w:r>
        <w:continuationSeparator/>
      </w:r>
    </w:p>
  </w:footnote>
  <w:footnote w:id="1">
    <w:p w14:paraId="537138AE" w14:textId="24EA6304" w:rsidR="00F72E5B" w:rsidRPr="00505727" w:rsidRDefault="00F72E5B">
      <w:pPr>
        <w:pStyle w:val="FootnoteText"/>
        <w:rPr>
          <w:lang w:val="en-US"/>
        </w:rPr>
      </w:pPr>
      <w:r>
        <w:rPr>
          <w:rStyle w:val="FootnoteReference"/>
        </w:rPr>
        <w:footnoteRef/>
      </w:r>
      <w:r>
        <w:t xml:space="preserve"> </w:t>
      </w:r>
      <w:r>
        <w:rPr>
          <w:lang w:val="en-US"/>
        </w:rPr>
        <w:t xml:space="preserve">"original" in this definition is taken directly from [ref].  This is assumed to be a typo in that document, and the </w:t>
      </w:r>
      <w:proofErr w:type="spellStart"/>
      <w:r>
        <w:rPr>
          <w:lang w:val="en-US"/>
        </w:rPr>
        <w:t>classified_by</w:t>
      </w:r>
      <w:proofErr w:type="spellEnd"/>
      <w:r>
        <w:rPr>
          <w:lang w:val="en-US"/>
        </w:rPr>
        <w:t xml:space="preserve"> property should contain the name of the person who created the derivative classification.</w:t>
      </w:r>
    </w:p>
  </w:footnote>
  <w:footnote w:id="2">
    <w:p w14:paraId="3A77D628" w14:textId="4729F6EB" w:rsidR="00A07353" w:rsidRPr="00A07353" w:rsidRDefault="00A07353" w:rsidP="00A07353">
      <w:pPr>
        <w:pStyle w:val="Default"/>
        <w:rPr>
          <w:ins w:id="109" w:author="Piazza, Rich" w:date="2019-10-02T12:41:00Z"/>
          <w:sz w:val="22"/>
          <w:szCs w:val="22"/>
        </w:rPr>
      </w:pPr>
      <w:ins w:id="110" w:author="Piazza, Rich" w:date="2019-10-02T12:41:00Z">
        <w:r>
          <w:rPr>
            <w:rStyle w:val="FootnoteReference"/>
          </w:rPr>
          <w:footnoteRef/>
        </w:r>
        <w:r>
          <w:t xml:space="preserve"> </w:t>
        </w:r>
        <w:r w:rsidRPr="00A07353">
          <w:t>(</w:t>
        </w:r>
        <w:r w:rsidRPr="00A07353">
          <w:rPr>
            <w:i/>
            <w:iCs/>
            <w:sz w:val="22"/>
            <w:szCs w:val="22"/>
          </w:rPr>
          <w:t>http://www.archives.gov/cui/registry/category-list.html</w:t>
        </w:r>
        <w:r w:rsidRPr="00A07353">
          <w:rPr>
            <w:sz w:val="22"/>
            <w:szCs w:val="22"/>
          </w:rPr>
          <w:t xml:space="preserve">) </w:t>
        </w:r>
      </w:ins>
    </w:p>
    <w:p w14:paraId="7A7AE332" w14:textId="399993D5" w:rsidR="00A07353" w:rsidRPr="00A07353" w:rsidRDefault="00A07353">
      <w:pPr>
        <w:pStyle w:val="FootnoteText"/>
        <w:rPr>
          <w:lang w:val="en-US"/>
          <w:rPrChange w:id="111" w:author="Piazza, Rich" w:date="2019-10-02T12:41:00Z">
            <w:rPr/>
          </w:rPrChange>
        </w:rPr>
      </w:pPr>
    </w:p>
  </w:footnote>
  <w:footnote w:id="3">
    <w:p w14:paraId="6181E83B" w14:textId="77777777" w:rsidR="00826FD2" w:rsidRDefault="00AD0F92" w:rsidP="00826FD2">
      <w:pPr>
        <w:rPr>
          <w:ins w:id="146" w:author="Piazza, Rich" w:date="2019-10-02T13:05:00Z"/>
        </w:rPr>
      </w:pPr>
      <w:ins w:id="147" w:author="Piazza, Rich" w:date="2019-10-02T12:54:00Z">
        <w:r>
          <w:rPr>
            <w:rStyle w:val="FootnoteReference"/>
          </w:rPr>
          <w:footnoteRef/>
        </w:r>
        <w:r>
          <w:t xml:space="preserve"> </w:t>
        </w:r>
      </w:ins>
      <w:ins w:id="148" w:author="Piazza, Rich" w:date="2019-10-02T13:05:00Z">
        <w:r w:rsidR="00826FD2">
          <w:fldChar w:fldCharType="begin"/>
        </w:r>
        <w:r w:rsidR="00826FD2">
          <w:instrText xml:space="preserve"> HYPERLINK "https://api.nsgreg.nga.mil/geo-political/ISO3166-1/3/VI-12" </w:instrText>
        </w:r>
        <w:r w:rsidR="00826FD2">
          <w:fldChar w:fldCharType="separate"/>
        </w:r>
        <w:r w:rsidR="00826FD2">
          <w:rPr>
            <w:rStyle w:val="Hyperlink"/>
          </w:rPr>
          <w:t>https://api.nsgreg.nga.mil/geo-political/ISO3166-1/3/VI-12</w:t>
        </w:r>
        <w:r w:rsidR="00826FD2">
          <w:fldChar w:fldCharType="end"/>
        </w:r>
      </w:ins>
    </w:p>
    <w:p w14:paraId="36CC11C5" w14:textId="6B70CD53" w:rsidR="00AD0F92" w:rsidRPr="00AD0F92" w:rsidRDefault="00AD0F92">
      <w:pPr>
        <w:pStyle w:val="FootnoteText"/>
        <w:rPr>
          <w:lang w:val="en-US"/>
          <w:rPrChange w:id="149" w:author="Piazza, Rich" w:date="2019-10-02T12:54:00Z">
            <w:rPr/>
          </w:rPrChang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2BBD9" w14:textId="77777777" w:rsidR="00F72E5B" w:rsidRDefault="00F72E5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9D4"/>
    <w:multiLevelType w:val="multilevel"/>
    <w:tmpl w:val="50845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A3091"/>
    <w:multiLevelType w:val="multilevel"/>
    <w:tmpl w:val="ADEA6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C17BCA"/>
    <w:multiLevelType w:val="multilevel"/>
    <w:tmpl w:val="8438D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681CFD"/>
    <w:multiLevelType w:val="multilevel"/>
    <w:tmpl w:val="A8265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CB77AB"/>
    <w:multiLevelType w:val="multilevel"/>
    <w:tmpl w:val="4B267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A31B0B"/>
    <w:multiLevelType w:val="multilevel"/>
    <w:tmpl w:val="356A9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71679C"/>
    <w:multiLevelType w:val="multilevel"/>
    <w:tmpl w:val="0DA01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9A778C"/>
    <w:multiLevelType w:val="multilevel"/>
    <w:tmpl w:val="09741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707B90"/>
    <w:multiLevelType w:val="multilevel"/>
    <w:tmpl w:val="37867B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5266EF0"/>
    <w:multiLevelType w:val="multilevel"/>
    <w:tmpl w:val="66B0F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B81F7E"/>
    <w:multiLevelType w:val="multilevel"/>
    <w:tmpl w:val="D5A25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3D683B"/>
    <w:multiLevelType w:val="multilevel"/>
    <w:tmpl w:val="C8B45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647290"/>
    <w:multiLevelType w:val="multilevel"/>
    <w:tmpl w:val="8550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42E75B75"/>
    <w:multiLevelType w:val="multilevel"/>
    <w:tmpl w:val="D0445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3D72A5"/>
    <w:multiLevelType w:val="multilevel"/>
    <w:tmpl w:val="0EB8F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07C7CD0"/>
    <w:multiLevelType w:val="multilevel"/>
    <w:tmpl w:val="33A807F2"/>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4259AA"/>
    <w:multiLevelType w:val="multilevel"/>
    <w:tmpl w:val="28326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2E65CBA"/>
    <w:multiLevelType w:val="multilevel"/>
    <w:tmpl w:val="4A0E4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7F32B1"/>
    <w:multiLevelType w:val="multilevel"/>
    <w:tmpl w:val="F6920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1B3239"/>
    <w:multiLevelType w:val="multilevel"/>
    <w:tmpl w:val="F1CCA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7"/>
  </w:num>
  <w:num w:numId="4">
    <w:abstractNumId w:val="2"/>
  </w:num>
  <w:num w:numId="5">
    <w:abstractNumId w:val="15"/>
  </w:num>
  <w:num w:numId="6">
    <w:abstractNumId w:val="10"/>
  </w:num>
  <w:num w:numId="7">
    <w:abstractNumId w:val="1"/>
  </w:num>
  <w:num w:numId="8">
    <w:abstractNumId w:val="8"/>
  </w:num>
  <w:num w:numId="9">
    <w:abstractNumId w:val="11"/>
  </w:num>
  <w:num w:numId="10">
    <w:abstractNumId w:val="17"/>
  </w:num>
  <w:num w:numId="11">
    <w:abstractNumId w:val="6"/>
  </w:num>
  <w:num w:numId="12">
    <w:abstractNumId w:val="5"/>
  </w:num>
  <w:num w:numId="13">
    <w:abstractNumId w:val="13"/>
  </w:num>
  <w:num w:numId="14">
    <w:abstractNumId w:val="20"/>
  </w:num>
  <w:num w:numId="15">
    <w:abstractNumId w:val="14"/>
  </w:num>
  <w:num w:numId="16">
    <w:abstractNumId w:val="18"/>
  </w:num>
  <w:num w:numId="17">
    <w:abstractNumId w:val="9"/>
  </w:num>
  <w:num w:numId="18">
    <w:abstractNumId w:val="0"/>
  </w:num>
  <w:num w:numId="19">
    <w:abstractNumId w:val="21"/>
  </w:num>
  <w:num w:numId="20">
    <w:abstractNumId w:val="19"/>
  </w:num>
  <w:num w:numId="21">
    <w:abstractNumId w:val="12"/>
  </w:num>
  <w:num w:numId="2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azza, Rich">
    <w15:presenceInfo w15:providerId="AD" w15:userId="S::rpiazza@mitre.org::76aaa1f9-12a1-472e-bae3-fd745eca6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28C"/>
    <w:rsid w:val="00064A15"/>
    <w:rsid w:val="00144689"/>
    <w:rsid w:val="00147B0E"/>
    <w:rsid w:val="001F3CCF"/>
    <w:rsid w:val="002106FB"/>
    <w:rsid w:val="00212D18"/>
    <w:rsid w:val="0024675D"/>
    <w:rsid w:val="0028282C"/>
    <w:rsid w:val="002853D7"/>
    <w:rsid w:val="002E6314"/>
    <w:rsid w:val="002F31E6"/>
    <w:rsid w:val="002F47E0"/>
    <w:rsid w:val="00300103"/>
    <w:rsid w:val="00342E3B"/>
    <w:rsid w:val="00366DBD"/>
    <w:rsid w:val="003A7D7E"/>
    <w:rsid w:val="003C751C"/>
    <w:rsid w:val="003D35CF"/>
    <w:rsid w:val="003F3C3C"/>
    <w:rsid w:val="004504F4"/>
    <w:rsid w:val="00461CEE"/>
    <w:rsid w:val="00471C81"/>
    <w:rsid w:val="00475C2A"/>
    <w:rsid w:val="004B7E2F"/>
    <w:rsid w:val="004C22E8"/>
    <w:rsid w:val="004F157A"/>
    <w:rsid w:val="00505727"/>
    <w:rsid w:val="00506801"/>
    <w:rsid w:val="005754B9"/>
    <w:rsid w:val="00582865"/>
    <w:rsid w:val="0059377A"/>
    <w:rsid w:val="00641408"/>
    <w:rsid w:val="00675E05"/>
    <w:rsid w:val="006E655E"/>
    <w:rsid w:val="00716C1A"/>
    <w:rsid w:val="00722E75"/>
    <w:rsid w:val="0074167C"/>
    <w:rsid w:val="0079758D"/>
    <w:rsid w:val="007A37EB"/>
    <w:rsid w:val="007D2BFB"/>
    <w:rsid w:val="00826FD2"/>
    <w:rsid w:val="00831523"/>
    <w:rsid w:val="0086307E"/>
    <w:rsid w:val="00883C3D"/>
    <w:rsid w:val="00897898"/>
    <w:rsid w:val="008B7968"/>
    <w:rsid w:val="008F447F"/>
    <w:rsid w:val="008F67C4"/>
    <w:rsid w:val="0091106D"/>
    <w:rsid w:val="00912F62"/>
    <w:rsid w:val="00960608"/>
    <w:rsid w:val="00963B6A"/>
    <w:rsid w:val="0099328D"/>
    <w:rsid w:val="009B7AF2"/>
    <w:rsid w:val="009C3FC0"/>
    <w:rsid w:val="009E2A8A"/>
    <w:rsid w:val="009F1F7D"/>
    <w:rsid w:val="00A07353"/>
    <w:rsid w:val="00A40C1A"/>
    <w:rsid w:val="00A55DA3"/>
    <w:rsid w:val="00A7310D"/>
    <w:rsid w:val="00AA4EB1"/>
    <w:rsid w:val="00AC228C"/>
    <w:rsid w:val="00AD0F92"/>
    <w:rsid w:val="00AE6C05"/>
    <w:rsid w:val="00B02A37"/>
    <w:rsid w:val="00B564D1"/>
    <w:rsid w:val="00C45290"/>
    <w:rsid w:val="00C53D4B"/>
    <w:rsid w:val="00C63293"/>
    <w:rsid w:val="00C75F96"/>
    <w:rsid w:val="00CE0149"/>
    <w:rsid w:val="00D13435"/>
    <w:rsid w:val="00DB50FB"/>
    <w:rsid w:val="00E35429"/>
    <w:rsid w:val="00E51A69"/>
    <w:rsid w:val="00E62934"/>
    <w:rsid w:val="00E726F9"/>
    <w:rsid w:val="00E842CE"/>
    <w:rsid w:val="00E84D08"/>
    <w:rsid w:val="00E85A5C"/>
    <w:rsid w:val="00F704EF"/>
    <w:rsid w:val="00F72E5B"/>
    <w:rsid w:val="00FC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2FEFE"/>
  <w15:docId w15:val="{D71959BE-37D5-D14A-9028-2AA44FBB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1A69"/>
  </w:style>
  <w:style w:type="paragraph" w:styleId="Heading1">
    <w:name w:val="heading 1"/>
    <w:basedOn w:val="Normal"/>
    <w:next w:val="Normal"/>
    <w:uiPriority w:val="9"/>
    <w:qFormat/>
    <w:pPr>
      <w:keepNext/>
      <w:keepLines/>
      <w:spacing w:after="120" w:line="240" w:lineRule="auto"/>
      <w:outlineLvl w:val="0"/>
    </w:pPr>
    <w:rPr>
      <w:b/>
      <w:color w:val="3B0070"/>
      <w:sz w:val="36"/>
      <w:szCs w:val="36"/>
    </w:rPr>
  </w:style>
  <w:style w:type="paragraph" w:styleId="Heading2">
    <w:name w:val="heading 2"/>
    <w:basedOn w:val="Normal"/>
    <w:next w:val="Normal"/>
    <w:uiPriority w:val="9"/>
    <w:unhideWhenUsed/>
    <w:qFormat/>
    <w:pPr>
      <w:keepNext/>
      <w:keepLines/>
      <w:spacing w:before="360" w:after="120"/>
      <w:outlineLvl w:val="1"/>
    </w:pPr>
    <w:rPr>
      <w:b/>
      <w:color w:val="3B0070"/>
      <w:sz w:val="28"/>
      <w:szCs w:val="28"/>
    </w:rPr>
  </w:style>
  <w:style w:type="paragraph" w:styleId="Heading3">
    <w:name w:val="heading 3"/>
    <w:basedOn w:val="Normal"/>
    <w:next w:val="Normal"/>
    <w:uiPriority w:val="9"/>
    <w:unhideWhenUsed/>
    <w:qFormat/>
    <w:pPr>
      <w:keepNext/>
      <w:keepLines/>
      <w:spacing w:before="320" w:after="80"/>
      <w:outlineLvl w:val="2"/>
    </w:pPr>
    <w:rPr>
      <w:b/>
      <w:color w:val="3B0070"/>
      <w:sz w:val="26"/>
      <w:szCs w:val="26"/>
    </w:rPr>
  </w:style>
  <w:style w:type="paragraph" w:styleId="Heading4">
    <w:name w:val="heading 4"/>
    <w:basedOn w:val="Normal"/>
    <w:next w:val="Normal"/>
    <w:uiPriority w:val="9"/>
    <w:unhideWhenUsed/>
    <w:qFormat/>
    <w:pPr>
      <w:keepNext/>
      <w:keepLines/>
      <w:spacing w:before="280" w:after="80"/>
      <w:outlineLvl w:val="3"/>
    </w:pPr>
    <w:rPr>
      <w:b/>
      <w:color w:val="3B0070"/>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line="240" w:lineRule="auto"/>
    </w:pPr>
    <w:rPr>
      <w:b/>
      <w:color w:val="3B0070"/>
      <w:sz w:val="28"/>
      <w:szCs w:val="28"/>
    </w:rPr>
  </w:style>
  <w:style w:type="paragraph" w:styleId="Subtitle">
    <w:name w:val="Subtitle"/>
    <w:basedOn w:val="Normal"/>
    <w:next w:val="Normal"/>
    <w:uiPriority w:val="11"/>
    <w:qFormat/>
    <w:pPr>
      <w:keepNext/>
      <w:keepLines/>
      <w:spacing w:before="120" w:line="240" w:lineRule="auto"/>
    </w:pPr>
    <w:rPr>
      <w:b/>
      <w:color w:val="3B007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E655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655E"/>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1F3CCF"/>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rsid w:val="001F3CCF"/>
    <w:rPr>
      <w:rFonts w:ascii="Consolas" w:hAnsi="Consolas" w:cs="Consolas"/>
    </w:rPr>
  </w:style>
  <w:style w:type="paragraph" w:styleId="TOC1">
    <w:name w:val="toc 1"/>
    <w:basedOn w:val="Normal"/>
    <w:next w:val="Normal"/>
    <w:autoRedefine/>
    <w:uiPriority w:val="39"/>
    <w:unhideWhenUsed/>
    <w:rsid w:val="00A7310D"/>
    <w:pPr>
      <w:spacing w:after="100"/>
    </w:pPr>
  </w:style>
  <w:style w:type="paragraph" w:styleId="TOC2">
    <w:name w:val="toc 2"/>
    <w:basedOn w:val="Normal"/>
    <w:next w:val="Normal"/>
    <w:autoRedefine/>
    <w:uiPriority w:val="39"/>
    <w:unhideWhenUsed/>
    <w:rsid w:val="00A7310D"/>
    <w:pPr>
      <w:spacing w:after="100"/>
      <w:ind w:left="200"/>
    </w:pPr>
  </w:style>
  <w:style w:type="paragraph" w:styleId="TOC3">
    <w:name w:val="toc 3"/>
    <w:basedOn w:val="Normal"/>
    <w:next w:val="Normal"/>
    <w:autoRedefine/>
    <w:uiPriority w:val="39"/>
    <w:unhideWhenUsed/>
    <w:rsid w:val="00A7310D"/>
    <w:pPr>
      <w:spacing w:after="100"/>
      <w:ind w:left="400"/>
    </w:pPr>
  </w:style>
  <w:style w:type="paragraph" w:styleId="TOC4">
    <w:name w:val="toc 4"/>
    <w:basedOn w:val="Normal"/>
    <w:next w:val="Normal"/>
    <w:autoRedefine/>
    <w:uiPriority w:val="39"/>
    <w:unhideWhenUsed/>
    <w:rsid w:val="00A7310D"/>
    <w:pPr>
      <w:spacing w:after="100"/>
      <w:ind w:left="600"/>
    </w:pPr>
  </w:style>
  <w:style w:type="paragraph" w:styleId="TOC5">
    <w:name w:val="toc 5"/>
    <w:basedOn w:val="Normal"/>
    <w:next w:val="Normal"/>
    <w:autoRedefine/>
    <w:uiPriority w:val="39"/>
    <w:unhideWhenUsed/>
    <w:rsid w:val="00A7310D"/>
    <w:pPr>
      <w:spacing w:after="100" w:line="240" w:lineRule="auto"/>
      <w:ind w:left="960"/>
    </w:pPr>
    <w:rPr>
      <w:rFonts w:asciiTheme="minorHAnsi" w:eastAsiaTheme="minorEastAsia" w:hAnsiTheme="minorHAnsi" w:cstheme="minorBidi"/>
      <w:sz w:val="24"/>
      <w:szCs w:val="24"/>
      <w:lang w:val="en-US"/>
    </w:rPr>
  </w:style>
  <w:style w:type="paragraph" w:styleId="TOC6">
    <w:name w:val="toc 6"/>
    <w:basedOn w:val="Normal"/>
    <w:next w:val="Normal"/>
    <w:autoRedefine/>
    <w:uiPriority w:val="39"/>
    <w:unhideWhenUsed/>
    <w:rsid w:val="00A7310D"/>
    <w:pPr>
      <w:spacing w:after="100" w:line="240" w:lineRule="auto"/>
      <w:ind w:left="1200"/>
    </w:pPr>
    <w:rPr>
      <w:rFonts w:asciiTheme="minorHAnsi" w:eastAsiaTheme="minorEastAsia" w:hAnsiTheme="minorHAnsi" w:cstheme="minorBidi"/>
      <w:sz w:val="24"/>
      <w:szCs w:val="24"/>
      <w:lang w:val="en-US"/>
    </w:rPr>
  </w:style>
  <w:style w:type="paragraph" w:styleId="TOC7">
    <w:name w:val="toc 7"/>
    <w:basedOn w:val="Normal"/>
    <w:next w:val="Normal"/>
    <w:autoRedefine/>
    <w:uiPriority w:val="39"/>
    <w:unhideWhenUsed/>
    <w:rsid w:val="00A7310D"/>
    <w:pPr>
      <w:spacing w:after="100" w:line="240" w:lineRule="auto"/>
      <w:ind w:left="1440"/>
    </w:pPr>
    <w:rPr>
      <w:rFonts w:asciiTheme="minorHAnsi" w:eastAsiaTheme="minorEastAsia" w:hAnsiTheme="minorHAnsi" w:cstheme="minorBidi"/>
      <w:sz w:val="24"/>
      <w:szCs w:val="24"/>
      <w:lang w:val="en-US"/>
    </w:rPr>
  </w:style>
  <w:style w:type="paragraph" w:styleId="TOC8">
    <w:name w:val="toc 8"/>
    <w:basedOn w:val="Normal"/>
    <w:next w:val="Normal"/>
    <w:autoRedefine/>
    <w:uiPriority w:val="39"/>
    <w:unhideWhenUsed/>
    <w:rsid w:val="00A7310D"/>
    <w:pPr>
      <w:spacing w:after="100" w:line="240" w:lineRule="auto"/>
      <w:ind w:left="1680"/>
    </w:pPr>
    <w:rPr>
      <w:rFonts w:asciiTheme="minorHAnsi" w:eastAsiaTheme="minorEastAsia" w:hAnsiTheme="minorHAnsi" w:cstheme="minorBidi"/>
      <w:sz w:val="24"/>
      <w:szCs w:val="24"/>
      <w:lang w:val="en-US"/>
    </w:rPr>
  </w:style>
  <w:style w:type="paragraph" w:styleId="TOC9">
    <w:name w:val="toc 9"/>
    <w:basedOn w:val="Normal"/>
    <w:next w:val="Normal"/>
    <w:autoRedefine/>
    <w:uiPriority w:val="39"/>
    <w:unhideWhenUsed/>
    <w:rsid w:val="00A7310D"/>
    <w:pPr>
      <w:spacing w:after="100" w:line="240" w:lineRule="auto"/>
      <w:ind w:left="1920"/>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A7310D"/>
    <w:rPr>
      <w:color w:val="0000FF" w:themeColor="hyperlink"/>
      <w:u w:val="single"/>
    </w:rPr>
  </w:style>
  <w:style w:type="character" w:customStyle="1" w:styleId="UnresolvedMention1">
    <w:name w:val="Unresolved Mention1"/>
    <w:basedOn w:val="DefaultParagraphFont"/>
    <w:uiPriority w:val="99"/>
    <w:semiHidden/>
    <w:unhideWhenUsed/>
    <w:rsid w:val="00A7310D"/>
    <w:rPr>
      <w:color w:val="605E5C"/>
      <w:shd w:val="clear" w:color="auto" w:fill="E1DFDD"/>
    </w:rPr>
  </w:style>
  <w:style w:type="paragraph" w:customStyle="1" w:styleId="Default">
    <w:name w:val="Default"/>
    <w:rsid w:val="00E51A69"/>
    <w:pPr>
      <w:autoSpaceDE w:val="0"/>
      <w:autoSpaceDN w:val="0"/>
      <w:adjustRightInd w:val="0"/>
      <w:spacing w:line="240" w:lineRule="auto"/>
    </w:pPr>
    <w:rPr>
      <w:rFonts w:ascii="Calibri" w:hAnsi="Calibri" w:cs="Calibri"/>
      <w:color w:val="000000"/>
      <w:sz w:val="24"/>
      <w:szCs w:val="24"/>
      <w:lang w:val="en-US"/>
    </w:rPr>
  </w:style>
  <w:style w:type="paragraph" w:styleId="FootnoteText">
    <w:name w:val="footnote text"/>
    <w:basedOn w:val="Normal"/>
    <w:link w:val="FootnoteTextChar"/>
    <w:uiPriority w:val="99"/>
    <w:semiHidden/>
    <w:unhideWhenUsed/>
    <w:rsid w:val="00147B0E"/>
    <w:pPr>
      <w:spacing w:line="240" w:lineRule="auto"/>
    </w:pPr>
  </w:style>
  <w:style w:type="character" w:customStyle="1" w:styleId="FootnoteTextChar">
    <w:name w:val="Footnote Text Char"/>
    <w:basedOn w:val="DefaultParagraphFont"/>
    <w:link w:val="FootnoteText"/>
    <w:uiPriority w:val="99"/>
    <w:semiHidden/>
    <w:rsid w:val="00147B0E"/>
  </w:style>
  <w:style w:type="character" w:styleId="FootnoteReference">
    <w:name w:val="footnote reference"/>
    <w:basedOn w:val="DefaultParagraphFont"/>
    <w:uiPriority w:val="99"/>
    <w:semiHidden/>
    <w:unhideWhenUsed/>
    <w:rsid w:val="00147B0E"/>
    <w:rPr>
      <w:vertAlign w:val="superscript"/>
    </w:rPr>
  </w:style>
  <w:style w:type="paragraph" w:styleId="Header">
    <w:name w:val="header"/>
    <w:basedOn w:val="Normal"/>
    <w:link w:val="HeaderChar"/>
    <w:uiPriority w:val="99"/>
    <w:unhideWhenUsed/>
    <w:rsid w:val="00D13435"/>
    <w:pPr>
      <w:tabs>
        <w:tab w:val="center" w:pos="4680"/>
        <w:tab w:val="right" w:pos="9360"/>
      </w:tabs>
      <w:spacing w:line="240" w:lineRule="auto"/>
    </w:pPr>
  </w:style>
  <w:style w:type="character" w:customStyle="1" w:styleId="HeaderChar">
    <w:name w:val="Header Char"/>
    <w:basedOn w:val="DefaultParagraphFont"/>
    <w:link w:val="Header"/>
    <w:uiPriority w:val="99"/>
    <w:rsid w:val="00D13435"/>
  </w:style>
  <w:style w:type="paragraph" w:styleId="Footer">
    <w:name w:val="footer"/>
    <w:basedOn w:val="Normal"/>
    <w:link w:val="FooterChar"/>
    <w:uiPriority w:val="99"/>
    <w:unhideWhenUsed/>
    <w:rsid w:val="00D13435"/>
    <w:pPr>
      <w:tabs>
        <w:tab w:val="center" w:pos="4680"/>
        <w:tab w:val="right" w:pos="9360"/>
      </w:tabs>
      <w:spacing w:line="240" w:lineRule="auto"/>
    </w:pPr>
  </w:style>
  <w:style w:type="character" w:customStyle="1" w:styleId="FooterChar">
    <w:name w:val="Footer Char"/>
    <w:basedOn w:val="DefaultParagraphFont"/>
    <w:link w:val="Footer"/>
    <w:uiPriority w:val="99"/>
    <w:rsid w:val="00D13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70">
      <w:bodyDiv w:val="1"/>
      <w:marLeft w:val="0"/>
      <w:marRight w:val="0"/>
      <w:marTop w:val="0"/>
      <w:marBottom w:val="0"/>
      <w:divBdr>
        <w:top w:val="none" w:sz="0" w:space="0" w:color="auto"/>
        <w:left w:val="none" w:sz="0" w:space="0" w:color="auto"/>
        <w:bottom w:val="none" w:sz="0" w:space="0" w:color="auto"/>
        <w:right w:val="none" w:sz="0" w:space="0" w:color="auto"/>
      </w:divBdr>
    </w:div>
    <w:div w:id="27148546">
      <w:bodyDiv w:val="1"/>
      <w:marLeft w:val="0"/>
      <w:marRight w:val="0"/>
      <w:marTop w:val="0"/>
      <w:marBottom w:val="0"/>
      <w:divBdr>
        <w:top w:val="none" w:sz="0" w:space="0" w:color="auto"/>
        <w:left w:val="none" w:sz="0" w:space="0" w:color="auto"/>
        <w:bottom w:val="none" w:sz="0" w:space="0" w:color="auto"/>
        <w:right w:val="none" w:sz="0" w:space="0" w:color="auto"/>
      </w:divBdr>
    </w:div>
    <w:div w:id="37750027">
      <w:bodyDiv w:val="1"/>
      <w:marLeft w:val="0"/>
      <w:marRight w:val="0"/>
      <w:marTop w:val="0"/>
      <w:marBottom w:val="0"/>
      <w:divBdr>
        <w:top w:val="none" w:sz="0" w:space="0" w:color="auto"/>
        <w:left w:val="none" w:sz="0" w:space="0" w:color="auto"/>
        <w:bottom w:val="none" w:sz="0" w:space="0" w:color="auto"/>
        <w:right w:val="none" w:sz="0" w:space="0" w:color="auto"/>
      </w:divBdr>
    </w:div>
    <w:div w:id="115564177">
      <w:bodyDiv w:val="1"/>
      <w:marLeft w:val="0"/>
      <w:marRight w:val="0"/>
      <w:marTop w:val="0"/>
      <w:marBottom w:val="0"/>
      <w:divBdr>
        <w:top w:val="none" w:sz="0" w:space="0" w:color="auto"/>
        <w:left w:val="none" w:sz="0" w:space="0" w:color="auto"/>
        <w:bottom w:val="none" w:sz="0" w:space="0" w:color="auto"/>
        <w:right w:val="none" w:sz="0" w:space="0" w:color="auto"/>
      </w:divBdr>
    </w:div>
    <w:div w:id="132989149">
      <w:bodyDiv w:val="1"/>
      <w:marLeft w:val="0"/>
      <w:marRight w:val="0"/>
      <w:marTop w:val="0"/>
      <w:marBottom w:val="0"/>
      <w:divBdr>
        <w:top w:val="none" w:sz="0" w:space="0" w:color="auto"/>
        <w:left w:val="none" w:sz="0" w:space="0" w:color="auto"/>
        <w:bottom w:val="none" w:sz="0" w:space="0" w:color="auto"/>
        <w:right w:val="none" w:sz="0" w:space="0" w:color="auto"/>
      </w:divBdr>
    </w:div>
    <w:div w:id="160439322">
      <w:bodyDiv w:val="1"/>
      <w:marLeft w:val="0"/>
      <w:marRight w:val="0"/>
      <w:marTop w:val="0"/>
      <w:marBottom w:val="0"/>
      <w:divBdr>
        <w:top w:val="none" w:sz="0" w:space="0" w:color="auto"/>
        <w:left w:val="none" w:sz="0" w:space="0" w:color="auto"/>
        <w:bottom w:val="none" w:sz="0" w:space="0" w:color="auto"/>
        <w:right w:val="none" w:sz="0" w:space="0" w:color="auto"/>
      </w:divBdr>
    </w:div>
    <w:div w:id="167719991">
      <w:bodyDiv w:val="1"/>
      <w:marLeft w:val="0"/>
      <w:marRight w:val="0"/>
      <w:marTop w:val="0"/>
      <w:marBottom w:val="0"/>
      <w:divBdr>
        <w:top w:val="none" w:sz="0" w:space="0" w:color="auto"/>
        <w:left w:val="none" w:sz="0" w:space="0" w:color="auto"/>
        <w:bottom w:val="none" w:sz="0" w:space="0" w:color="auto"/>
        <w:right w:val="none" w:sz="0" w:space="0" w:color="auto"/>
      </w:divBdr>
    </w:div>
    <w:div w:id="178355882">
      <w:bodyDiv w:val="1"/>
      <w:marLeft w:val="0"/>
      <w:marRight w:val="0"/>
      <w:marTop w:val="0"/>
      <w:marBottom w:val="0"/>
      <w:divBdr>
        <w:top w:val="none" w:sz="0" w:space="0" w:color="auto"/>
        <w:left w:val="none" w:sz="0" w:space="0" w:color="auto"/>
        <w:bottom w:val="none" w:sz="0" w:space="0" w:color="auto"/>
        <w:right w:val="none" w:sz="0" w:space="0" w:color="auto"/>
      </w:divBdr>
    </w:div>
    <w:div w:id="193924965">
      <w:bodyDiv w:val="1"/>
      <w:marLeft w:val="0"/>
      <w:marRight w:val="0"/>
      <w:marTop w:val="0"/>
      <w:marBottom w:val="0"/>
      <w:divBdr>
        <w:top w:val="none" w:sz="0" w:space="0" w:color="auto"/>
        <w:left w:val="none" w:sz="0" w:space="0" w:color="auto"/>
        <w:bottom w:val="none" w:sz="0" w:space="0" w:color="auto"/>
        <w:right w:val="none" w:sz="0" w:space="0" w:color="auto"/>
      </w:divBdr>
    </w:div>
    <w:div w:id="260456699">
      <w:bodyDiv w:val="1"/>
      <w:marLeft w:val="0"/>
      <w:marRight w:val="0"/>
      <w:marTop w:val="0"/>
      <w:marBottom w:val="0"/>
      <w:divBdr>
        <w:top w:val="none" w:sz="0" w:space="0" w:color="auto"/>
        <w:left w:val="none" w:sz="0" w:space="0" w:color="auto"/>
        <w:bottom w:val="none" w:sz="0" w:space="0" w:color="auto"/>
        <w:right w:val="none" w:sz="0" w:space="0" w:color="auto"/>
      </w:divBdr>
    </w:div>
    <w:div w:id="292642257">
      <w:bodyDiv w:val="1"/>
      <w:marLeft w:val="0"/>
      <w:marRight w:val="0"/>
      <w:marTop w:val="0"/>
      <w:marBottom w:val="0"/>
      <w:divBdr>
        <w:top w:val="none" w:sz="0" w:space="0" w:color="auto"/>
        <w:left w:val="none" w:sz="0" w:space="0" w:color="auto"/>
        <w:bottom w:val="none" w:sz="0" w:space="0" w:color="auto"/>
        <w:right w:val="none" w:sz="0" w:space="0" w:color="auto"/>
      </w:divBdr>
    </w:div>
    <w:div w:id="307518438">
      <w:bodyDiv w:val="1"/>
      <w:marLeft w:val="0"/>
      <w:marRight w:val="0"/>
      <w:marTop w:val="0"/>
      <w:marBottom w:val="0"/>
      <w:divBdr>
        <w:top w:val="none" w:sz="0" w:space="0" w:color="auto"/>
        <w:left w:val="none" w:sz="0" w:space="0" w:color="auto"/>
        <w:bottom w:val="none" w:sz="0" w:space="0" w:color="auto"/>
        <w:right w:val="none" w:sz="0" w:space="0" w:color="auto"/>
      </w:divBdr>
    </w:div>
    <w:div w:id="311982517">
      <w:bodyDiv w:val="1"/>
      <w:marLeft w:val="0"/>
      <w:marRight w:val="0"/>
      <w:marTop w:val="0"/>
      <w:marBottom w:val="0"/>
      <w:divBdr>
        <w:top w:val="none" w:sz="0" w:space="0" w:color="auto"/>
        <w:left w:val="none" w:sz="0" w:space="0" w:color="auto"/>
        <w:bottom w:val="none" w:sz="0" w:space="0" w:color="auto"/>
        <w:right w:val="none" w:sz="0" w:space="0" w:color="auto"/>
      </w:divBdr>
    </w:div>
    <w:div w:id="383673787">
      <w:bodyDiv w:val="1"/>
      <w:marLeft w:val="0"/>
      <w:marRight w:val="0"/>
      <w:marTop w:val="0"/>
      <w:marBottom w:val="0"/>
      <w:divBdr>
        <w:top w:val="none" w:sz="0" w:space="0" w:color="auto"/>
        <w:left w:val="none" w:sz="0" w:space="0" w:color="auto"/>
        <w:bottom w:val="none" w:sz="0" w:space="0" w:color="auto"/>
        <w:right w:val="none" w:sz="0" w:space="0" w:color="auto"/>
      </w:divBdr>
    </w:div>
    <w:div w:id="420681868">
      <w:bodyDiv w:val="1"/>
      <w:marLeft w:val="0"/>
      <w:marRight w:val="0"/>
      <w:marTop w:val="0"/>
      <w:marBottom w:val="0"/>
      <w:divBdr>
        <w:top w:val="none" w:sz="0" w:space="0" w:color="auto"/>
        <w:left w:val="none" w:sz="0" w:space="0" w:color="auto"/>
        <w:bottom w:val="none" w:sz="0" w:space="0" w:color="auto"/>
        <w:right w:val="none" w:sz="0" w:space="0" w:color="auto"/>
      </w:divBdr>
    </w:div>
    <w:div w:id="451561779">
      <w:bodyDiv w:val="1"/>
      <w:marLeft w:val="0"/>
      <w:marRight w:val="0"/>
      <w:marTop w:val="0"/>
      <w:marBottom w:val="0"/>
      <w:divBdr>
        <w:top w:val="none" w:sz="0" w:space="0" w:color="auto"/>
        <w:left w:val="none" w:sz="0" w:space="0" w:color="auto"/>
        <w:bottom w:val="none" w:sz="0" w:space="0" w:color="auto"/>
        <w:right w:val="none" w:sz="0" w:space="0" w:color="auto"/>
      </w:divBdr>
    </w:div>
    <w:div w:id="481891746">
      <w:bodyDiv w:val="1"/>
      <w:marLeft w:val="0"/>
      <w:marRight w:val="0"/>
      <w:marTop w:val="0"/>
      <w:marBottom w:val="0"/>
      <w:divBdr>
        <w:top w:val="none" w:sz="0" w:space="0" w:color="auto"/>
        <w:left w:val="none" w:sz="0" w:space="0" w:color="auto"/>
        <w:bottom w:val="none" w:sz="0" w:space="0" w:color="auto"/>
        <w:right w:val="none" w:sz="0" w:space="0" w:color="auto"/>
      </w:divBdr>
    </w:div>
    <w:div w:id="508956623">
      <w:bodyDiv w:val="1"/>
      <w:marLeft w:val="0"/>
      <w:marRight w:val="0"/>
      <w:marTop w:val="0"/>
      <w:marBottom w:val="0"/>
      <w:divBdr>
        <w:top w:val="none" w:sz="0" w:space="0" w:color="auto"/>
        <w:left w:val="none" w:sz="0" w:space="0" w:color="auto"/>
        <w:bottom w:val="none" w:sz="0" w:space="0" w:color="auto"/>
        <w:right w:val="none" w:sz="0" w:space="0" w:color="auto"/>
      </w:divBdr>
    </w:div>
    <w:div w:id="547687237">
      <w:bodyDiv w:val="1"/>
      <w:marLeft w:val="0"/>
      <w:marRight w:val="0"/>
      <w:marTop w:val="0"/>
      <w:marBottom w:val="0"/>
      <w:divBdr>
        <w:top w:val="none" w:sz="0" w:space="0" w:color="auto"/>
        <w:left w:val="none" w:sz="0" w:space="0" w:color="auto"/>
        <w:bottom w:val="none" w:sz="0" w:space="0" w:color="auto"/>
        <w:right w:val="none" w:sz="0" w:space="0" w:color="auto"/>
      </w:divBdr>
    </w:div>
    <w:div w:id="553855409">
      <w:bodyDiv w:val="1"/>
      <w:marLeft w:val="0"/>
      <w:marRight w:val="0"/>
      <w:marTop w:val="0"/>
      <w:marBottom w:val="0"/>
      <w:divBdr>
        <w:top w:val="none" w:sz="0" w:space="0" w:color="auto"/>
        <w:left w:val="none" w:sz="0" w:space="0" w:color="auto"/>
        <w:bottom w:val="none" w:sz="0" w:space="0" w:color="auto"/>
        <w:right w:val="none" w:sz="0" w:space="0" w:color="auto"/>
      </w:divBdr>
    </w:div>
    <w:div w:id="628365079">
      <w:bodyDiv w:val="1"/>
      <w:marLeft w:val="0"/>
      <w:marRight w:val="0"/>
      <w:marTop w:val="0"/>
      <w:marBottom w:val="0"/>
      <w:divBdr>
        <w:top w:val="none" w:sz="0" w:space="0" w:color="auto"/>
        <w:left w:val="none" w:sz="0" w:space="0" w:color="auto"/>
        <w:bottom w:val="none" w:sz="0" w:space="0" w:color="auto"/>
        <w:right w:val="none" w:sz="0" w:space="0" w:color="auto"/>
      </w:divBdr>
    </w:div>
    <w:div w:id="672335897">
      <w:bodyDiv w:val="1"/>
      <w:marLeft w:val="0"/>
      <w:marRight w:val="0"/>
      <w:marTop w:val="0"/>
      <w:marBottom w:val="0"/>
      <w:divBdr>
        <w:top w:val="none" w:sz="0" w:space="0" w:color="auto"/>
        <w:left w:val="none" w:sz="0" w:space="0" w:color="auto"/>
        <w:bottom w:val="none" w:sz="0" w:space="0" w:color="auto"/>
        <w:right w:val="none" w:sz="0" w:space="0" w:color="auto"/>
      </w:divBdr>
    </w:div>
    <w:div w:id="674307390">
      <w:bodyDiv w:val="1"/>
      <w:marLeft w:val="0"/>
      <w:marRight w:val="0"/>
      <w:marTop w:val="0"/>
      <w:marBottom w:val="0"/>
      <w:divBdr>
        <w:top w:val="none" w:sz="0" w:space="0" w:color="auto"/>
        <w:left w:val="none" w:sz="0" w:space="0" w:color="auto"/>
        <w:bottom w:val="none" w:sz="0" w:space="0" w:color="auto"/>
        <w:right w:val="none" w:sz="0" w:space="0" w:color="auto"/>
      </w:divBdr>
    </w:div>
    <w:div w:id="678120687">
      <w:bodyDiv w:val="1"/>
      <w:marLeft w:val="0"/>
      <w:marRight w:val="0"/>
      <w:marTop w:val="0"/>
      <w:marBottom w:val="0"/>
      <w:divBdr>
        <w:top w:val="none" w:sz="0" w:space="0" w:color="auto"/>
        <w:left w:val="none" w:sz="0" w:space="0" w:color="auto"/>
        <w:bottom w:val="none" w:sz="0" w:space="0" w:color="auto"/>
        <w:right w:val="none" w:sz="0" w:space="0" w:color="auto"/>
      </w:divBdr>
    </w:div>
    <w:div w:id="696008104">
      <w:bodyDiv w:val="1"/>
      <w:marLeft w:val="0"/>
      <w:marRight w:val="0"/>
      <w:marTop w:val="0"/>
      <w:marBottom w:val="0"/>
      <w:divBdr>
        <w:top w:val="none" w:sz="0" w:space="0" w:color="auto"/>
        <w:left w:val="none" w:sz="0" w:space="0" w:color="auto"/>
        <w:bottom w:val="none" w:sz="0" w:space="0" w:color="auto"/>
        <w:right w:val="none" w:sz="0" w:space="0" w:color="auto"/>
      </w:divBdr>
    </w:div>
    <w:div w:id="732385181">
      <w:bodyDiv w:val="1"/>
      <w:marLeft w:val="0"/>
      <w:marRight w:val="0"/>
      <w:marTop w:val="0"/>
      <w:marBottom w:val="0"/>
      <w:divBdr>
        <w:top w:val="none" w:sz="0" w:space="0" w:color="auto"/>
        <w:left w:val="none" w:sz="0" w:space="0" w:color="auto"/>
        <w:bottom w:val="none" w:sz="0" w:space="0" w:color="auto"/>
        <w:right w:val="none" w:sz="0" w:space="0" w:color="auto"/>
      </w:divBdr>
    </w:div>
    <w:div w:id="778379376">
      <w:bodyDiv w:val="1"/>
      <w:marLeft w:val="0"/>
      <w:marRight w:val="0"/>
      <w:marTop w:val="0"/>
      <w:marBottom w:val="0"/>
      <w:divBdr>
        <w:top w:val="none" w:sz="0" w:space="0" w:color="auto"/>
        <w:left w:val="none" w:sz="0" w:space="0" w:color="auto"/>
        <w:bottom w:val="none" w:sz="0" w:space="0" w:color="auto"/>
        <w:right w:val="none" w:sz="0" w:space="0" w:color="auto"/>
      </w:divBdr>
    </w:div>
    <w:div w:id="798189921">
      <w:bodyDiv w:val="1"/>
      <w:marLeft w:val="0"/>
      <w:marRight w:val="0"/>
      <w:marTop w:val="0"/>
      <w:marBottom w:val="0"/>
      <w:divBdr>
        <w:top w:val="none" w:sz="0" w:space="0" w:color="auto"/>
        <w:left w:val="none" w:sz="0" w:space="0" w:color="auto"/>
        <w:bottom w:val="none" w:sz="0" w:space="0" w:color="auto"/>
        <w:right w:val="none" w:sz="0" w:space="0" w:color="auto"/>
      </w:divBdr>
    </w:div>
    <w:div w:id="839344837">
      <w:bodyDiv w:val="1"/>
      <w:marLeft w:val="0"/>
      <w:marRight w:val="0"/>
      <w:marTop w:val="0"/>
      <w:marBottom w:val="0"/>
      <w:divBdr>
        <w:top w:val="none" w:sz="0" w:space="0" w:color="auto"/>
        <w:left w:val="none" w:sz="0" w:space="0" w:color="auto"/>
        <w:bottom w:val="none" w:sz="0" w:space="0" w:color="auto"/>
        <w:right w:val="none" w:sz="0" w:space="0" w:color="auto"/>
      </w:divBdr>
    </w:div>
    <w:div w:id="849415086">
      <w:bodyDiv w:val="1"/>
      <w:marLeft w:val="0"/>
      <w:marRight w:val="0"/>
      <w:marTop w:val="0"/>
      <w:marBottom w:val="0"/>
      <w:divBdr>
        <w:top w:val="none" w:sz="0" w:space="0" w:color="auto"/>
        <w:left w:val="none" w:sz="0" w:space="0" w:color="auto"/>
        <w:bottom w:val="none" w:sz="0" w:space="0" w:color="auto"/>
        <w:right w:val="none" w:sz="0" w:space="0" w:color="auto"/>
      </w:divBdr>
    </w:div>
    <w:div w:id="849950221">
      <w:bodyDiv w:val="1"/>
      <w:marLeft w:val="0"/>
      <w:marRight w:val="0"/>
      <w:marTop w:val="0"/>
      <w:marBottom w:val="0"/>
      <w:divBdr>
        <w:top w:val="none" w:sz="0" w:space="0" w:color="auto"/>
        <w:left w:val="none" w:sz="0" w:space="0" w:color="auto"/>
        <w:bottom w:val="none" w:sz="0" w:space="0" w:color="auto"/>
        <w:right w:val="none" w:sz="0" w:space="0" w:color="auto"/>
      </w:divBdr>
    </w:div>
    <w:div w:id="850417398">
      <w:bodyDiv w:val="1"/>
      <w:marLeft w:val="0"/>
      <w:marRight w:val="0"/>
      <w:marTop w:val="0"/>
      <w:marBottom w:val="0"/>
      <w:divBdr>
        <w:top w:val="none" w:sz="0" w:space="0" w:color="auto"/>
        <w:left w:val="none" w:sz="0" w:space="0" w:color="auto"/>
        <w:bottom w:val="none" w:sz="0" w:space="0" w:color="auto"/>
        <w:right w:val="none" w:sz="0" w:space="0" w:color="auto"/>
      </w:divBdr>
    </w:div>
    <w:div w:id="860553982">
      <w:bodyDiv w:val="1"/>
      <w:marLeft w:val="0"/>
      <w:marRight w:val="0"/>
      <w:marTop w:val="0"/>
      <w:marBottom w:val="0"/>
      <w:divBdr>
        <w:top w:val="none" w:sz="0" w:space="0" w:color="auto"/>
        <w:left w:val="none" w:sz="0" w:space="0" w:color="auto"/>
        <w:bottom w:val="none" w:sz="0" w:space="0" w:color="auto"/>
        <w:right w:val="none" w:sz="0" w:space="0" w:color="auto"/>
      </w:divBdr>
    </w:div>
    <w:div w:id="866479539">
      <w:bodyDiv w:val="1"/>
      <w:marLeft w:val="0"/>
      <w:marRight w:val="0"/>
      <w:marTop w:val="0"/>
      <w:marBottom w:val="0"/>
      <w:divBdr>
        <w:top w:val="none" w:sz="0" w:space="0" w:color="auto"/>
        <w:left w:val="none" w:sz="0" w:space="0" w:color="auto"/>
        <w:bottom w:val="none" w:sz="0" w:space="0" w:color="auto"/>
        <w:right w:val="none" w:sz="0" w:space="0" w:color="auto"/>
      </w:divBdr>
    </w:div>
    <w:div w:id="877206456">
      <w:bodyDiv w:val="1"/>
      <w:marLeft w:val="0"/>
      <w:marRight w:val="0"/>
      <w:marTop w:val="0"/>
      <w:marBottom w:val="0"/>
      <w:divBdr>
        <w:top w:val="none" w:sz="0" w:space="0" w:color="auto"/>
        <w:left w:val="none" w:sz="0" w:space="0" w:color="auto"/>
        <w:bottom w:val="none" w:sz="0" w:space="0" w:color="auto"/>
        <w:right w:val="none" w:sz="0" w:space="0" w:color="auto"/>
      </w:divBdr>
    </w:div>
    <w:div w:id="894853856">
      <w:bodyDiv w:val="1"/>
      <w:marLeft w:val="0"/>
      <w:marRight w:val="0"/>
      <w:marTop w:val="0"/>
      <w:marBottom w:val="0"/>
      <w:divBdr>
        <w:top w:val="none" w:sz="0" w:space="0" w:color="auto"/>
        <w:left w:val="none" w:sz="0" w:space="0" w:color="auto"/>
        <w:bottom w:val="none" w:sz="0" w:space="0" w:color="auto"/>
        <w:right w:val="none" w:sz="0" w:space="0" w:color="auto"/>
      </w:divBdr>
    </w:div>
    <w:div w:id="916548722">
      <w:bodyDiv w:val="1"/>
      <w:marLeft w:val="0"/>
      <w:marRight w:val="0"/>
      <w:marTop w:val="0"/>
      <w:marBottom w:val="0"/>
      <w:divBdr>
        <w:top w:val="none" w:sz="0" w:space="0" w:color="auto"/>
        <w:left w:val="none" w:sz="0" w:space="0" w:color="auto"/>
        <w:bottom w:val="none" w:sz="0" w:space="0" w:color="auto"/>
        <w:right w:val="none" w:sz="0" w:space="0" w:color="auto"/>
      </w:divBdr>
    </w:div>
    <w:div w:id="925501904">
      <w:bodyDiv w:val="1"/>
      <w:marLeft w:val="0"/>
      <w:marRight w:val="0"/>
      <w:marTop w:val="0"/>
      <w:marBottom w:val="0"/>
      <w:divBdr>
        <w:top w:val="none" w:sz="0" w:space="0" w:color="auto"/>
        <w:left w:val="none" w:sz="0" w:space="0" w:color="auto"/>
        <w:bottom w:val="none" w:sz="0" w:space="0" w:color="auto"/>
        <w:right w:val="none" w:sz="0" w:space="0" w:color="auto"/>
      </w:divBdr>
    </w:div>
    <w:div w:id="938374191">
      <w:bodyDiv w:val="1"/>
      <w:marLeft w:val="0"/>
      <w:marRight w:val="0"/>
      <w:marTop w:val="0"/>
      <w:marBottom w:val="0"/>
      <w:divBdr>
        <w:top w:val="none" w:sz="0" w:space="0" w:color="auto"/>
        <w:left w:val="none" w:sz="0" w:space="0" w:color="auto"/>
        <w:bottom w:val="none" w:sz="0" w:space="0" w:color="auto"/>
        <w:right w:val="none" w:sz="0" w:space="0" w:color="auto"/>
      </w:divBdr>
    </w:div>
    <w:div w:id="970941449">
      <w:bodyDiv w:val="1"/>
      <w:marLeft w:val="0"/>
      <w:marRight w:val="0"/>
      <w:marTop w:val="0"/>
      <w:marBottom w:val="0"/>
      <w:divBdr>
        <w:top w:val="none" w:sz="0" w:space="0" w:color="auto"/>
        <w:left w:val="none" w:sz="0" w:space="0" w:color="auto"/>
        <w:bottom w:val="none" w:sz="0" w:space="0" w:color="auto"/>
        <w:right w:val="none" w:sz="0" w:space="0" w:color="auto"/>
      </w:divBdr>
    </w:div>
    <w:div w:id="989602358">
      <w:bodyDiv w:val="1"/>
      <w:marLeft w:val="0"/>
      <w:marRight w:val="0"/>
      <w:marTop w:val="0"/>
      <w:marBottom w:val="0"/>
      <w:divBdr>
        <w:top w:val="none" w:sz="0" w:space="0" w:color="auto"/>
        <w:left w:val="none" w:sz="0" w:space="0" w:color="auto"/>
        <w:bottom w:val="none" w:sz="0" w:space="0" w:color="auto"/>
        <w:right w:val="none" w:sz="0" w:space="0" w:color="auto"/>
      </w:divBdr>
    </w:div>
    <w:div w:id="998194429">
      <w:bodyDiv w:val="1"/>
      <w:marLeft w:val="0"/>
      <w:marRight w:val="0"/>
      <w:marTop w:val="0"/>
      <w:marBottom w:val="0"/>
      <w:divBdr>
        <w:top w:val="none" w:sz="0" w:space="0" w:color="auto"/>
        <w:left w:val="none" w:sz="0" w:space="0" w:color="auto"/>
        <w:bottom w:val="none" w:sz="0" w:space="0" w:color="auto"/>
        <w:right w:val="none" w:sz="0" w:space="0" w:color="auto"/>
      </w:divBdr>
    </w:div>
    <w:div w:id="1017269387">
      <w:bodyDiv w:val="1"/>
      <w:marLeft w:val="0"/>
      <w:marRight w:val="0"/>
      <w:marTop w:val="0"/>
      <w:marBottom w:val="0"/>
      <w:divBdr>
        <w:top w:val="none" w:sz="0" w:space="0" w:color="auto"/>
        <w:left w:val="none" w:sz="0" w:space="0" w:color="auto"/>
        <w:bottom w:val="none" w:sz="0" w:space="0" w:color="auto"/>
        <w:right w:val="none" w:sz="0" w:space="0" w:color="auto"/>
      </w:divBdr>
    </w:div>
    <w:div w:id="1032073136">
      <w:bodyDiv w:val="1"/>
      <w:marLeft w:val="0"/>
      <w:marRight w:val="0"/>
      <w:marTop w:val="0"/>
      <w:marBottom w:val="0"/>
      <w:divBdr>
        <w:top w:val="none" w:sz="0" w:space="0" w:color="auto"/>
        <w:left w:val="none" w:sz="0" w:space="0" w:color="auto"/>
        <w:bottom w:val="none" w:sz="0" w:space="0" w:color="auto"/>
        <w:right w:val="none" w:sz="0" w:space="0" w:color="auto"/>
      </w:divBdr>
    </w:div>
    <w:div w:id="1034619669">
      <w:bodyDiv w:val="1"/>
      <w:marLeft w:val="0"/>
      <w:marRight w:val="0"/>
      <w:marTop w:val="0"/>
      <w:marBottom w:val="0"/>
      <w:divBdr>
        <w:top w:val="none" w:sz="0" w:space="0" w:color="auto"/>
        <w:left w:val="none" w:sz="0" w:space="0" w:color="auto"/>
        <w:bottom w:val="none" w:sz="0" w:space="0" w:color="auto"/>
        <w:right w:val="none" w:sz="0" w:space="0" w:color="auto"/>
      </w:divBdr>
    </w:div>
    <w:div w:id="1043671275">
      <w:bodyDiv w:val="1"/>
      <w:marLeft w:val="0"/>
      <w:marRight w:val="0"/>
      <w:marTop w:val="0"/>
      <w:marBottom w:val="0"/>
      <w:divBdr>
        <w:top w:val="none" w:sz="0" w:space="0" w:color="auto"/>
        <w:left w:val="none" w:sz="0" w:space="0" w:color="auto"/>
        <w:bottom w:val="none" w:sz="0" w:space="0" w:color="auto"/>
        <w:right w:val="none" w:sz="0" w:space="0" w:color="auto"/>
      </w:divBdr>
    </w:div>
    <w:div w:id="1044057021">
      <w:bodyDiv w:val="1"/>
      <w:marLeft w:val="0"/>
      <w:marRight w:val="0"/>
      <w:marTop w:val="0"/>
      <w:marBottom w:val="0"/>
      <w:divBdr>
        <w:top w:val="none" w:sz="0" w:space="0" w:color="auto"/>
        <w:left w:val="none" w:sz="0" w:space="0" w:color="auto"/>
        <w:bottom w:val="none" w:sz="0" w:space="0" w:color="auto"/>
        <w:right w:val="none" w:sz="0" w:space="0" w:color="auto"/>
      </w:divBdr>
    </w:div>
    <w:div w:id="1060207301">
      <w:bodyDiv w:val="1"/>
      <w:marLeft w:val="0"/>
      <w:marRight w:val="0"/>
      <w:marTop w:val="0"/>
      <w:marBottom w:val="0"/>
      <w:divBdr>
        <w:top w:val="none" w:sz="0" w:space="0" w:color="auto"/>
        <w:left w:val="none" w:sz="0" w:space="0" w:color="auto"/>
        <w:bottom w:val="none" w:sz="0" w:space="0" w:color="auto"/>
        <w:right w:val="none" w:sz="0" w:space="0" w:color="auto"/>
      </w:divBdr>
    </w:div>
    <w:div w:id="1064714236">
      <w:bodyDiv w:val="1"/>
      <w:marLeft w:val="0"/>
      <w:marRight w:val="0"/>
      <w:marTop w:val="0"/>
      <w:marBottom w:val="0"/>
      <w:divBdr>
        <w:top w:val="none" w:sz="0" w:space="0" w:color="auto"/>
        <w:left w:val="none" w:sz="0" w:space="0" w:color="auto"/>
        <w:bottom w:val="none" w:sz="0" w:space="0" w:color="auto"/>
        <w:right w:val="none" w:sz="0" w:space="0" w:color="auto"/>
      </w:divBdr>
    </w:div>
    <w:div w:id="1093893802">
      <w:bodyDiv w:val="1"/>
      <w:marLeft w:val="0"/>
      <w:marRight w:val="0"/>
      <w:marTop w:val="0"/>
      <w:marBottom w:val="0"/>
      <w:divBdr>
        <w:top w:val="none" w:sz="0" w:space="0" w:color="auto"/>
        <w:left w:val="none" w:sz="0" w:space="0" w:color="auto"/>
        <w:bottom w:val="none" w:sz="0" w:space="0" w:color="auto"/>
        <w:right w:val="none" w:sz="0" w:space="0" w:color="auto"/>
      </w:divBdr>
    </w:div>
    <w:div w:id="1140805978">
      <w:bodyDiv w:val="1"/>
      <w:marLeft w:val="0"/>
      <w:marRight w:val="0"/>
      <w:marTop w:val="0"/>
      <w:marBottom w:val="0"/>
      <w:divBdr>
        <w:top w:val="none" w:sz="0" w:space="0" w:color="auto"/>
        <w:left w:val="none" w:sz="0" w:space="0" w:color="auto"/>
        <w:bottom w:val="none" w:sz="0" w:space="0" w:color="auto"/>
        <w:right w:val="none" w:sz="0" w:space="0" w:color="auto"/>
      </w:divBdr>
    </w:div>
    <w:div w:id="1147892763">
      <w:bodyDiv w:val="1"/>
      <w:marLeft w:val="0"/>
      <w:marRight w:val="0"/>
      <w:marTop w:val="0"/>
      <w:marBottom w:val="0"/>
      <w:divBdr>
        <w:top w:val="none" w:sz="0" w:space="0" w:color="auto"/>
        <w:left w:val="none" w:sz="0" w:space="0" w:color="auto"/>
        <w:bottom w:val="none" w:sz="0" w:space="0" w:color="auto"/>
        <w:right w:val="none" w:sz="0" w:space="0" w:color="auto"/>
      </w:divBdr>
    </w:div>
    <w:div w:id="1192646247">
      <w:bodyDiv w:val="1"/>
      <w:marLeft w:val="0"/>
      <w:marRight w:val="0"/>
      <w:marTop w:val="0"/>
      <w:marBottom w:val="0"/>
      <w:divBdr>
        <w:top w:val="none" w:sz="0" w:space="0" w:color="auto"/>
        <w:left w:val="none" w:sz="0" w:space="0" w:color="auto"/>
        <w:bottom w:val="none" w:sz="0" w:space="0" w:color="auto"/>
        <w:right w:val="none" w:sz="0" w:space="0" w:color="auto"/>
      </w:divBdr>
    </w:div>
    <w:div w:id="1215971007">
      <w:bodyDiv w:val="1"/>
      <w:marLeft w:val="0"/>
      <w:marRight w:val="0"/>
      <w:marTop w:val="0"/>
      <w:marBottom w:val="0"/>
      <w:divBdr>
        <w:top w:val="none" w:sz="0" w:space="0" w:color="auto"/>
        <w:left w:val="none" w:sz="0" w:space="0" w:color="auto"/>
        <w:bottom w:val="none" w:sz="0" w:space="0" w:color="auto"/>
        <w:right w:val="none" w:sz="0" w:space="0" w:color="auto"/>
      </w:divBdr>
    </w:div>
    <w:div w:id="1235162379">
      <w:bodyDiv w:val="1"/>
      <w:marLeft w:val="0"/>
      <w:marRight w:val="0"/>
      <w:marTop w:val="0"/>
      <w:marBottom w:val="0"/>
      <w:divBdr>
        <w:top w:val="none" w:sz="0" w:space="0" w:color="auto"/>
        <w:left w:val="none" w:sz="0" w:space="0" w:color="auto"/>
        <w:bottom w:val="none" w:sz="0" w:space="0" w:color="auto"/>
        <w:right w:val="none" w:sz="0" w:space="0" w:color="auto"/>
      </w:divBdr>
    </w:div>
    <w:div w:id="1242105619">
      <w:bodyDiv w:val="1"/>
      <w:marLeft w:val="0"/>
      <w:marRight w:val="0"/>
      <w:marTop w:val="0"/>
      <w:marBottom w:val="0"/>
      <w:divBdr>
        <w:top w:val="none" w:sz="0" w:space="0" w:color="auto"/>
        <w:left w:val="none" w:sz="0" w:space="0" w:color="auto"/>
        <w:bottom w:val="none" w:sz="0" w:space="0" w:color="auto"/>
        <w:right w:val="none" w:sz="0" w:space="0" w:color="auto"/>
      </w:divBdr>
    </w:div>
    <w:div w:id="1250046522">
      <w:bodyDiv w:val="1"/>
      <w:marLeft w:val="0"/>
      <w:marRight w:val="0"/>
      <w:marTop w:val="0"/>
      <w:marBottom w:val="0"/>
      <w:divBdr>
        <w:top w:val="none" w:sz="0" w:space="0" w:color="auto"/>
        <w:left w:val="none" w:sz="0" w:space="0" w:color="auto"/>
        <w:bottom w:val="none" w:sz="0" w:space="0" w:color="auto"/>
        <w:right w:val="none" w:sz="0" w:space="0" w:color="auto"/>
      </w:divBdr>
    </w:div>
    <w:div w:id="1268928713">
      <w:bodyDiv w:val="1"/>
      <w:marLeft w:val="0"/>
      <w:marRight w:val="0"/>
      <w:marTop w:val="0"/>
      <w:marBottom w:val="0"/>
      <w:divBdr>
        <w:top w:val="none" w:sz="0" w:space="0" w:color="auto"/>
        <w:left w:val="none" w:sz="0" w:space="0" w:color="auto"/>
        <w:bottom w:val="none" w:sz="0" w:space="0" w:color="auto"/>
        <w:right w:val="none" w:sz="0" w:space="0" w:color="auto"/>
      </w:divBdr>
    </w:div>
    <w:div w:id="1276865578">
      <w:bodyDiv w:val="1"/>
      <w:marLeft w:val="0"/>
      <w:marRight w:val="0"/>
      <w:marTop w:val="0"/>
      <w:marBottom w:val="0"/>
      <w:divBdr>
        <w:top w:val="none" w:sz="0" w:space="0" w:color="auto"/>
        <w:left w:val="none" w:sz="0" w:space="0" w:color="auto"/>
        <w:bottom w:val="none" w:sz="0" w:space="0" w:color="auto"/>
        <w:right w:val="none" w:sz="0" w:space="0" w:color="auto"/>
      </w:divBdr>
    </w:div>
    <w:div w:id="1310670837">
      <w:bodyDiv w:val="1"/>
      <w:marLeft w:val="0"/>
      <w:marRight w:val="0"/>
      <w:marTop w:val="0"/>
      <w:marBottom w:val="0"/>
      <w:divBdr>
        <w:top w:val="none" w:sz="0" w:space="0" w:color="auto"/>
        <w:left w:val="none" w:sz="0" w:space="0" w:color="auto"/>
        <w:bottom w:val="none" w:sz="0" w:space="0" w:color="auto"/>
        <w:right w:val="none" w:sz="0" w:space="0" w:color="auto"/>
      </w:divBdr>
    </w:div>
    <w:div w:id="1312097806">
      <w:bodyDiv w:val="1"/>
      <w:marLeft w:val="0"/>
      <w:marRight w:val="0"/>
      <w:marTop w:val="0"/>
      <w:marBottom w:val="0"/>
      <w:divBdr>
        <w:top w:val="none" w:sz="0" w:space="0" w:color="auto"/>
        <w:left w:val="none" w:sz="0" w:space="0" w:color="auto"/>
        <w:bottom w:val="none" w:sz="0" w:space="0" w:color="auto"/>
        <w:right w:val="none" w:sz="0" w:space="0" w:color="auto"/>
      </w:divBdr>
    </w:div>
    <w:div w:id="1312128019">
      <w:bodyDiv w:val="1"/>
      <w:marLeft w:val="0"/>
      <w:marRight w:val="0"/>
      <w:marTop w:val="0"/>
      <w:marBottom w:val="0"/>
      <w:divBdr>
        <w:top w:val="none" w:sz="0" w:space="0" w:color="auto"/>
        <w:left w:val="none" w:sz="0" w:space="0" w:color="auto"/>
        <w:bottom w:val="none" w:sz="0" w:space="0" w:color="auto"/>
        <w:right w:val="none" w:sz="0" w:space="0" w:color="auto"/>
      </w:divBdr>
    </w:div>
    <w:div w:id="1319073693">
      <w:bodyDiv w:val="1"/>
      <w:marLeft w:val="0"/>
      <w:marRight w:val="0"/>
      <w:marTop w:val="0"/>
      <w:marBottom w:val="0"/>
      <w:divBdr>
        <w:top w:val="none" w:sz="0" w:space="0" w:color="auto"/>
        <w:left w:val="none" w:sz="0" w:space="0" w:color="auto"/>
        <w:bottom w:val="none" w:sz="0" w:space="0" w:color="auto"/>
        <w:right w:val="none" w:sz="0" w:space="0" w:color="auto"/>
      </w:divBdr>
    </w:div>
    <w:div w:id="1330018852">
      <w:bodyDiv w:val="1"/>
      <w:marLeft w:val="0"/>
      <w:marRight w:val="0"/>
      <w:marTop w:val="0"/>
      <w:marBottom w:val="0"/>
      <w:divBdr>
        <w:top w:val="none" w:sz="0" w:space="0" w:color="auto"/>
        <w:left w:val="none" w:sz="0" w:space="0" w:color="auto"/>
        <w:bottom w:val="none" w:sz="0" w:space="0" w:color="auto"/>
        <w:right w:val="none" w:sz="0" w:space="0" w:color="auto"/>
      </w:divBdr>
    </w:div>
    <w:div w:id="1354308609">
      <w:bodyDiv w:val="1"/>
      <w:marLeft w:val="0"/>
      <w:marRight w:val="0"/>
      <w:marTop w:val="0"/>
      <w:marBottom w:val="0"/>
      <w:divBdr>
        <w:top w:val="none" w:sz="0" w:space="0" w:color="auto"/>
        <w:left w:val="none" w:sz="0" w:space="0" w:color="auto"/>
        <w:bottom w:val="none" w:sz="0" w:space="0" w:color="auto"/>
        <w:right w:val="none" w:sz="0" w:space="0" w:color="auto"/>
      </w:divBdr>
    </w:div>
    <w:div w:id="1382510924">
      <w:bodyDiv w:val="1"/>
      <w:marLeft w:val="0"/>
      <w:marRight w:val="0"/>
      <w:marTop w:val="0"/>
      <w:marBottom w:val="0"/>
      <w:divBdr>
        <w:top w:val="none" w:sz="0" w:space="0" w:color="auto"/>
        <w:left w:val="none" w:sz="0" w:space="0" w:color="auto"/>
        <w:bottom w:val="none" w:sz="0" w:space="0" w:color="auto"/>
        <w:right w:val="none" w:sz="0" w:space="0" w:color="auto"/>
      </w:divBdr>
    </w:div>
    <w:div w:id="1408959641">
      <w:bodyDiv w:val="1"/>
      <w:marLeft w:val="0"/>
      <w:marRight w:val="0"/>
      <w:marTop w:val="0"/>
      <w:marBottom w:val="0"/>
      <w:divBdr>
        <w:top w:val="none" w:sz="0" w:space="0" w:color="auto"/>
        <w:left w:val="none" w:sz="0" w:space="0" w:color="auto"/>
        <w:bottom w:val="none" w:sz="0" w:space="0" w:color="auto"/>
        <w:right w:val="none" w:sz="0" w:space="0" w:color="auto"/>
      </w:divBdr>
    </w:div>
    <w:div w:id="1413234815">
      <w:bodyDiv w:val="1"/>
      <w:marLeft w:val="0"/>
      <w:marRight w:val="0"/>
      <w:marTop w:val="0"/>
      <w:marBottom w:val="0"/>
      <w:divBdr>
        <w:top w:val="none" w:sz="0" w:space="0" w:color="auto"/>
        <w:left w:val="none" w:sz="0" w:space="0" w:color="auto"/>
        <w:bottom w:val="none" w:sz="0" w:space="0" w:color="auto"/>
        <w:right w:val="none" w:sz="0" w:space="0" w:color="auto"/>
      </w:divBdr>
    </w:div>
    <w:div w:id="1418209636">
      <w:bodyDiv w:val="1"/>
      <w:marLeft w:val="0"/>
      <w:marRight w:val="0"/>
      <w:marTop w:val="0"/>
      <w:marBottom w:val="0"/>
      <w:divBdr>
        <w:top w:val="none" w:sz="0" w:space="0" w:color="auto"/>
        <w:left w:val="none" w:sz="0" w:space="0" w:color="auto"/>
        <w:bottom w:val="none" w:sz="0" w:space="0" w:color="auto"/>
        <w:right w:val="none" w:sz="0" w:space="0" w:color="auto"/>
      </w:divBdr>
    </w:div>
    <w:div w:id="1426609371">
      <w:bodyDiv w:val="1"/>
      <w:marLeft w:val="0"/>
      <w:marRight w:val="0"/>
      <w:marTop w:val="0"/>
      <w:marBottom w:val="0"/>
      <w:divBdr>
        <w:top w:val="none" w:sz="0" w:space="0" w:color="auto"/>
        <w:left w:val="none" w:sz="0" w:space="0" w:color="auto"/>
        <w:bottom w:val="none" w:sz="0" w:space="0" w:color="auto"/>
        <w:right w:val="none" w:sz="0" w:space="0" w:color="auto"/>
      </w:divBdr>
    </w:div>
    <w:div w:id="1450272263">
      <w:bodyDiv w:val="1"/>
      <w:marLeft w:val="0"/>
      <w:marRight w:val="0"/>
      <w:marTop w:val="0"/>
      <w:marBottom w:val="0"/>
      <w:divBdr>
        <w:top w:val="none" w:sz="0" w:space="0" w:color="auto"/>
        <w:left w:val="none" w:sz="0" w:space="0" w:color="auto"/>
        <w:bottom w:val="none" w:sz="0" w:space="0" w:color="auto"/>
        <w:right w:val="none" w:sz="0" w:space="0" w:color="auto"/>
      </w:divBdr>
    </w:div>
    <w:div w:id="1466852041">
      <w:bodyDiv w:val="1"/>
      <w:marLeft w:val="0"/>
      <w:marRight w:val="0"/>
      <w:marTop w:val="0"/>
      <w:marBottom w:val="0"/>
      <w:divBdr>
        <w:top w:val="none" w:sz="0" w:space="0" w:color="auto"/>
        <w:left w:val="none" w:sz="0" w:space="0" w:color="auto"/>
        <w:bottom w:val="none" w:sz="0" w:space="0" w:color="auto"/>
        <w:right w:val="none" w:sz="0" w:space="0" w:color="auto"/>
      </w:divBdr>
    </w:div>
    <w:div w:id="1493988611">
      <w:bodyDiv w:val="1"/>
      <w:marLeft w:val="0"/>
      <w:marRight w:val="0"/>
      <w:marTop w:val="0"/>
      <w:marBottom w:val="0"/>
      <w:divBdr>
        <w:top w:val="none" w:sz="0" w:space="0" w:color="auto"/>
        <w:left w:val="none" w:sz="0" w:space="0" w:color="auto"/>
        <w:bottom w:val="none" w:sz="0" w:space="0" w:color="auto"/>
        <w:right w:val="none" w:sz="0" w:space="0" w:color="auto"/>
      </w:divBdr>
    </w:div>
    <w:div w:id="1496340269">
      <w:bodyDiv w:val="1"/>
      <w:marLeft w:val="0"/>
      <w:marRight w:val="0"/>
      <w:marTop w:val="0"/>
      <w:marBottom w:val="0"/>
      <w:divBdr>
        <w:top w:val="none" w:sz="0" w:space="0" w:color="auto"/>
        <w:left w:val="none" w:sz="0" w:space="0" w:color="auto"/>
        <w:bottom w:val="none" w:sz="0" w:space="0" w:color="auto"/>
        <w:right w:val="none" w:sz="0" w:space="0" w:color="auto"/>
      </w:divBdr>
    </w:div>
    <w:div w:id="1604265633">
      <w:bodyDiv w:val="1"/>
      <w:marLeft w:val="0"/>
      <w:marRight w:val="0"/>
      <w:marTop w:val="0"/>
      <w:marBottom w:val="0"/>
      <w:divBdr>
        <w:top w:val="none" w:sz="0" w:space="0" w:color="auto"/>
        <w:left w:val="none" w:sz="0" w:space="0" w:color="auto"/>
        <w:bottom w:val="none" w:sz="0" w:space="0" w:color="auto"/>
        <w:right w:val="none" w:sz="0" w:space="0" w:color="auto"/>
      </w:divBdr>
    </w:div>
    <w:div w:id="1607497726">
      <w:bodyDiv w:val="1"/>
      <w:marLeft w:val="0"/>
      <w:marRight w:val="0"/>
      <w:marTop w:val="0"/>
      <w:marBottom w:val="0"/>
      <w:divBdr>
        <w:top w:val="none" w:sz="0" w:space="0" w:color="auto"/>
        <w:left w:val="none" w:sz="0" w:space="0" w:color="auto"/>
        <w:bottom w:val="none" w:sz="0" w:space="0" w:color="auto"/>
        <w:right w:val="none" w:sz="0" w:space="0" w:color="auto"/>
      </w:divBdr>
    </w:div>
    <w:div w:id="1610046912">
      <w:bodyDiv w:val="1"/>
      <w:marLeft w:val="0"/>
      <w:marRight w:val="0"/>
      <w:marTop w:val="0"/>
      <w:marBottom w:val="0"/>
      <w:divBdr>
        <w:top w:val="none" w:sz="0" w:space="0" w:color="auto"/>
        <w:left w:val="none" w:sz="0" w:space="0" w:color="auto"/>
        <w:bottom w:val="none" w:sz="0" w:space="0" w:color="auto"/>
        <w:right w:val="none" w:sz="0" w:space="0" w:color="auto"/>
      </w:divBdr>
    </w:div>
    <w:div w:id="1611358082">
      <w:bodyDiv w:val="1"/>
      <w:marLeft w:val="0"/>
      <w:marRight w:val="0"/>
      <w:marTop w:val="0"/>
      <w:marBottom w:val="0"/>
      <w:divBdr>
        <w:top w:val="none" w:sz="0" w:space="0" w:color="auto"/>
        <w:left w:val="none" w:sz="0" w:space="0" w:color="auto"/>
        <w:bottom w:val="none" w:sz="0" w:space="0" w:color="auto"/>
        <w:right w:val="none" w:sz="0" w:space="0" w:color="auto"/>
      </w:divBdr>
    </w:div>
    <w:div w:id="1615672529">
      <w:bodyDiv w:val="1"/>
      <w:marLeft w:val="0"/>
      <w:marRight w:val="0"/>
      <w:marTop w:val="0"/>
      <w:marBottom w:val="0"/>
      <w:divBdr>
        <w:top w:val="none" w:sz="0" w:space="0" w:color="auto"/>
        <w:left w:val="none" w:sz="0" w:space="0" w:color="auto"/>
        <w:bottom w:val="none" w:sz="0" w:space="0" w:color="auto"/>
        <w:right w:val="none" w:sz="0" w:space="0" w:color="auto"/>
      </w:divBdr>
    </w:div>
    <w:div w:id="1632706065">
      <w:bodyDiv w:val="1"/>
      <w:marLeft w:val="0"/>
      <w:marRight w:val="0"/>
      <w:marTop w:val="0"/>
      <w:marBottom w:val="0"/>
      <w:divBdr>
        <w:top w:val="none" w:sz="0" w:space="0" w:color="auto"/>
        <w:left w:val="none" w:sz="0" w:space="0" w:color="auto"/>
        <w:bottom w:val="none" w:sz="0" w:space="0" w:color="auto"/>
        <w:right w:val="none" w:sz="0" w:space="0" w:color="auto"/>
      </w:divBdr>
    </w:div>
    <w:div w:id="1667321487">
      <w:bodyDiv w:val="1"/>
      <w:marLeft w:val="0"/>
      <w:marRight w:val="0"/>
      <w:marTop w:val="0"/>
      <w:marBottom w:val="0"/>
      <w:divBdr>
        <w:top w:val="none" w:sz="0" w:space="0" w:color="auto"/>
        <w:left w:val="none" w:sz="0" w:space="0" w:color="auto"/>
        <w:bottom w:val="none" w:sz="0" w:space="0" w:color="auto"/>
        <w:right w:val="none" w:sz="0" w:space="0" w:color="auto"/>
      </w:divBdr>
      <w:divsChild>
        <w:div w:id="434056261">
          <w:marLeft w:val="0"/>
          <w:marRight w:val="0"/>
          <w:marTop w:val="0"/>
          <w:marBottom w:val="0"/>
          <w:divBdr>
            <w:top w:val="none" w:sz="0" w:space="0" w:color="auto"/>
            <w:left w:val="none" w:sz="0" w:space="0" w:color="auto"/>
            <w:bottom w:val="none" w:sz="0" w:space="0" w:color="auto"/>
            <w:right w:val="none" w:sz="0" w:space="0" w:color="auto"/>
          </w:divBdr>
        </w:div>
      </w:divsChild>
    </w:div>
    <w:div w:id="1690182514">
      <w:bodyDiv w:val="1"/>
      <w:marLeft w:val="0"/>
      <w:marRight w:val="0"/>
      <w:marTop w:val="0"/>
      <w:marBottom w:val="0"/>
      <w:divBdr>
        <w:top w:val="none" w:sz="0" w:space="0" w:color="auto"/>
        <w:left w:val="none" w:sz="0" w:space="0" w:color="auto"/>
        <w:bottom w:val="none" w:sz="0" w:space="0" w:color="auto"/>
        <w:right w:val="none" w:sz="0" w:space="0" w:color="auto"/>
      </w:divBdr>
    </w:div>
    <w:div w:id="1722828254">
      <w:bodyDiv w:val="1"/>
      <w:marLeft w:val="0"/>
      <w:marRight w:val="0"/>
      <w:marTop w:val="0"/>
      <w:marBottom w:val="0"/>
      <w:divBdr>
        <w:top w:val="none" w:sz="0" w:space="0" w:color="auto"/>
        <w:left w:val="none" w:sz="0" w:space="0" w:color="auto"/>
        <w:bottom w:val="none" w:sz="0" w:space="0" w:color="auto"/>
        <w:right w:val="none" w:sz="0" w:space="0" w:color="auto"/>
      </w:divBdr>
    </w:div>
    <w:div w:id="1733309204">
      <w:bodyDiv w:val="1"/>
      <w:marLeft w:val="0"/>
      <w:marRight w:val="0"/>
      <w:marTop w:val="0"/>
      <w:marBottom w:val="0"/>
      <w:divBdr>
        <w:top w:val="none" w:sz="0" w:space="0" w:color="auto"/>
        <w:left w:val="none" w:sz="0" w:space="0" w:color="auto"/>
        <w:bottom w:val="none" w:sz="0" w:space="0" w:color="auto"/>
        <w:right w:val="none" w:sz="0" w:space="0" w:color="auto"/>
      </w:divBdr>
    </w:div>
    <w:div w:id="1742945605">
      <w:bodyDiv w:val="1"/>
      <w:marLeft w:val="0"/>
      <w:marRight w:val="0"/>
      <w:marTop w:val="0"/>
      <w:marBottom w:val="0"/>
      <w:divBdr>
        <w:top w:val="none" w:sz="0" w:space="0" w:color="auto"/>
        <w:left w:val="none" w:sz="0" w:space="0" w:color="auto"/>
        <w:bottom w:val="none" w:sz="0" w:space="0" w:color="auto"/>
        <w:right w:val="none" w:sz="0" w:space="0" w:color="auto"/>
      </w:divBdr>
    </w:div>
    <w:div w:id="1794981536">
      <w:bodyDiv w:val="1"/>
      <w:marLeft w:val="0"/>
      <w:marRight w:val="0"/>
      <w:marTop w:val="0"/>
      <w:marBottom w:val="0"/>
      <w:divBdr>
        <w:top w:val="none" w:sz="0" w:space="0" w:color="auto"/>
        <w:left w:val="none" w:sz="0" w:space="0" w:color="auto"/>
        <w:bottom w:val="none" w:sz="0" w:space="0" w:color="auto"/>
        <w:right w:val="none" w:sz="0" w:space="0" w:color="auto"/>
      </w:divBdr>
    </w:div>
    <w:div w:id="1804809428">
      <w:bodyDiv w:val="1"/>
      <w:marLeft w:val="0"/>
      <w:marRight w:val="0"/>
      <w:marTop w:val="0"/>
      <w:marBottom w:val="0"/>
      <w:divBdr>
        <w:top w:val="none" w:sz="0" w:space="0" w:color="auto"/>
        <w:left w:val="none" w:sz="0" w:space="0" w:color="auto"/>
        <w:bottom w:val="none" w:sz="0" w:space="0" w:color="auto"/>
        <w:right w:val="none" w:sz="0" w:space="0" w:color="auto"/>
      </w:divBdr>
    </w:div>
    <w:div w:id="1809319790">
      <w:bodyDiv w:val="1"/>
      <w:marLeft w:val="0"/>
      <w:marRight w:val="0"/>
      <w:marTop w:val="0"/>
      <w:marBottom w:val="0"/>
      <w:divBdr>
        <w:top w:val="none" w:sz="0" w:space="0" w:color="auto"/>
        <w:left w:val="none" w:sz="0" w:space="0" w:color="auto"/>
        <w:bottom w:val="none" w:sz="0" w:space="0" w:color="auto"/>
        <w:right w:val="none" w:sz="0" w:space="0" w:color="auto"/>
      </w:divBdr>
    </w:div>
    <w:div w:id="1820076363">
      <w:bodyDiv w:val="1"/>
      <w:marLeft w:val="0"/>
      <w:marRight w:val="0"/>
      <w:marTop w:val="0"/>
      <w:marBottom w:val="0"/>
      <w:divBdr>
        <w:top w:val="none" w:sz="0" w:space="0" w:color="auto"/>
        <w:left w:val="none" w:sz="0" w:space="0" w:color="auto"/>
        <w:bottom w:val="none" w:sz="0" w:space="0" w:color="auto"/>
        <w:right w:val="none" w:sz="0" w:space="0" w:color="auto"/>
      </w:divBdr>
    </w:div>
    <w:div w:id="1848011085">
      <w:bodyDiv w:val="1"/>
      <w:marLeft w:val="0"/>
      <w:marRight w:val="0"/>
      <w:marTop w:val="0"/>
      <w:marBottom w:val="0"/>
      <w:divBdr>
        <w:top w:val="none" w:sz="0" w:space="0" w:color="auto"/>
        <w:left w:val="none" w:sz="0" w:space="0" w:color="auto"/>
        <w:bottom w:val="none" w:sz="0" w:space="0" w:color="auto"/>
        <w:right w:val="none" w:sz="0" w:space="0" w:color="auto"/>
      </w:divBdr>
    </w:div>
    <w:div w:id="1849520326">
      <w:bodyDiv w:val="1"/>
      <w:marLeft w:val="0"/>
      <w:marRight w:val="0"/>
      <w:marTop w:val="0"/>
      <w:marBottom w:val="0"/>
      <w:divBdr>
        <w:top w:val="none" w:sz="0" w:space="0" w:color="auto"/>
        <w:left w:val="none" w:sz="0" w:space="0" w:color="auto"/>
        <w:bottom w:val="none" w:sz="0" w:space="0" w:color="auto"/>
        <w:right w:val="none" w:sz="0" w:space="0" w:color="auto"/>
      </w:divBdr>
    </w:div>
    <w:div w:id="1872642360">
      <w:bodyDiv w:val="1"/>
      <w:marLeft w:val="0"/>
      <w:marRight w:val="0"/>
      <w:marTop w:val="0"/>
      <w:marBottom w:val="0"/>
      <w:divBdr>
        <w:top w:val="none" w:sz="0" w:space="0" w:color="auto"/>
        <w:left w:val="none" w:sz="0" w:space="0" w:color="auto"/>
        <w:bottom w:val="none" w:sz="0" w:space="0" w:color="auto"/>
        <w:right w:val="none" w:sz="0" w:space="0" w:color="auto"/>
      </w:divBdr>
    </w:div>
    <w:div w:id="1896702566">
      <w:bodyDiv w:val="1"/>
      <w:marLeft w:val="0"/>
      <w:marRight w:val="0"/>
      <w:marTop w:val="0"/>
      <w:marBottom w:val="0"/>
      <w:divBdr>
        <w:top w:val="none" w:sz="0" w:space="0" w:color="auto"/>
        <w:left w:val="none" w:sz="0" w:space="0" w:color="auto"/>
        <w:bottom w:val="none" w:sz="0" w:space="0" w:color="auto"/>
        <w:right w:val="none" w:sz="0" w:space="0" w:color="auto"/>
      </w:divBdr>
    </w:div>
    <w:div w:id="1943416490">
      <w:bodyDiv w:val="1"/>
      <w:marLeft w:val="0"/>
      <w:marRight w:val="0"/>
      <w:marTop w:val="0"/>
      <w:marBottom w:val="0"/>
      <w:divBdr>
        <w:top w:val="none" w:sz="0" w:space="0" w:color="auto"/>
        <w:left w:val="none" w:sz="0" w:space="0" w:color="auto"/>
        <w:bottom w:val="none" w:sz="0" w:space="0" w:color="auto"/>
        <w:right w:val="none" w:sz="0" w:space="0" w:color="auto"/>
      </w:divBdr>
    </w:div>
    <w:div w:id="1974670889">
      <w:bodyDiv w:val="1"/>
      <w:marLeft w:val="0"/>
      <w:marRight w:val="0"/>
      <w:marTop w:val="0"/>
      <w:marBottom w:val="0"/>
      <w:divBdr>
        <w:top w:val="none" w:sz="0" w:space="0" w:color="auto"/>
        <w:left w:val="none" w:sz="0" w:space="0" w:color="auto"/>
        <w:bottom w:val="none" w:sz="0" w:space="0" w:color="auto"/>
        <w:right w:val="none" w:sz="0" w:space="0" w:color="auto"/>
      </w:divBdr>
    </w:div>
    <w:div w:id="2024277817">
      <w:bodyDiv w:val="1"/>
      <w:marLeft w:val="0"/>
      <w:marRight w:val="0"/>
      <w:marTop w:val="0"/>
      <w:marBottom w:val="0"/>
      <w:divBdr>
        <w:top w:val="none" w:sz="0" w:space="0" w:color="auto"/>
        <w:left w:val="none" w:sz="0" w:space="0" w:color="auto"/>
        <w:bottom w:val="none" w:sz="0" w:space="0" w:color="auto"/>
        <w:right w:val="none" w:sz="0" w:space="0" w:color="auto"/>
      </w:divBdr>
    </w:div>
    <w:div w:id="2051149886">
      <w:bodyDiv w:val="1"/>
      <w:marLeft w:val="0"/>
      <w:marRight w:val="0"/>
      <w:marTop w:val="0"/>
      <w:marBottom w:val="0"/>
      <w:divBdr>
        <w:top w:val="none" w:sz="0" w:space="0" w:color="auto"/>
        <w:left w:val="none" w:sz="0" w:space="0" w:color="auto"/>
        <w:bottom w:val="none" w:sz="0" w:space="0" w:color="auto"/>
        <w:right w:val="none" w:sz="0" w:space="0" w:color="auto"/>
      </w:divBdr>
    </w:div>
    <w:div w:id="2057971000">
      <w:bodyDiv w:val="1"/>
      <w:marLeft w:val="0"/>
      <w:marRight w:val="0"/>
      <w:marTop w:val="0"/>
      <w:marBottom w:val="0"/>
      <w:divBdr>
        <w:top w:val="none" w:sz="0" w:space="0" w:color="auto"/>
        <w:left w:val="none" w:sz="0" w:space="0" w:color="auto"/>
        <w:bottom w:val="none" w:sz="0" w:space="0" w:color="auto"/>
        <w:right w:val="none" w:sz="0" w:space="0" w:color="auto"/>
      </w:divBdr>
    </w:div>
    <w:div w:id="2088073813">
      <w:bodyDiv w:val="1"/>
      <w:marLeft w:val="0"/>
      <w:marRight w:val="0"/>
      <w:marTop w:val="0"/>
      <w:marBottom w:val="0"/>
      <w:divBdr>
        <w:top w:val="none" w:sz="0" w:space="0" w:color="auto"/>
        <w:left w:val="none" w:sz="0" w:space="0" w:color="auto"/>
        <w:bottom w:val="none" w:sz="0" w:space="0" w:color="auto"/>
        <w:right w:val="none" w:sz="0" w:space="0" w:color="auto"/>
      </w:divBdr>
    </w:div>
    <w:div w:id="2088261756">
      <w:bodyDiv w:val="1"/>
      <w:marLeft w:val="0"/>
      <w:marRight w:val="0"/>
      <w:marTop w:val="0"/>
      <w:marBottom w:val="0"/>
      <w:divBdr>
        <w:top w:val="none" w:sz="0" w:space="0" w:color="auto"/>
        <w:left w:val="none" w:sz="0" w:space="0" w:color="auto"/>
        <w:bottom w:val="none" w:sz="0" w:space="0" w:color="auto"/>
        <w:right w:val="none" w:sz="0" w:space="0" w:color="auto"/>
      </w:divBdr>
    </w:div>
    <w:div w:id="2102213224">
      <w:bodyDiv w:val="1"/>
      <w:marLeft w:val="0"/>
      <w:marRight w:val="0"/>
      <w:marTop w:val="0"/>
      <w:marBottom w:val="0"/>
      <w:divBdr>
        <w:top w:val="none" w:sz="0" w:space="0" w:color="auto"/>
        <w:left w:val="none" w:sz="0" w:space="0" w:color="auto"/>
        <w:bottom w:val="none" w:sz="0" w:space="0" w:color="auto"/>
        <w:right w:val="none" w:sz="0" w:space="0" w:color="auto"/>
      </w:divBdr>
    </w:div>
    <w:div w:id="2119332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F79C9-8D17-F240-9B14-45DF2AA4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24</Pages>
  <Words>6598</Words>
  <Characters>37614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Taylor, Marlon</dc:creator>
  <cp:lastModifiedBy>Piazza, Rich</cp:lastModifiedBy>
  <cp:revision>7</cp:revision>
  <dcterms:created xsi:type="dcterms:W3CDTF">2018-10-23T18:35:00Z</dcterms:created>
  <dcterms:modified xsi:type="dcterms:W3CDTF">2019-10-02T18:53:00Z</dcterms:modified>
</cp:coreProperties>
</file>